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5"/>
        <w:gridCol w:w="589"/>
        <w:gridCol w:w="2798"/>
        <w:gridCol w:w="7629"/>
      </w:tblGrid>
      <w:tr w:rsidR="00A732C2" w:rsidRPr="00D02A76" w14:paraId="33F994C6" w14:textId="77777777" w:rsidTr="0E81B21C">
        <w:trPr>
          <w:trHeight w:val="600"/>
        </w:trPr>
        <w:tc>
          <w:tcPr>
            <w:tcW w:w="1325" w:type="dxa"/>
            <w:shd w:val="clear" w:color="auto" w:fill="auto"/>
          </w:tcPr>
          <w:p w14:paraId="401CB24C" w14:textId="724AD71F" w:rsidR="00A732C2" w:rsidRDefault="0035355D" w:rsidP="000533DB">
            <w:pPr>
              <w:spacing w:after="0" w:line="240" w:lineRule="auto"/>
              <w:jc w:val="right"/>
              <w:rPr>
                <w:rFonts w:ascii="Calibri" w:eastAsia="Times New Roman" w:hAnsi="Calibri" w:cs="Calibri"/>
                <w:color w:val="000000"/>
              </w:rPr>
            </w:pPr>
            <w:r>
              <w:rPr>
                <w:rStyle w:val="normaltextrun"/>
                <w:rFonts w:ascii="Calibri" w:hAnsi="Calibri" w:cs="Calibri"/>
                <w:color w:val="000000"/>
                <w:shd w:val="clear" w:color="auto" w:fill="FFFFFF"/>
                <w:lang w:val="en-GB"/>
              </w:rPr>
              <w:t>INDICATOR_NUM</w:t>
            </w:r>
            <w:r>
              <w:rPr>
                <w:rStyle w:val="eop"/>
                <w:rFonts w:ascii="Calibri" w:hAnsi="Calibri" w:cs="Calibri"/>
                <w:color w:val="000000"/>
                <w:shd w:val="clear" w:color="auto" w:fill="FFFFFF"/>
              </w:rPr>
              <w:t> </w:t>
            </w:r>
          </w:p>
        </w:tc>
        <w:tc>
          <w:tcPr>
            <w:tcW w:w="589" w:type="dxa"/>
            <w:shd w:val="clear" w:color="auto" w:fill="auto"/>
          </w:tcPr>
          <w:p w14:paraId="27F0E008" w14:textId="58F66B74" w:rsidR="00A732C2" w:rsidRPr="00D02A76" w:rsidRDefault="009D067B" w:rsidP="000533DB">
            <w:pPr>
              <w:spacing w:after="0" w:line="240" w:lineRule="auto"/>
              <w:jc w:val="right"/>
              <w:rPr>
                <w:rFonts w:ascii="Calibri" w:eastAsia="Times New Roman" w:hAnsi="Calibri" w:cs="Calibri"/>
                <w:color w:val="000000"/>
              </w:rPr>
            </w:pPr>
            <w:r>
              <w:rPr>
                <w:rStyle w:val="normaltextrun"/>
                <w:rFonts w:ascii="Calibri" w:hAnsi="Calibri" w:cs="Calibri"/>
                <w:color w:val="000000"/>
                <w:shd w:val="clear" w:color="auto" w:fill="FFFFFF"/>
                <w:lang w:val="en-GB"/>
              </w:rPr>
              <w:t>METADATA_CATEGORY</w:t>
            </w:r>
            <w:r>
              <w:rPr>
                <w:rStyle w:val="eop"/>
                <w:rFonts w:ascii="Calibri" w:hAnsi="Calibri" w:cs="Calibri"/>
                <w:color w:val="000000"/>
                <w:shd w:val="clear" w:color="auto" w:fill="FFFFFF"/>
              </w:rPr>
              <w:t> </w:t>
            </w:r>
          </w:p>
        </w:tc>
        <w:tc>
          <w:tcPr>
            <w:tcW w:w="2798" w:type="dxa"/>
            <w:shd w:val="clear" w:color="auto" w:fill="auto"/>
          </w:tcPr>
          <w:p w14:paraId="5ECF6540" w14:textId="2B1B8070" w:rsidR="00A732C2" w:rsidRPr="00D02A76" w:rsidRDefault="009D067B" w:rsidP="000533DB">
            <w:pPr>
              <w:spacing w:after="0" w:line="240" w:lineRule="auto"/>
              <w:rPr>
                <w:rFonts w:ascii="Calibri" w:eastAsia="Times New Roman" w:hAnsi="Calibri" w:cs="Calibri"/>
                <w:color w:val="000000"/>
              </w:rPr>
            </w:pPr>
            <w:r>
              <w:rPr>
                <w:rStyle w:val="normaltextrun"/>
                <w:rFonts w:ascii="Calibri" w:hAnsi="Calibri" w:cs="Calibri"/>
                <w:color w:val="000000"/>
                <w:shd w:val="clear" w:color="auto" w:fill="FFFFFF"/>
                <w:lang w:val="en-GB"/>
              </w:rPr>
              <w:t>METADATA_CATEGORY_DESC</w:t>
            </w:r>
            <w:r>
              <w:rPr>
                <w:rStyle w:val="eop"/>
                <w:rFonts w:ascii="Calibri" w:hAnsi="Calibri" w:cs="Calibri"/>
                <w:color w:val="000000"/>
                <w:shd w:val="clear" w:color="auto" w:fill="FFFFFF"/>
              </w:rPr>
              <w:t> </w:t>
            </w:r>
          </w:p>
        </w:tc>
        <w:tc>
          <w:tcPr>
            <w:tcW w:w="7629" w:type="dxa"/>
            <w:shd w:val="clear" w:color="auto" w:fill="auto"/>
          </w:tcPr>
          <w:p w14:paraId="556C39FD" w14:textId="5732A86F" w:rsidR="00A732C2" w:rsidRPr="00C54CBC" w:rsidRDefault="009D067B" w:rsidP="00C54CBC">
            <w:pPr>
              <w:spacing w:after="0" w:line="240" w:lineRule="auto"/>
              <w:rPr>
                <w:rFonts w:ascii="Calibri" w:eastAsia="Times New Roman" w:hAnsi="Calibri" w:cs="Calibri"/>
                <w:color w:val="000000"/>
              </w:rPr>
            </w:pPr>
            <w:r>
              <w:rPr>
                <w:rStyle w:val="normaltextrun"/>
                <w:rFonts w:ascii="Calibri" w:hAnsi="Calibri" w:cs="Calibri"/>
                <w:color w:val="000000"/>
                <w:shd w:val="clear" w:color="auto" w:fill="FFFFFF"/>
                <w:lang w:val="en-GB"/>
              </w:rPr>
              <w:t>METADATA_DESCRIPTION</w:t>
            </w:r>
          </w:p>
        </w:tc>
      </w:tr>
      <w:tr w:rsidR="00A26CD4" w:rsidRPr="00D02A76" w14:paraId="7CF865A6" w14:textId="77777777" w:rsidTr="0E81B21C">
        <w:trPr>
          <w:trHeight w:val="600"/>
        </w:trPr>
        <w:tc>
          <w:tcPr>
            <w:tcW w:w="1325" w:type="dxa"/>
            <w:shd w:val="clear" w:color="auto" w:fill="auto"/>
            <w:hideMark/>
          </w:tcPr>
          <w:p w14:paraId="2912FF05" w14:textId="258DEB62" w:rsidR="00A26CD4" w:rsidRPr="00D02A76" w:rsidRDefault="001D1F02" w:rsidP="000533DB">
            <w:pPr>
              <w:spacing w:after="0" w:line="240" w:lineRule="auto"/>
              <w:jc w:val="right"/>
              <w:rPr>
                <w:rFonts w:ascii="Calibri" w:eastAsia="Times New Roman" w:hAnsi="Calibri" w:cs="Calibri"/>
                <w:color w:val="000000"/>
              </w:rPr>
            </w:pPr>
            <w:r>
              <w:rPr>
                <w:rFonts w:ascii="Calibri" w:eastAsia="Times New Roman" w:hAnsi="Calibri" w:cs="Calibri"/>
                <w:color w:val="000000"/>
              </w:rPr>
              <w:t>Q</w:t>
            </w:r>
            <w:r w:rsidR="00675A4D">
              <w:rPr>
                <w:rFonts w:ascii="Calibri" w:eastAsia="Times New Roman" w:hAnsi="Calibri" w:cs="Calibri"/>
                <w:color w:val="000000"/>
              </w:rPr>
              <w:t>I</w:t>
            </w:r>
            <w:r w:rsidR="00A26CD4">
              <w:rPr>
                <w:rFonts w:ascii="Calibri" w:eastAsia="Times New Roman" w:hAnsi="Calibri" w:cs="Calibri"/>
                <w:color w:val="000000"/>
              </w:rPr>
              <w:t>V.</w:t>
            </w:r>
            <w:r w:rsidR="006A072A">
              <w:rPr>
                <w:rFonts w:ascii="Calibri" w:eastAsia="Times New Roman" w:hAnsi="Calibri" w:cs="Calibri"/>
                <w:color w:val="000000"/>
              </w:rPr>
              <w:t>2</w:t>
            </w:r>
          </w:p>
        </w:tc>
        <w:tc>
          <w:tcPr>
            <w:tcW w:w="589" w:type="dxa"/>
            <w:shd w:val="clear" w:color="auto" w:fill="auto"/>
            <w:hideMark/>
          </w:tcPr>
          <w:p w14:paraId="76DADA2A" w14:textId="77777777" w:rsidR="00A26CD4" w:rsidRPr="00D02A76" w:rsidRDefault="00A26CD4" w:rsidP="000533DB">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1</w:t>
            </w:r>
          </w:p>
        </w:tc>
        <w:tc>
          <w:tcPr>
            <w:tcW w:w="2798" w:type="dxa"/>
            <w:shd w:val="clear" w:color="auto" w:fill="auto"/>
            <w:hideMark/>
          </w:tcPr>
          <w:p w14:paraId="44F066E8" w14:textId="77777777" w:rsidR="00A26CD4" w:rsidRPr="00D02A76" w:rsidRDefault="00A26CD4" w:rsidP="000533DB">
            <w:pPr>
              <w:spacing w:after="0" w:line="240" w:lineRule="auto"/>
              <w:rPr>
                <w:rFonts w:ascii="Calibri" w:eastAsia="Times New Roman" w:hAnsi="Calibri" w:cs="Calibri"/>
                <w:color w:val="000000"/>
              </w:rPr>
            </w:pPr>
            <w:r w:rsidRPr="00D02A76">
              <w:rPr>
                <w:rFonts w:ascii="Calibri" w:eastAsia="Times New Roman" w:hAnsi="Calibri" w:cs="Calibri"/>
                <w:color w:val="000000"/>
              </w:rPr>
              <w:t>Contact point in international agency</w:t>
            </w:r>
          </w:p>
        </w:tc>
        <w:tc>
          <w:tcPr>
            <w:tcW w:w="7629" w:type="dxa"/>
            <w:shd w:val="clear" w:color="auto" w:fill="auto"/>
            <w:hideMark/>
          </w:tcPr>
          <w:p w14:paraId="55A8B09D" w14:textId="2F38090E" w:rsidR="00D00C71" w:rsidRPr="00D02A76" w:rsidRDefault="00D00C71" w:rsidP="00D00C71">
            <w:pPr>
              <w:spacing w:after="0" w:line="240" w:lineRule="auto"/>
              <w:rPr>
                <w:rFonts w:ascii="Calibri" w:eastAsia="Times New Roman" w:hAnsi="Calibri" w:cs="Calibri"/>
                <w:color w:val="000000"/>
              </w:rPr>
            </w:pPr>
          </w:p>
        </w:tc>
      </w:tr>
      <w:tr w:rsidR="00A26CD4" w:rsidRPr="00D02A76" w14:paraId="795E54BD" w14:textId="77777777" w:rsidTr="0E81B21C">
        <w:trPr>
          <w:trHeight w:val="900"/>
        </w:trPr>
        <w:tc>
          <w:tcPr>
            <w:tcW w:w="1325" w:type="dxa"/>
            <w:shd w:val="clear" w:color="auto" w:fill="auto"/>
            <w:hideMark/>
          </w:tcPr>
          <w:p w14:paraId="60609C5F" w14:textId="1F338D53" w:rsidR="00A26CD4" w:rsidRPr="00D02A76" w:rsidRDefault="00675A4D" w:rsidP="000533DB">
            <w:pPr>
              <w:spacing w:after="0" w:line="240" w:lineRule="auto"/>
              <w:jc w:val="right"/>
              <w:rPr>
                <w:rFonts w:ascii="Calibri" w:eastAsia="Times New Roman" w:hAnsi="Calibri" w:cs="Calibri"/>
                <w:color w:val="000000"/>
              </w:rPr>
            </w:pPr>
            <w:r>
              <w:rPr>
                <w:rFonts w:ascii="Calibri" w:eastAsia="Times New Roman" w:hAnsi="Calibri" w:cs="Calibri"/>
                <w:color w:val="000000"/>
              </w:rPr>
              <w:t>QIV.</w:t>
            </w:r>
            <w:r w:rsidR="006A072A">
              <w:rPr>
                <w:rFonts w:ascii="Calibri" w:eastAsia="Times New Roman" w:hAnsi="Calibri" w:cs="Calibri"/>
                <w:color w:val="000000"/>
              </w:rPr>
              <w:t>2</w:t>
            </w:r>
          </w:p>
        </w:tc>
        <w:tc>
          <w:tcPr>
            <w:tcW w:w="589" w:type="dxa"/>
            <w:shd w:val="clear" w:color="auto" w:fill="auto"/>
            <w:hideMark/>
          </w:tcPr>
          <w:p w14:paraId="5CF3C017" w14:textId="77777777" w:rsidR="00A26CD4" w:rsidRPr="00D02A76" w:rsidRDefault="00A26CD4" w:rsidP="000533DB">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2</w:t>
            </w:r>
          </w:p>
        </w:tc>
        <w:tc>
          <w:tcPr>
            <w:tcW w:w="2798" w:type="dxa"/>
            <w:shd w:val="clear" w:color="auto" w:fill="auto"/>
            <w:hideMark/>
          </w:tcPr>
          <w:p w14:paraId="0E1D10B2" w14:textId="77777777" w:rsidR="00A26CD4" w:rsidRPr="00D02A76" w:rsidRDefault="00A26CD4" w:rsidP="000533DB">
            <w:pPr>
              <w:spacing w:after="0" w:line="240" w:lineRule="auto"/>
              <w:rPr>
                <w:rFonts w:ascii="Calibri" w:eastAsia="Times New Roman" w:hAnsi="Calibri" w:cs="Calibri"/>
                <w:color w:val="000000"/>
              </w:rPr>
            </w:pPr>
            <w:r w:rsidRPr="00D02A76">
              <w:rPr>
                <w:rFonts w:ascii="Calibri" w:eastAsia="Times New Roman" w:hAnsi="Calibri" w:cs="Calibri"/>
                <w:color w:val="000000"/>
              </w:rPr>
              <w:t>International agreed definition</w:t>
            </w:r>
          </w:p>
        </w:tc>
        <w:tc>
          <w:tcPr>
            <w:tcW w:w="7629" w:type="dxa"/>
            <w:shd w:val="clear" w:color="auto" w:fill="auto"/>
          </w:tcPr>
          <w:p w14:paraId="296EF615" w14:textId="529BF2D9" w:rsidR="00DE5D0D" w:rsidRDefault="00472ACE" w:rsidP="00DE5D0D">
            <w:pPr>
              <w:spacing w:after="0" w:line="240" w:lineRule="auto"/>
              <w:rPr>
                <w:ins w:id="0" w:author="Luis Gerardo Gonzalez Morales" w:date="2021-09-03T16:42:00Z"/>
                <w:rFonts w:ascii="Calibri" w:eastAsia="Times New Roman" w:hAnsi="Calibri" w:cs="Calibri"/>
                <w:color w:val="000000"/>
              </w:rPr>
            </w:pPr>
            <w:r>
              <w:rPr>
                <w:rFonts w:ascii="Calibri" w:eastAsia="Times New Roman" w:hAnsi="Calibri" w:cs="Calibri"/>
                <w:color w:val="000000"/>
              </w:rPr>
              <w:t xml:space="preserve">This indicator </w:t>
            </w:r>
            <w:r w:rsidR="00232337">
              <w:rPr>
                <w:rFonts w:ascii="Calibri" w:eastAsia="Times New Roman" w:hAnsi="Calibri" w:cs="Calibri"/>
                <w:color w:val="000000"/>
              </w:rPr>
              <w:t>contain</w:t>
            </w:r>
            <w:r w:rsidR="008268A2">
              <w:rPr>
                <w:rFonts w:ascii="Calibri" w:eastAsia="Times New Roman" w:hAnsi="Calibri" w:cs="Calibri"/>
                <w:color w:val="000000"/>
              </w:rPr>
              <w:t>s</w:t>
            </w:r>
            <w:r w:rsidR="00232337">
              <w:rPr>
                <w:rFonts w:ascii="Calibri" w:eastAsia="Times New Roman" w:hAnsi="Calibri" w:cs="Calibri"/>
                <w:color w:val="000000"/>
              </w:rPr>
              <w:t xml:space="preserve"> information on the following two types of </w:t>
            </w:r>
            <w:r w:rsidR="00F7636E" w:rsidRPr="00F7636E">
              <w:rPr>
                <w:rFonts w:ascii="Calibri" w:eastAsia="Times New Roman" w:hAnsi="Calibri" w:cs="Calibri"/>
                <w:color w:val="000000"/>
              </w:rPr>
              <w:t>electoral gender quotas</w:t>
            </w:r>
            <w:r w:rsidR="00D46838">
              <w:rPr>
                <w:rFonts w:ascii="Calibri" w:eastAsia="Times New Roman" w:hAnsi="Calibri" w:cs="Calibri"/>
                <w:color w:val="000000"/>
              </w:rPr>
              <w:t xml:space="preserve"> at the single or lower house level</w:t>
            </w:r>
            <w:r w:rsidR="008268A2">
              <w:rPr>
                <w:rFonts w:ascii="Calibri" w:eastAsia="Times New Roman" w:hAnsi="Calibri" w:cs="Calibri"/>
                <w:color w:val="000000"/>
              </w:rPr>
              <w:t>:</w:t>
            </w:r>
          </w:p>
          <w:p w14:paraId="43C03EC8" w14:textId="77777777" w:rsidR="00247E7A" w:rsidRDefault="00247E7A" w:rsidP="00DE5D0D">
            <w:pPr>
              <w:spacing w:after="0" w:line="240" w:lineRule="auto"/>
              <w:rPr>
                <w:rFonts w:ascii="Calibri" w:eastAsia="Times New Roman" w:hAnsi="Calibri" w:cs="Calibri"/>
                <w:color w:val="000000"/>
              </w:rPr>
            </w:pPr>
          </w:p>
          <w:p w14:paraId="49CB4134" w14:textId="5C0D3EDC" w:rsidR="0014337E" w:rsidRDefault="4AC33EC8" w:rsidP="008268A2">
            <w:pPr>
              <w:pStyle w:val="ListParagraph"/>
              <w:numPr>
                <w:ilvl w:val="0"/>
                <w:numId w:val="4"/>
              </w:numPr>
              <w:spacing w:after="0" w:line="240" w:lineRule="auto"/>
              <w:rPr>
                <w:rFonts w:ascii="Calibri" w:eastAsia="Times New Roman" w:hAnsi="Calibri" w:cs="Calibri"/>
                <w:color w:val="000000"/>
              </w:rPr>
            </w:pPr>
            <w:r w:rsidRPr="0E81B21C">
              <w:rPr>
                <w:rFonts w:ascii="Calibri" w:eastAsia="Times New Roman" w:hAnsi="Calibri" w:cs="Calibri"/>
                <w:color w:val="000000" w:themeColor="text1"/>
              </w:rPr>
              <w:t>**</w:t>
            </w:r>
            <w:r w:rsidR="00170F3B" w:rsidRPr="0E81B21C">
              <w:rPr>
                <w:rFonts w:ascii="Calibri" w:eastAsia="Times New Roman" w:hAnsi="Calibri" w:cs="Calibri"/>
                <w:color w:val="000000" w:themeColor="text1"/>
              </w:rPr>
              <w:t>Voluntary Political Party Quota</w:t>
            </w:r>
            <w:r w:rsidR="16FC4F0A" w:rsidRPr="0E81B21C">
              <w:rPr>
                <w:rFonts w:ascii="Calibri" w:eastAsia="Times New Roman" w:hAnsi="Calibri" w:cs="Calibri"/>
                <w:color w:val="000000" w:themeColor="text1"/>
              </w:rPr>
              <w:t>**</w:t>
            </w:r>
            <w:r w:rsidR="00170F3B" w:rsidRPr="0E81B21C">
              <w:rPr>
                <w:rFonts w:ascii="Calibri" w:eastAsia="Times New Roman" w:hAnsi="Calibri" w:cs="Calibri"/>
                <w:b/>
                <w:bCs/>
                <w:color w:val="000000" w:themeColor="text1"/>
              </w:rPr>
              <w:t xml:space="preserve">, </w:t>
            </w:r>
            <w:r w:rsidR="00170F3B" w:rsidRPr="0E81B21C">
              <w:rPr>
                <w:rFonts w:ascii="Calibri" w:eastAsia="Times New Roman" w:hAnsi="Calibri" w:cs="Calibri"/>
                <w:color w:val="000000" w:themeColor="text1"/>
              </w:rPr>
              <w:t>these are rules or targets set by political parties to include a certain percentage of women as election candidates. This does not include quotas for internal party structures</w:t>
            </w:r>
          </w:p>
          <w:p w14:paraId="0D3A4441" w14:textId="7C07E0DD" w:rsidR="00784AD2" w:rsidRDefault="00784AD2" w:rsidP="00784AD2">
            <w:pPr>
              <w:spacing w:after="0" w:line="240" w:lineRule="auto"/>
              <w:rPr>
                <w:rFonts w:ascii="Calibri" w:eastAsia="Times New Roman" w:hAnsi="Calibri" w:cs="Calibri"/>
                <w:color w:val="000000"/>
              </w:rPr>
            </w:pPr>
          </w:p>
          <w:p w14:paraId="554A6623" w14:textId="704BAFDD" w:rsidR="00784AD2" w:rsidRPr="00784AD2" w:rsidRDefault="006D20DC" w:rsidP="00784AD2">
            <w:pPr>
              <w:spacing w:after="0" w:line="240" w:lineRule="auto"/>
              <w:rPr>
                <w:rFonts w:ascii="Calibri" w:eastAsia="Times New Roman" w:hAnsi="Calibri" w:cs="Calibri"/>
                <w:color w:val="000000"/>
              </w:rPr>
            </w:pPr>
            <w:r>
              <w:rPr>
                <w:rFonts w:ascii="Calibri" w:eastAsia="Times New Roman" w:hAnsi="Calibri" w:cs="Calibri"/>
                <w:color w:val="000000"/>
              </w:rPr>
              <w:t>V</w:t>
            </w:r>
            <w:r w:rsidR="001A723F">
              <w:rPr>
                <w:rFonts w:ascii="Calibri" w:eastAsia="Times New Roman" w:hAnsi="Calibri" w:cs="Calibri"/>
                <w:color w:val="000000"/>
              </w:rPr>
              <w:t>oluntary political party</w:t>
            </w:r>
            <w:r w:rsidR="008057BD" w:rsidRPr="008057BD">
              <w:rPr>
                <w:rFonts w:ascii="Calibri" w:eastAsia="Times New Roman" w:hAnsi="Calibri" w:cs="Calibri"/>
                <w:color w:val="000000"/>
              </w:rPr>
              <w:t xml:space="preserve"> </w:t>
            </w:r>
            <w:r w:rsidR="00CC23E7">
              <w:rPr>
                <w:rFonts w:ascii="Calibri" w:eastAsia="Times New Roman" w:hAnsi="Calibri" w:cs="Calibri"/>
                <w:color w:val="000000"/>
              </w:rPr>
              <w:t>q</w:t>
            </w:r>
            <w:r w:rsidR="008057BD" w:rsidRPr="008057BD">
              <w:rPr>
                <w:rFonts w:ascii="Calibri" w:eastAsia="Times New Roman" w:hAnsi="Calibri" w:cs="Calibri"/>
                <w:color w:val="000000"/>
              </w:rPr>
              <w:t xml:space="preserve">uotas set a minimum for the share of women on the candidate lists as </w:t>
            </w:r>
            <w:r w:rsidR="009262B2" w:rsidRPr="009262B2">
              <w:rPr>
                <w:rFonts w:ascii="Calibri" w:eastAsia="Times New Roman" w:hAnsi="Calibri" w:cs="Calibri"/>
                <w:color w:val="000000"/>
              </w:rPr>
              <w:t>a measure written into the statutes of individual political parties</w:t>
            </w:r>
            <w:r w:rsidR="00CC23E7">
              <w:rPr>
                <w:rFonts w:ascii="Calibri" w:eastAsia="Times New Roman" w:hAnsi="Calibri" w:cs="Calibri"/>
                <w:color w:val="000000"/>
              </w:rPr>
              <w:t>.</w:t>
            </w:r>
          </w:p>
          <w:p w14:paraId="0C162414" w14:textId="20E34498" w:rsidR="00DE5D0D" w:rsidRPr="0014337E" w:rsidRDefault="00DE5D0D" w:rsidP="00DE5D0D">
            <w:pPr>
              <w:spacing w:after="0" w:line="240" w:lineRule="auto"/>
              <w:rPr>
                <w:rFonts w:ascii="Calibri" w:eastAsia="Times New Roman" w:hAnsi="Calibri" w:cs="Calibri"/>
                <w:color w:val="000000"/>
              </w:rPr>
            </w:pPr>
          </w:p>
        </w:tc>
      </w:tr>
      <w:tr w:rsidR="00A26CD4" w:rsidRPr="00D02A76" w14:paraId="2D3FE09F" w14:textId="77777777" w:rsidTr="0E81B21C">
        <w:trPr>
          <w:trHeight w:val="600"/>
        </w:trPr>
        <w:tc>
          <w:tcPr>
            <w:tcW w:w="1325" w:type="dxa"/>
            <w:shd w:val="clear" w:color="auto" w:fill="auto"/>
            <w:hideMark/>
          </w:tcPr>
          <w:p w14:paraId="32E5DBA9" w14:textId="7247646C" w:rsidR="00A26CD4" w:rsidRPr="00D02A76" w:rsidRDefault="00675A4D" w:rsidP="000533DB">
            <w:pPr>
              <w:spacing w:after="0" w:line="240" w:lineRule="auto"/>
              <w:jc w:val="right"/>
              <w:rPr>
                <w:rFonts w:ascii="Calibri" w:eastAsia="Times New Roman" w:hAnsi="Calibri" w:cs="Calibri"/>
                <w:color w:val="000000"/>
              </w:rPr>
            </w:pPr>
            <w:r>
              <w:rPr>
                <w:rFonts w:ascii="Calibri" w:eastAsia="Times New Roman" w:hAnsi="Calibri" w:cs="Calibri"/>
                <w:color w:val="000000"/>
              </w:rPr>
              <w:t>QIV.</w:t>
            </w:r>
            <w:r w:rsidR="006A072A">
              <w:rPr>
                <w:rFonts w:ascii="Calibri" w:eastAsia="Times New Roman" w:hAnsi="Calibri" w:cs="Calibri"/>
                <w:color w:val="000000"/>
              </w:rPr>
              <w:t>2</w:t>
            </w:r>
          </w:p>
        </w:tc>
        <w:tc>
          <w:tcPr>
            <w:tcW w:w="589" w:type="dxa"/>
            <w:shd w:val="clear" w:color="auto" w:fill="auto"/>
            <w:hideMark/>
          </w:tcPr>
          <w:p w14:paraId="2D6BC245" w14:textId="77777777" w:rsidR="00A26CD4" w:rsidRPr="00D02A76" w:rsidRDefault="00A26CD4" w:rsidP="000533DB">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3</w:t>
            </w:r>
          </w:p>
        </w:tc>
        <w:tc>
          <w:tcPr>
            <w:tcW w:w="2798" w:type="dxa"/>
            <w:shd w:val="clear" w:color="auto" w:fill="auto"/>
            <w:hideMark/>
          </w:tcPr>
          <w:p w14:paraId="1A088CC9" w14:textId="77777777" w:rsidR="00A26CD4" w:rsidRPr="00D02A76" w:rsidRDefault="00A26CD4" w:rsidP="000533DB">
            <w:pPr>
              <w:spacing w:after="0" w:line="240" w:lineRule="auto"/>
              <w:rPr>
                <w:rFonts w:ascii="Calibri" w:eastAsia="Times New Roman" w:hAnsi="Calibri" w:cs="Calibri"/>
                <w:color w:val="000000"/>
              </w:rPr>
            </w:pPr>
            <w:r w:rsidRPr="00D02A76">
              <w:rPr>
                <w:rFonts w:ascii="Calibri" w:eastAsia="Times New Roman" w:hAnsi="Calibri" w:cs="Calibri"/>
                <w:color w:val="000000"/>
              </w:rPr>
              <w:t>Method of computation</w:t>
            </w:r>
          </w:p>
        </w:tc>
        <w:tc>
          <w:tcPr>
            <w:tcW w:w="7629" w:type="dxa"/>
            <w:shd w:val="clear" w:color="auto" w:fill="auto"/>
          </w:tcPr>
          <w:p w14:paraId="550DCBF1" w14:textId="1A93FF23" w:rsidR="000307B8" w:rsidRPr="00D02A76" w:rsidRDefault="000307B8" w:rsidP="000533DB">
            <w:pPr>
              <w:spacing w:after="0" w:line="240" w:lineRule="auto"/>
              <w:rPr>
                <w:rFonts w:ascii="Calibri" w:eastAsia="Times New Roman" w:hAnsi="Calibri" w:cs="Calibri"/>
                <w:color w:val="000000"/>
              </w:rPr>
            </w:pPr>
          </w:p>
        </w:tc>
      </w:tr>
      <w:tr w:rsidR="00A26CD4" w:rsidRPr="00D02A76" w14:paraId="0789D787" w14:textId="77777777" w:rsidTr="0E81B21C">
        <w:trPr>
          <w:trHeight w:val="1200"/>
        </w:trPr>
        <w:tc>
          <w:tcPr>
            <w:tcW w:w="1325" w:type="dxa"/>
            <w:shd w:val="clear" w:color="auto" w:fill="auto"/>
            <w:hideMark/>
          </w:tcPr>
          <w:p w14:paraId="0698FBC6" w14:textId="52572B18" w:rsidR="00A26CD4" w:rsidRPr="00D02A76" w:rsidRDefault="00675A4D" w:rsidP="000533DB">
            <w:pPr>
              <w:spacing w:after="0" w:line="240" w:lineRule="auto"/>
              <w:jc w:val="right"/>
              <w:rPr>
                <w:rFonts w:ascii="Calibri" w:eastAsia="Times New Roman" w:hAnsi="Calibri" w:cs="Calibri"/>
                <w:color w:val="000000"/>
              </w:rPr>
            </w:pPr>
            <w:r>
              <w:rPr>
                <w:rFonts w:ascii="Calibri" w:eastAsia="Times New Roman" w:hAnsi="Calibri" w:cs="Calibri"/>
                <w:color w:val="000000"/>
              </w:rPr>
              <w:t>QIV.</w:t>
            </w:r>
            <w:r w:rsidR="006A072A">
              <w:rPr>
                <w:rFonts w:ascii="Calibri" w:eastAsia="Times New Roman" w:hAnsi="Calibri" w:cs="Calibri"/>
                <w:color w:val="000000"/>
              </w:rPr>
              <w:t>2</w:t>
            </w:r>
          </w:p>
        </w:tc>
        <w:tc>
          <w:tcPr>
            <w:tcW w:w="589" w:type="dxa"/>
            <w:shd w:val="clear" w:color="auto" w:fill="auto"/>
            <w:hideMark/>
          </w:tcPr>
          <w:p w14:paraId="257A7AD0" w14:textId="77777777" w:rsidR="00A26CD4" w:rsidRPr="00D02A76" w:rsidRDefault="00A26CD4" w:rsidP="000533DB">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4</w:t>
            </w:r>
          </w:p>
        </w:tc>
        <w:tc>
          <w:tcPr>
            <w:tcW w:w="2798" w:type="dxa"/>
            <w:shd w:val="clear" w:color="auto" w:fill="auto"/>
            <w:hideMark/>
          </w:tcPr>
          <w:p w14:paraId="66C63F59" w14:textId="77777777" w:rsidR="00A26CD4" w:rsidRPr="00D02A76" w:rsidRDefault="00A26CD4" w:rsidP="000533DB">
            <w:pPr>
              <w:spacing w:after="0" w:line="240" w:lineRule="auto"/>
              <w:rPr>
                <w:rFonts w:ascii="Calibri" w:eastAsia="Times New Roman" w:hAnsi="Calibri" w:cs="Calibri"/>
                <w:color w:val="000000"/>
              </w:rPr>
            </w:pPr>
            <w:r w:rsidRPr="00D02A76">
              <w:rPr>
                <w:rFonts w:ascii="Calibri" w:eastAsia="Times New Roman" w:hAnsi="Calibri" w:cs="Calibri"/>
                <w:color w:val="000000"/>
              </w:rPr>
              <w:t>Importance of the indicator in addressing gender issues and its limitation</w:t>
            </w:r>
          </w:p>
        </w:tc>
        <w:tc>
          <w:tcPr>
            <w:tcW w:w="7629" w:type="dxa"/>
            <w:shd w:val="clear" w:color="auto" w:fill="auto"/>
          </w:tcPr>
          <w:p w14:paraId="32FCBD07" w14:textId="505F0D21" w:rsidR="008943AF" w:rsidRPr="008943AF" w:rsidRDefault="008943AF" w:rsidP="008943AF">
            <w:pPr>
              <w:spacing w:after="0" w:line="240" w:lineRule="auto"/>
              <w:rPr>
                <w:rFonts w:ascii="Calibri" w:eastAsia="Times New Roman" w:hAnsi="Calibri" w:cs="Calibri"/>
                <w:color w:val="000000"/>
              </w:rPr>
            </w:pPr>
            <w:r w:rsidRPr="008943AF">
              <w:rPr>
                <w:rFonts w:ascii="Calibri" w:eastAsia="Times New Roman" w:hAnsi="Calibri" w:cs="Calibri"/>
                <w:color w:val="000000"/>
              </w:rPr>
              <w:t xml:space="preserve">The evidence throughout the world illustrates that there are numerous obstacles to women's political participation and representation. Women's participation and representation in decision making bodies at executive and legislative levels has increased, </w:t>
            </w:r>
            <w:r w:rsidR="00ED58DE">
              <w:rPr>
                <w:rFonts w:ascii="Calibri" w:eastAsia="Times New Roman" w:hAnsi="Calibri" w:cs="Calibri"/>
                <w:color w:val="000000"/>
              </w:rPr>
              <w:t xml:space="preserve">but </w:t>
            </w:r>
            <w:r w:rsidRPr="008943AF">
              <w:rPr>
                <w:rFonts w:ascii="Calibri" w:eastAsia="Times New Roman" w:hAnsi="Calibri" w:cs="Calibri"/>
                <w:color w:val="000000"/>
              </w:rPr>
              <w:t>slow and uneven across the world.</w:t>
            </w:r>
          </w:p>
          <w:p w14:paraId="24EC9740" w14:textId="77777777" w:rsidR="008943AF" w:rsidRPr="008943AF" w:rsidRDefault="008943AF" w:rsidP="008943AF">
            <w:pPr>
              <w:spacing w:after="0" w:line="240" w:lineRule="auto"/>
              <w:rPr>
                <w:rFonts w:ascii="Calibri" w:eastAsia="Times New Roman" w:hAnsi="Calibri" w:cs="Calibri"/>
                <w:color w:val="000000"/>
              </w:rPr>
            </w:pPr>
          </w:p>
          <w:p w14:paraId="19036940" w14:textId="09DDDE8E" w:rsidR="00B7493E" w:rsidRDefault="008943AF" w:rsidP="008943AF">
            <w:pPr>
              <w:spacing w:after="0" w:line="240" w:lineRule="auto"/>
              <w:rPr>
                <w:rFonts w:ascii="Calibri" w:eastAsia="Times New Roman" w:hAnsi="Calibri" w:cs="Calibri"/>
                <w:color w:val="000000"/>
              </w:rPr>
            </w:pPr>
            <w:r w:rsidRPr="008943AF">
              <w:rPr>
                <w:rFonts w:ascii="Calibri" w:eastAsia="Times New Roman" w:hAnsi="Calibri" w:cs="Calibri"/>
                <w:color w:val="000000"/>
              </w:rPr>
              <w:t xml:space="preserve">Increasing women's participation and representation in political life requires efforts to address political, economic, social, </w:t>
            </w:r>
            <w:proofErr w:type="gramStart"/>
            <w:r w:rsidRPr="008943AF">
              <w:rPr>
                <w:rFonts w:ascii="Calibri" w:eastAsia="Times New Roman" w:hAnsi="Calibri" w:cs="Calibri"/>
                <w:color w:val="000000"/>
              </w:rPr>
              <w:t>cultural</w:t>
            </w:r>
            <w:proofErr w:type="gramEnd"/>
            <w:r w:rsidRPr="008943AF">
              <w:rPr>
                <w:rFonts w:ascii="Calibri" w:eastAsia="Times New Roman" w:hAnsi="Calibri" w:cs="Calibri"/>
                <w:color w:val="000000"/>
              </w:rPr>
              <w:t xml:space="preserve"> and religious constraints within both formal and informal public and private spheres. A range of strategies such as quotas have been proposed and implemented to help increase women's representation in positions of power and decision making.</w:t>
            </w:r>
            <w:r w:rsidR="00ED58DE">
              <w:rPr>
                <w:rFonts w:ascii="Calibri" w:eastAsia="Times New Roman" w:hAnsi="Calibri" w:cs="Calibri"/>
                <w:color w:val="000000"/>
              </w:rPr>
              <w:t xml:space="preserve"> </w:t>
            </w:r>
          </w:p>
          <w:p w14:paraId="62036BE6" w14:textId="384F3484" w:rsidR="00F55DFB" w:rsidRDefault="00F55DFB" w:rsidP="008943AF">
            <w:pPr>
              <w:spacing w:after="0" w:line="240" w:lineRule="auto"/>
              <w:rPr>
                <w:rFonts w:ascii="Calibri" w:eastAsia="Times New Roman" w:hAnsi="Calibri" w:cs="Calibri"/>
                <w:color w:val="000000"/>
              </w:rPr>
            </w:pPr>
          </w:p>
          <w:p w14:paraId="519E7D40" w14:textId="67E41BFF" w:rsidR="00F55DFB" w:rsidRDefault="005275EA" w:rsidP="008943AF">
            <w:pPr>
              <w:spacing w:after="0" w:line="240" w:lineRule="auto"/>
              <w:rPr>
                <w:rFonts w:ascii="Calibri" w:eastAsia="Times New Roman" w:hAnsi="Calibri" w:cs="Calibri"/>
                <w:color w:val="000000"/>
              </w:rPr>
            </w:pPr>
            <w:r w:rsidRPr="000E76E2">
              <w:rPr>
                <w:rFonts w:ascii="Calibri" w:eastAsia="Times New Roman" w:hAnsi="Calibri" w:cs="Calibri"/>
                <w:color w:val="000000"/>
              </w:rPr>
              <w:t>The quota system places the burden of recruitment not on the individual woman, but on those who control the recruitment process.</w:t>
            </w:r>
            <w:r>
              <w:rPr>
                <w:rFonts w:ascii="Calibri" w:eastAsia="Times New Roman" w:hAnsi="Calibri" w:cs="Calibri"/>
                <w:color w:val="000000"/>
              </w:rPr>
              <w:t xml:space="preserve"> </w:t>
            </w:r>
            <w:r w:rsidR="00F55DFB" w:rsidRPr="00F55DFB">
              <w:rPr>
                <w:rFonts w:ascii="Calibri" w:eastAsia="Times New Roman" w:hAnsi="Calibri" w:cs="Calibri"/>
                <w:color w:val="000000"/>
              </w:rPr>
              <w:t xml:space="preserve">The use of quotas is </w:t>
            </w:r>
            <w:r w:rsidR="00F55DFB" w:rsidRPr="00F55DFB">
              <w:rPr>
                <w:rFonts w:ascii="Calibri" w:eastAsia="Times New Roman" w:hAnsi="Calibri" w:cs="Calibri"/>
                <w:color w:val="000000"/>
              </w:rPr>
              <w:lastRenderedPageBreak/>
              <w:t>increasingly influenced by international recommendations and from cross-country inspiration. It seems important, however, that quotas are not just imposed from above, but rest on grass root mobilization of women and the active participation of women’s organizations. Quotas in themselves do not remove all the other barriers for women's full citizenship. But under certain conditions electoral gender quotas can lead to historical leaps in women’s political representation.</w:t>
            </w:r>
          </w:p>
          <w:p w14:paraId="5E79259A" w14:textId="578B608A" w:rsidR="004B62B1" w:rsidRPr="00D02A76" w:rsidRDefault="004B62B1" w:rsidP="008943AF">
            <w:pPr>
              <w:spacing w:after="0" w:line="240" w:lineRule="auto"/>
              <w:rPr>
                <w:rFonts w:ascii="Calibri" w:eastAsia="Times New Roman" w:hAnsi="Calibri" w:cs="Calibri"/>
                <w:color w:val="000000"/>
              </w:rPr>
            </w:pPr>
          </w:p>
        </w:tc>
      </w:tr>
      <w:tr w:rsidR="00A26CD4" w:rsidRPr="00D02A76" w14:paraId="27B94E1D" w14:textId="77777777" w:rsidTr="0E81B21C">
        <w:trPr>
          <w:trHeight w:val="900"/>
        </w:trPr>
        <w:tc>
          <w:tcPr>
            <w:tcW w:w="1325" w:type="dxa"/>
            <w:shd w:val="clear" w:color="auto" w:fill="auto"/>
            <w:hideMark/>
          </w:tcPr>
          <w:p w14:paraId="4E1E0D57" w14:textId="7950F46F" w:rsidR="000D3EF9" w:rsidRPr="00D02A76" w:rsidRDefault="00675A4D" w:rsidP="000D3EF9">
            <w:pPr>
              <w:spacing w:after="0" w:line="240" w:lineRule="auto"/>
              <w:jc w:val="right"/>
              <w:rPr>
                <w:rFonts w:ascii="Calibri" w:eastAsia="Times New Roman" w:hAnsi="Calibri" w:cs="Calibri"/>
                <w:color w:val="000000"/>
              </w:rPr>
            </w:pPr>
            <w:r>
              <w:rPr>
                <w:rFonts w:ascii="Calibri" w:eastAsia="Times New Roman" w:hAnsi="Calibri" w:cs="Calibri"/>
                <w:color w:val="000000"/>
              </w:rPr>
              <w:lastRenderedPageBreak/>
              <w:t>QIV.</w:t>
            </w:r>
            <w:r w:rsidR="006A072A">
              <w:rPr>
                <w:rFonts w:ascii="Calibri" w:eastAsia="Times New Roman" w:hAnsi="Calibri" w:cs="Calibri"/>
                <w:color w:val="000000"/>
              </w:rPr>
              <w:t>2</w:t>
            </w:r>
          </w:p>
        </w:tc>
        <w:tc>
          <w:tcPr>
            <w:tcW w:w="589" w:type="dxa"/>
            <w:shd w:val="clear" w:color="auto" w:fill="auto"/>
            <w:hideMark/>
          </w:tcPr>
          <w:p w14:paraId="03B34FBA" w14:textId="77777777" w:rsidR="00A26CD4" w:rsidRPr="00D02A76" w:rsidRDefault="00A26CD4" w:rsidP="000533DB">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5</w:t>
            </w:r>
          </w:p>
        </w:tc>
        <w:tc>
          <w:tcPr>
            <w:tcW w:w="2798" w:type="dxa"/>
            <w:shd w:val="clear" w:color="auto" w:fill="auto"/>
            <w:hideMark/>
          </w:tcPr>
          <w:p w14:paraId="11064D8B" w14:textId="77777777" w:rsidR="00A26CD4" w:rsidRPr="00D02A76" w:rsidRDefault="00A26CD4" w:rsidP="000533DB">
            <w:pPr>
              <w:spacing w:after="0" w:line="240" w:lineRule="auto"/>
              <w:rPr>
                <w:rFonts w:ascii="Calibri" w:eastAsia="Times New Roman" w:hAnsi="Calibri" w:cs="Calibri"/>
                <w:color w:val="000000"/>
              </w:rPr>
            </w:pPr>
            <w:r w:rsidRPr="00D02A76">
              <w:rPr>
                <w:rFonts w:ascii="Calibri" w:eastAsia="Times New Roman" w:hAnsi="Calibri" w:cs="Calibri"/>
                <w:color w:val="000000"/>
              </w:rPr>
              <w:t>Sources of discrepancies between global and national figures</w:t>
            </w:r>
          </w:p>
        </w:tc>
        <w:tc>
          <w:tcPr>
            <w:tcW w:w="7629" w:type="dxa"/>
            <w:shd w:val="clear" w:color="auto" w:fill="auto"/>
            <w:hideMark/>
          </w:tcPr>
          <w:p w14:paraId="39D97F19" w14:textId="5FE86896" w:rsidR="00A26CD4" w:rsidRPr="00D02A76" w:rsidRDefault="00A26CD4" w:rsidP="000533DB">
            <w:pPr>
              <w:spacing w:after="0" w:line="240" w:lineRule="auto"/>
              <w:rPr>
                <w:rFonts w:ascii="Calibri" w:eastAsia="Times New Roman" w:hAnsi="Calibri" w:cs="Calibri"/>
                <w:color w:val="000000"/>
              </w:rPr>
            </w:pPr>
          </w:p>
        </w:tc>
      </w:tr>
      <w:tr w:rsidR="00A26CD4" w:rsidRPr="00D02A76" w14:paraId="47E50E3E" w14:textId="77777777" w:rsidTr="0E81B21C">
        <w:trPr>
          <w:trHeight w:val="600"/>
        </w:trPr>
        <w:tc>
          <w:tcPr>
            <w:tcW w:w="1325" w:type="dxa"/>
            <w:shd w:val="clear" w:color="auto" w:fill="auto"/>
            <w:hideMark/>
          </w:tcPr>
          <w:p w14:paraId="0AF67366" w14:textId="6B14C141" w:rsidR="00A26CD4" w:rsidRPr="00D02A76" w:rsidRDefault="00675A4D" w:rsidP="000533DB">
            <w:pPr>
              <w:spacing w:after="0" w:line="240" w:lineRule="auto"/>
              <w:jc w:val="right"/>
              <w:rPr>
                <w:rFonts w:ascii="Calibri" w:eastAsia="Times New Roman" w:hAnsi="Calibri" w:cs="Calibri"/>
                <w:color w:val="000000"/>
              </w:rPr>
            </w:pPr>
            <w:r>
              <w:rPr>
                <w:rFonts w:ascii="Calibri" w:eastAsia="Times New Roman" w:hAnsi="Calibri" w:cs="Calibri"/>
                <w:color w:val="000000"/>
              </w:rPr>
              <w:t>QIV.</w:t>
            </w:r>
            <w:r w:rsidR="006A072A">
              <w:rPr>
                <w:rFonts w:ascii="Calibri" w:eastAsia="Times New Roman" w:hAnsi="Calibri" w:cs="Calibri"/>
                <w:color w:val="000000"/>
              </w:rPr>
              <w:t>2</w:t>
            </w:r>
          </w:p>
        </w:tc>
        <w:tc>
          <w:tcPr>
            <w:tcW w:w="589" w:type="dxa"/>
            <w:shd w:val="clear" w:color="auto" w:fill="auto"/>
            <w:hideMark/>
          </w:tcPr>
          <w:p w14:paraId="76B0AEDC" w14:textId="77777777" w:rsidR="00A26CD4" w:rsidRPr="00D02A76" w:rsidRDefault="00A26CD4" w:rsidP="000533DB">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6</w:t>
            </w:r>
          </w:p>
        </w:tc>
        <w:tc>
          <w:tcPr>
            <w:tcW w:w="2798" w:type="dxa"/>
            <w:shd w:val="clear" w:color="auto" w:fill="auto"/>
            <w:hideMark/>
          </w:tcPr>
          <w:p w14:paraId="73312CB3" w14:textId="77777777" w:rsidR="00A26CD4" w:rsidRPr="00D02A76" w:rsidRDefault="00A26CD4" w:rsidP="000533DB">
            <w:pPr>
              <w:spacing w:after="0" w:line="240" w:lineRule="auto"/>
              <w:rPr>
                <w:rFonts w:ascii="Calibri" w:eastAsia="Times New Roman" w:hAnsi="Calibri" w:cs="Calibri"/>
                <w:color w:val="000000"/>
              </w:rPr>
            </w:pPr>
            <w:r w:rsidRPr="00D02A76">
              <w:rPr>
                <w:rFonts w:ascii="Calibri" w:eastAsia="Times New Roman" w:hAnsi="Calibri" w:cs="Calibri"/>
                <w:color w:val="000000"/>
              </w:rPr>
              <w:t>Process of obtaining data</w:t>
            </w:r>
          </w:p>
        </w:tc>
        <w:tc>
          <w:tcPr>
            <w:tcW w:w="7629" w:type="dxa"/>
            <w:shd w:val="clear" w:color="auto" w:fill="auto"/>
          </w:tcPr>
          <w:p w14:paraId="0863C98D" w14:textId="170C4D16" w:rsidR="00030405" w:rsidRPr="00030405" w:rsidRDefault="00266D16" w:rsidP="00891899">
            <w:pPr>
              <w:spacing w:after="0" w:line="240" w:lineRule="auto"/>
              <w:rPr>
                <w:rFonts w:ascii="Calibri" w:eastAsia="Times New Roman" w:hAnsi="Calibri" w:cs="Calibri"/>
                <w:color w:val="000000"/>
              </w:rPr>
            </w:pPr>
            <w:r>
              <w:rPr>
                <w:rFonts w:ascii="Calibri" w:eastAsia="Times New Roman" w:hAnsi="Calibri" w:cs="Calibri"/>
                <w:color w:val="000000"/>
              </w:rPr>
              <w:t xml:space="preserve">A </w:t>
            </w:r>
            <w:r w:rsidR="00294852" w:rsidRPr="00294852">
              <w:rPr>
                <w:rFonts w:ascii="Calibri" w:eastAsia="Times New Roman" w:hAnsi="Calibri" w:cs="Calibri"/>
                <w:color w:val="000000"/>
              </w:rPr>
              <w:t>collaborative effort of International IDEA, Inter-Parliamentary Union and Stockholm University</w:t>
            </w:r>
            <w:r w:rsidR="00891899">
              <w:rPr>
                <w:rFonts w:ascii="Calibri" w:eastAsia="Times New Roman" w:hAnsi="Calibri" w:cs="Calibri"/>
                <w:color w:val="000000"/>
              </w:rPr>
              <w:t xml:space="preserve">, the </w:t>
            </w:r>
            <w:r w:rsidRPr="00266D16">
              <w:rPr>
                <w:rFonts w:ascii="Calibri" w:eastAsia="Times New Roman" w:hAnsi="Calibri" w:cs="Calibri"/>
                <w:color w:val="000000"/>
              </w:rPr>
              <w:t xml:space="preserve">Gender Quotas Database </w:t>
            </w:r>
            <w:r w:rsidR="00030405" w:rsidRPr="00030405">
              <w:rPr>
                <w:rFonts w:ascii="Calibri" w:eastAsia="Times New Roman" w:hAnsi="Calibri" w:cs="Calibri"/>
                <w:color w:val="000000"/>
              </w:rPr>
              <w:t xml:space="preserve">has collected </w:t>
            </w:r>
            <w:r w:rsidR="00891899">
              <w:rPr>
                <w:rFonts w:ascii="Calibri" w:eastAsia="Times New Roman" w:hAnsi="Calibri" w:cs="Calibri"/>
                <w:color w:val="000000"/>
              </w:rPr>
              <w:t xml:space="preserve">data </w:t>
            </w:r>
            <w:r w:rsidR="00030405" w:rsidRPr="00030405">
              <w:rPr>
                <w:rFonts w:ascii="Calibri" w:eastAsia="Times New Roman" w:hAnsi="Calibri" w:cs="Calibri"/>
                <w:color w:val="000000"/>
              </w:rPr>
              <w:t xml:space="preserve">through many different sources, including, in order of authoritativeness: Constitutions and electoral laws, parliamentary websites and political party websites. The Inter-Parliamentary Union's website on women in parliaments, as the standard reference in this field, has been of great help. </w:t>
            </w:r>
            <w:r w:rsidR="00C871F1">
              <w:rPr>
                <w:rFonts w:ascii="Calibri" w:eastAsia="Times New Roman" w:hAnsi="Calibri" w:cs="Calibri"/>
                <w:color w:val="000000"/>
              </w:rPr>
              <w:t>M</w:t>
            </w:r>
            <w:r w:rsidR="00030405" w:rsidRPr="00030405">
              <w:rPr>
                <w:rFonts w:ascii="Calibri" w:eastAsia="Times New Roman" w:hAnsi="Calibri" w:cs="Calibri"/>
                <w:color w:val="000000"/>
              </w:rPr>
              <w:t>any other international databases and separate websites on parliaments, political parties, and international organizations</w:t>
            </w:r>
            <w:r w:rsidR="00C871F1">
              <w:rPr>
                <w:rFonts w:ascii="Calibri" w:eastAsia="Times New Roman" w:hAnsi="Calibri" w:cs="Calibri"/>
                <w:color w:val="000000"/>
              </w:rPr>
              <w:t xml:space="preserve"> </w:t>
            </w:r>
            <w:r w:rsidR="00C871F1" w:rsidRPr="00030405">
              <w:rPr>
                <w:rFonts w:ascii="Calibri" w:eastAsia="Times New Roman" w:hAnsi="Calibri" w:cs="Calibri"/>
                <w:color w:val="000000"/>
              </w:rPr>
              <w:t xml:space="preserve">have also </w:t>
            </w:r>
            <w:r w:rsidR="00C871F1">
              <w:rPr>
                <w:rFonts w:ascii="Calibri" w:eastAsia="Times New Roman" w:hAnsi="Calibri" w:cs="Calibri"/>
                <w:color w:val="000000"/>
              </w:rPr>
              <w:t xml:space="preserve">been </w:t>
            </w:r>
            <w:r w:rsidR="00C871F1" w:rsidRPr="00030405">
              <w:rPr>
                <w:rFonts w:ascii="Calibri" w:eastAsia="Times New Roman" w:hAnsi="Calibri" w:cs="Calibri"/>
                <w:color w:val="000000"/>
              </w:rPr>
              <w:t>consulted</w:t>
            </w:r>
            <w:r w:rsidR="00C871F1">
              <w:rPr>
                <w:rFonts w:ascii="Calibri" w:eastAsia="Times New Roman" w:hAnsi="Calibri" w:cs="Calibri"/>
                <w:color w:val="000000"/>
              </w:rPr>
              <w:t>.</w:t>
            </w:r>
          </w:p>
          <w:p w14:paraId="7737C936" w14:textId="77777777" w:rsidR="00030405" w:rsidRPr="00030405" w:rsidRDefault="00030405" w:rsidP="00030405">
            <w:pPr>
              <w:spacing w:after="0" w:line="240" w:lineRule="auto"/>
              <w:rPr>
                <w:rFonts w:ascii="Calibri" w:eastAsia="Times New Roman" w:hAnsi="Calibri" w:cs="Calibri"/>
                <w:color w:val="000000"/>
              </w:rPr>
            </w:pPr>
          </w:p>
          <w:p w14:paraId="4358C12B" w14:textId="3579FE5B" w:rsidR="00AD4350" w:rsidRDefault="00030405" w:rsidP="00030405">
            <w:pPr>
              <w:spacing w:after="0" w:line="240" w:lineRule="auto"/>
              <w:rPr>
                <w:rFonts w:ascii="Calibri" w:eastAsia="Times New Roman" w:hAnsi="Calibri" w:cs="Calibri"/>
                <w:color w:val="000000"/>
              </w:rPr>
            </w:pPr>
            <w:r w:rsidRPr="00030405">
              <w:rPr>
                <w:rFonts w:ascii="Calibri" w:eastAsia="Times New Roman" w:hAnsi="Calibri" w:cs="Calibri"/>
                <w:color w:val="000000"/>
              </w:rPr>
              <w:t xml:space="preserve">Official electoral statistics on gender is not available in all countries in the world, although an increasing number of countries now comply with the demands of the international Convention on the Elimination of all Forms of Discrimination Against Women </w:t>
            </w:r>
            <w:ins w:id="1" w:author="Luis Gerardo Gonzalez Morales" w:date="2021-09-03T16:42:00Z">
              <w:r w:rsidR="00247E7A">
                <w:rPr>
                  <w:rFonts w:ascii="Calibri" w:eastAsia="Times New Roman" w:hAnsi="Calibri" w:cs="Calibri"/>
                  <w:color w:val="000000"/>
                </w:rPr>
                <w:t>\</w:t>
              </w:r>
            </w:ins>
            <w:r w:rsidRPr="00030405">
              <w:rPr>
                <w:rFonts w:ascii="Calibri" w:eastAsia="Times New Roman" w:hAnsi="Calibri" w:cs="Calibri"/>
                <w:color w:val="000000"/>
              </w:rPr>
              <w:t>(CEDAW</w:t>
            </w:r>
            <w:ins w:id="2" w:author="Luis Gerardo Gonzalez Morales" w:date="2021-09-03T16:42:00Z">
              <w:r w:rsidR="00247E7A">
                <w:rPr>
                  <w:rFonts w:ascii="Calibri" w:eastAsia="Times New Roman" w:hAnsi="Calibri" w:cs="Calibri"/>
                  <w:color w:val="000000"/>
                </w:rPr>
                <w:t>\</w:t>
              </w:r>
            </w:ins>
            <w:r w:rsidRPr="00030405">
              <w:rPr>
                <w:rFonts w:ascii="Calibri" w:eastAsia="Times New Roman" w:hAnsi="Calibri" w:cs="Calibri"/>
                <w:color w:val="000000"/>
              </w:rPr>
              <w:t xml:space="preserve">) for solid gender statistics. In gathering all this information, research </w:t>
            </w:r>
            <w:r w:rsidR="002E0F1B">
              <w:rPr>
                <w:rFonts w:ascii="Calibri" w:eastAsia="Times New Roman" w:hAnsi="Calibri" w:cs="Calibri"/>
                <w:color w:val="000000"/>
              </w:rPr>
              <w:t xml:space="preserve">has been </w:t>
            </w:r>
            <w:r w:rsidRPr="00030405">
              <w:rPr>
                <w:rFonts w:ascii="Calibri" w:eastAsia="Times New Roman" w:hAnsi="Calibri" w:cs="Calibri"/>
                <w:color w:val="000000"/>
              </w:rPr>
              <w:t xml:space="preserve">made by other scholars as well as from personal networks worldwide. </w:t>
            </w:r>
            <w:proofErr w:type="gramStart"/>
            <w:r w:rsidRPr="00030405">
              <w:rPr>
                <w:rFonts w:ascii="Calibri" w:eastAsia="Times New Roman" w:hAnsi="Calibri" w:cs="Calibri"/>
                <w:color w:val="000000"/>
              </w:rPr>
              <w:t>In order to</w:t>
            </w:r>
            <w:proofErr w:type="gramEnd"/>
            <w:r w:rsidRPr="00030405">
              <w:rPr>
                <w:rFonts w:ascii="Calibri" w:eastAsia="Times New Roman" w:hAnsi="Calibri" w:cs="Calibri"/>
                <w:color w:val="000000"/>
              </w:rPr>
              <w:t xml:space="preserve"> check and verify the information, numerous political parties, individual politicians and Electoral Management Bodies around the world</w:t>
            </w:r>
            <w:r w:rsidR="00FE367B">
              <w:rPr>
                <w:rFonts w:ascii="Calibri" w:eastAsia="Times New Roman" w:hAnsi="Calibri" w:cs="Calibri"/>
                <w:color w:val="000000"/>
              </w:rPr>
              <w:t xml:space="preserve"> have been contacted</w:t>
            </w:r>
            <w:r w:rsidRPr="00030405">
              <w:rPr>
                <w:rFonts w:ascii="Calibri" w:eastAsia="Times New Roman" w:hAnsi="Calibri" w:cs="Calibri"/>
                <w:color w:val="000000"/>
              </w:rPr>
              <w:t>.</w:t>
            </w:r>
          </w:p>
          <w:p w14:paraId="408CB5C1" w14:textId="5B22064E" w:rsidR="00E5736D" w:rsidRPr="00D02A76" w:rsidRDefault="00E5736D" w:rsidP="00030405">
            <w:pPr>
              <w:spacing w:after="0" w:line="240" w:lineRule="auto"/>
              <w:rPr>
                <w:rFonts w:ascii="Calibri" w:eastAsia="Times New Roman" w:hAnsi="Calibri" w:cs="Calibri"/>
                <w:color w:val="000000"/>
              </w:rPr>
            </w:pPr>
          </w:p>
        </w:tc>
      </w:tr>
      <w:tr w:rsidR="00A26CD4" w:rsidRPr="00D02A76" w14:paraId="334E60F4" w14:textId="77777777" w:rsidTr="0E81B21C">
        <w:trPr>
          <w:trHeight w:val="600"/>
        </w:trPr>
        <w:tc>
          <w:tcPr>
            <w:tcW w:w="1325" w:type="dxa"/>
            <w:shd w:val="clear" w:color="auto" w:fill="auto"/>
            <w:hideMark/>
          </w:tcPr>
          <w:p w14:paraId="396044DA" w14:textId="34A1D3FD" w:rsidR="00A26CD4" w:rsidRPr="00D02A76" w:rsidRDefault="00675A4D" w:rsidP="000533DB">
            <w:pPr>
              <w:spacing w:after="0" w:line="240" w:lineRule="auto"/>
              <w:jc w:val="right"/>
              <w:rPr>
                <w:rFonts w:ascii="Calibri" w:eastAsia="Times New Roman" w:hAnsi="Calibri" w:cs="Calibri"/>
                <w:color w:val="000000"/>
              </w:rPr>
            </w:pPr>
            <w:r>
              <w:rPr>
                <w:rFonts w:ascii="Calibri" w:eastAsia="Times New Roman" w:hAnsi="Calibri" w:cs="Calibri"/>
                <w:color w:val="000000"/>
              </w:rPr>
              <w:t>QIV.</w:t>
            </w:r>
            <w:r w:rsidR="006A072A">
              <w:rPr>
                <w:rFonts w:ascii="Calibri" w:eastAsia="Times New Roman" w:hAnsi="Calibri" w:cs="Calibri"/>
                <w:color w:val="000000"/>
              </w:rPr>
              <w:t>2</w:t>
            </w:r>
          </w:p>
        </w:tc>
        <w:tc>
          <w:tcPr>
            <w:tcW w:w="589" w:type="dxa"/>
            <w:shd w:val="clear" w:color="auto" w:fill="auto"/>
            <w:hideMark/>
          </w:tcPr>
          <w:p w14:paraId="185DF197" w14:textId="77777777" w:rsidR="00A26CD4" w:rsidRPr="00D02A76" w:rsidRDefault="00A26CD4" w:rsidP="000533DB">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7</w:t>
            </w:r>
          </w:p>
        </w:tc>
        <w:tc>
          <w:tcPr>
            <w:tcW w:w="2798" w:type="dxa"/>
            <w:shd w:val="clear" w:color="auto" w:fill="auto"/>
            <w:hideMark/>
          </w:tcPr>
          <w:p w14:paraId="6709E3CD" w14:textId="77777777" w:rsidR="00A26CD4" w:rsidRPr="00D02A76" w:rsidRDefault="00A26CD4" w:rsidP="000533DB">
            <w:pPr>
              <w:spacing w:after="0" w:line="240" w:lineRule="auto"/>
              <w:rPr>
                <w:rFonts w:ascii="Calibri" w:eastAsia="Times New Roman" w:hAnsi="Calibri" w:cs="Calibri"/>
                <w:color w:val="000000"/>
              </w:rPr>
            </w:pPr>
            <w:r w:rsidRPr="00D02A76">
              <w:rPr>
                <w:rFonts w:ascii="Calibri" w:eastAsia="Times New Roman" w:hAnsi="Calibri" w:cs="Calibri"/>
                <w:color w:val="000000"/>
              </w:rPr>
              <w:t>Treatment of missing values</w:t>
            </w:r>
          </w:p>
        </w:tc>
        <w:tc>
          <w:tcPr>
            <w:tcW w:w="7629" w:type="dxa"/>
            <w:shd w:val="clear" w:color="auto" w:fill="auto"/>
          </w:tcPr>
          <w:p w14:paraId="0175274A" w14:textId="02612A47" w:rsidR="00A26CD4" w:rsidRPr="00D02A76" w:rsidRDefault="00A26CD4" w:rsidP="000533DB">
            <w:pPr>
              <w:spacing w:after="0" w:line="240" w:lineRule="auto"/>
              <w:rPr>
                <w:rFonts w:ascii="Calibri" w:eastAsia="Times New Roman" w:hAnsi="Calibri" w:cs="Calibri"/>
                <w:color w:val="000000"/>
              </w:rPr>
            </w:pPr>
          </w:p>
        </w:tc>
      </w:tr>
      <w:tr w:rsidR="00A26CD4" w:rsidRPr="00D02A76" w14:paraId="46A809BE" w14:textId="77777777" w:rsidTr="0E81B21C">
        <w:trPr>
          <w:trHeight w:val="900"/>
        </w:trPr>
        <w:tc>
          <w:tcPr>
            <w:tcW w:w="1325" w:type="dxa"/>
            <w:shd w:val="clear" w:color="auto" w:fill="auto"/>
            <w:hideMark/>
          </w:tcPr>
          <w:p w14:paraId="60EA46C4" w14:textId="3FB82A08" w:rsidR="00A26CD4" w:rsidRPr="00D02A76" w:rsidRDefault="00675A4D" w:rsidP="000533DB">
            <w:pPr>
              <w:spacing w:after="0" w:line="240" w:lineRule="auto"/>
              <w:jc w:val="right"/>
              <w:rPr>
                <w:rFonts w:ascii="Calibri" w:eastAsia="Times New Roman" w:hAnsi="Calibri" w:cs="Calibri"/>
                <w:color w:val="000000"/>
              </w:rPr>
            </w:pPr>
            <w:r>
              <w:rPr>
                <w:rFonts w:ascii="Calibri" w:eastAsia="Times New Roman" w:hAnsi="Calibri" w:cs="Calibri"/>
                <w:color w:val="000000"/>
              </w:rPr>
              <w:t>QIV.</w:t>
            </w:r>
            <w:r w:rsidR="006A072A">
              <w:rPr>
                <w:rFonts w:ascii="Calibri" w:eastAsia="Times New Roman" w:hAnsi="Calibri" w:cs="Calibri"/>
                <w:color w:val="000000"/>
              </w:rPr>
              <w:t>2</w:t>
            </w:r>
          </w:p>
        </w:tc>
        <w:tc>
          <w:tcPr>
            <w:tcW w:w="589" w:type="dxa"/>
            <w:shd w:val="clear" w:color="auto" w:fill="auto"/>
            <w:hideMark/>
          </w:tcPr>
          <w:p w14:paraId="06086C4F" w14:textId="77777777" w:rsidR="00A26CD4" w:rsidRPr="00D02A76" w:rsidRDefault="00A26CD4" w:rsidP="000533DB">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8</w:t>
            </w:r>
          </w:p>
        </w:tc>
        <w:tc>
          <w:tcPr>
            <w:tcW w:w="2798" w:type="dxa"/>
            <w:shd w:val="clear" w:color="auto" w:fill="auto"/>
            <w:hideMark/>
          </w:tcPr>
          <w:p w14:paraId="0C2FBD0A" w14:textId="77777777" w:rsidR="00A26CD4" w:rsidRPr="00D02A76" w:rsidRDefault="00A26CD4" w:rsidP="000533DB">
            <w:pPr>
              <w:spacing w:after="0" w:line="240" w:lineRule="auto"/>
              <w:rPr>
                <w:rFonts w:ascii="Calibri" w:eastAsia="Times New Roman" w:hAnsi="Calibri" w:cs="Calibri"/>
                <w:color w:val="000000"/>
              </w:rPr>
            </w:pPr>
            <w:r w:rsidRPr="00D02A76">
              <w:rPr>
                <w:rFonts w:ascii="Calibri" w:eastAsia="Times New Roman" w:hAnsi="Calibri" w:cs="Calibri"/>
                <w:color w:val="000000"/>
              </w:rPr>
              <w:t>Data availability and assessment of countries’ capacity</w:t>
            </w:r>
          </w:p>
        </w:tc>
        <w:tc>
          <w:tcPr>
            <w:tcW w:w="7629" w:type="dxa"/>
            <w:shd w:val="clear" w:color="auto" w:fill="auto"/>
          </w:tcPr>
          <w:p w14:paraId="1E73CDCD" w14:textId="649FA242" w:rsidR="00A26CD4" w:rsidRPr="00D02A76" w:rsidRDefault="00A26CD4" w:rsidP="000533DB">
            <w:pPr>
              <w:spacing w:after="0" w:line="240" w:lineRule="auto"/>
              <w:rPr>
                <w:rFonts w:ascii="Calibri" w:eastAsia="Times New Roman" w:hAnsi="Calibri" w:cs="Calibri"/>
                <w:color w:val="000000"/>
              </w:rPr>
            </w:pPr>
          </w:p>
        </w:tc>
      </w:tr>
      <w:tr w:rsidR="00A26CD4" w:rsidRPr="00D02A76" w14:paraId="5C97DF8B" w14:textId="77777777" w:rsidTr="0E81B21C">
        <w:trPr>
          <w:trHeight w:val="300"/>
        </w:trPr>
        <w:tc>
          <w:tcPr>
            <w:tcW w:w="1325" w:type="dxa"/>
            <w:shd w:val="clear" w:color="auto" w:fill="auto"/>
            <w:hideMark/>
          </w:tcPr>
          <w:p w14:paraId="378A916B" w14:textId="5AD4997A" w:rsidR="00A26CD4" w:rsidRPr="00D02A76" w:rsidRDefault="00675A4D" w:rsidP="000533DB">
            <w:pPr>
              <w:spacing w:after="0" w:line="240" w:lineRule="auto"/>
              <w:jc w:val="right"/>
              <w:rPr>
                <w:rFonts w:ascii="Calibri" w:eastAsia="Times New Roman" w:hAnsi="Calibri" w:cs="Calibri"/>
                <w:color w:val="000000"/>
              </w:rPr>
            </w:pPr>
            <w:r>
              <w:rPr>
                <w:rFonts w:ascii="Calibri" w:eastAsia="Times New Roman" w:hAnsi="Calibri" w:cs="Calibri"/>
                <w:color w:val="000000"/>
              </w:rPr>
              <w:lastRenderedPageBreak/>
              <w:t>QIV.</w:t>
            </w:r>
            <w:r w:rsidR="006A072A">
              <w:rPr>
                <w:rFonts w:ascii="Calibri" w:eastAsia="Times New Roman" w:hAnsi="Calibri" w:cs="Calibri"/>
                <w:color w:val="000000"/>
              </w:rPr>
              <w:t>2</w:t>
            </w:r>
          </w:p>
        </w:tc>
        <w:tc>
          <w:tcPr>
            <w:tcW w:w="589" w:type="dxa"/>
            <w:shd w:val="clear" w:color="auto" w:fill="auto"/>
            <w:hideMark/>
          </w:tcPr>
          <w:p w14:paraId="56FF5FCC" w14:textId="77777777" w:rsidR="00A26CD4" w:rsidRPr="00D02A76" w:rsidRDefault="00A26CD4" w:rsidP="000533DB">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9</w:t>
            </w:r>
          </w:p>
        </w:tc>
        <w:tc>
          <w:tcPr>
            <w:tcW w:w="2798" w:type="dxa"/>
            <w:shd w:val="clear" w:color="auto" w:fill="auto"/>
            <w:hideMark/>
          </w:tcPr>
          <w:p w14:paraId="1E0AE97B" w14:textId="77777777" w:rsidR="00A26CD4" w:rsidRPr="00D02A76" w:rsidRDefault="00A26CD4" w:rsidP="000533DB">
            <w:pPr>
              <w:spacing w:after="0" w:line="240" w:lineRule="auto"/>
              <w:rPr>
                <w:rFonts w:ascii="Calibri" w:eastAsia="Times New Roman" w:hAnsi="Calibri" w:cs="Calibri"/>
                <w:color w:val="000000"/>
              </w:rPr>
            </w:pPr>
            <w:r w:rsidRPr="00D02A76">
              <w:rPr>
                <w:rFonts w:ascii="Calibri" w:eastAsia="Times New Roman" w:hAnsi="Calibri" w:cs="Calibri"/>
                <w:color w:val="000000"/>
              </w:rPr>
              <w:t>Expected time of release</w:t>
            </w:r>
          </w:p>
        </w:tc>
        <w:tc>
          <w:tcPr>
            <w:tcW w:w="7629" w:type="dxa"/>
            <w:shd w:val="clear" w:color="auto" w:fill="auto"/>
            <w:hideMark/>
          </w:tcPr>
          <w:p w14:paraId="23ABDB64" w14:textId="5B20AE38" w:rsidR="00A26CD4" w:rsidRPr="00D02A76" w:rsidRDefault="00A26CD4" w:rsidP="000533DB">
            <w:pPr>
              <w:spacing w:after="0" w:line="240" w:lineRule="auto"/>
              <w:rPr>
                <w:rFonts w:ascii="Calibri" w:eastAsia="Times New Roman" w:hAnsi="Calibri" w:cs="Calibri"/>
                <w:color w:val="000000"/>
              </w:rPr>
            </w:pPr>
          </w:p>
        </w:tc>
      </w:tr>
      <w:tr w:rsidR="000D3EF9" w:rsidRPr="00D02A76" w14:paraId="5AC43F26" w14:textId="77777777" w:rsidTr="0E81B21C">
        <w:trPr>
          <w:trHeight w:val="300"/>
        </w:trPr>
        <w:tc>
          <w:tcPr>
            <w:tcW w:w="1325" w:type="dxa"/>
            <w:shd w:val="clear" w:color="auto" w:fill="auto"/>
          </w:tcPr>
          <w:p w14:paraId="508DBE58" w14:textId="0562E2A0" w:rsidR="000D3EF9" w:rsidRDefault="00675A4D" w:rsidP="000533DB">
            <w:pPr>
              <w:spacing w:after="0" w:line="240" w:lineRule="auto"/>
              <w:jc w:val="right"/>
              <w:rPr>
                <w:rFonts w:ascii="Calibri" w:eastAsia="Times New Roman" w:hAnsi="Calibri" w:cs="Calibri"/>
                <w:color w:val="000000"/>
              </w:rPr>
            </w:pPr>
            <w:r>
              <w:rPr>
                <w:rFonts w:ascii="Calibri" w:eastAsia="Times New Roman" w:hAnsi="Calibri" w:cs="Calibri"/>
                <w:color w:val="000000"/>
              </w:rPr>
              <w:t>QIV.</w:t>
            </w:r>
            <w:r w:rsidR="006A072A">
              <w:rPr>
                <w:rFonts w:ascii="Calibri" w:eastAsia="Times New Roman" w:hAnsi="Calibri" w:cs="Calibri"/>
                <w:color w:val="000000"/>
              </w:rPr>
              <w:t>2</w:t>
            </w:r>
          </w:p>
        </w:tc>
        <w:tc>
          <w:tcPr>
            <w:tcW w:w="589" w:type="dxa"/>
            <w:shd w:val="clear" w:color="auto" w:fill="auto"/>
          </w:tcPr>
          <w:p w14:paraId="68CC277C" w14:textId="1E01EEEA" w:rsidR="000D3EF9" w:rsidRPr="00D02A76" w:rsidRDefault="000D3EF9" w:rsidP="000533DB">
            <w:pPr>
              <w:spacing w:after="0" w:line="240" w:lineRule="auto"/>
              <w:jc w:val="right"/>
              <w:rPr>
                <w:rFonts w:ascii="Calibri" w:eastAsia="Times New Roman" w:hAnsi="Calibri" w:cs="Calibri"/>
                <w:color w:val="000000"/>
              </w:rPr>
            </w:pPr>
            <w:r>
              <w:rPr>
                <w:rFonts w:ascii="Calibri" w:eastAsia="Times New Roman" w:hAnsi="Calibri" w:cs="Calibri"/>
                <w:color w:val="000000"/>
              </w:rPr>
              <w:t>10</w:t>
            </w:r>
          </w:p>
        </w:tc>
        <w:tc>
          <w:tcPr>
            <w:tcW w:w="2798" w:type="dxa"/>
            <w:shd w:val="clear" w:color="auto" w:fill="auto"/>
          </w:tcPr>
          <w:p w14:paraId="7B13B801" w14:textId="65574024" w:rsidR="000D3EF9" w:rsidRPr="00D02A76" w:rsidRDefault="000D3EF9" w:rsidP="000D3EF9">
            <w:pPr>
              <w:spacing w:after="0" w:line="240" w:lineRule="auto"/>
              <w:rPr>
                <w:rFonts w:ascii="Calibri" w:eastAsia="Times New Roman" w:hAnsi="Calibri" w:cs="Calibri"/>
                <w:color w:val="000000"/>
              </w:rPr>
            </w:pPr>
            <w:r>
              <w:rPr>
                <w:rFonts w:ascii="Calibri" w:eastAsia="Times New Roman" w:hAnsi="Calibri" w:cs="Calibri"/>
                <w:color w:val="000000"/>
              </w:rPr>
              <w:t>Data source</w:t>
            </w:r>
          </w:p>
        </w:tc>
        <w:tc>
          <w:tcPr>
            <w:tcW w:w="7629" w:type="dxa"/>
            <w:shd w:val="clear" w:color="auto" w:fill="auto"/>
          </w:tcPr>
          <w:p w14:paraId="2C7DAC21" w14:textId="32970D8A" w:rsidR="00323AB7" w:rsidRPr="00323AB7" w:rsidRDefault="00323AB7" w:rsidP="00323AB7">
            <w:pPr>
              <w:spacing w:after="0" w:line="240" w:lineRule="auto"/>
              <w:rPr>
                <w:rFonts w:ascii="Calibri" w:eastAsia="Times New Roman" w:hAnsi="Calibri" w:cs="Calibri"/>
                <w:color w:val="000000"/>
              </w:rPr>
            </w:pPr>
            <w:r w:rsidRPr="00323AB7">
              <w:rPr>
                <w:rFonts w:ascii="Calibri" w:eastAsia="Times New Roman" w:hAnsi="Calibri" w:cs="Calibri"/>
                <w:color w:val="000000"/>
              </w:rPr>
              <w:t xml:space="preserve">Data and metadata were extracted from </w:t>
            </w:r>
            <w:r w:rsidR="00086DF8" w:rsidRPr="00086DF8">
              <w:rPr>
                <w:rFonts w:ascii="Calibri" w:eastAsia="Times New Roman" w:hAnsi="Calibri" w:cs="Calibri"/>
                <w:color w:val="000000"/>
              </w:rPr>
              <w:t xml:space="preserve">the </w:t>
            </w:r>
            <w:r w:rsidR="00D62C19">
              <w:rPr>
                <w:rFonts w:ascii="Calibri" w:eastAsia="Times New Roman" w:hAnsi="Calibri" w:cs="Calibri"/>
                <w:color w:val="000000"/>
              </w:rPr>
              <w:t>Gender Quotas</w:t>
            </w:r>
            <w:r w:rsidRPr="00323AB7">
              <w:rPr>
                <w:rFonts w:ascii="Calibri" w:eastAsia="Times New Roman" w:hAnsi="Calibri" w:cs="Calibri"/>
                <w:color w:val="000000"/>
              </w:rPr>
              <w:t xml:space="preserve"> Database on </w:t>
            </w:r>
            <w:r w:rsidR="005C3836">
              <w:rPr>
                <w:rFonts w:ascii="Calibri" w:eastAsia="Times New Roman" w:hAnsi="Calibri" w:cs="Calibri"/>
                <w:color w:val="000000"/>
              </w:rPr>
              <w:t>30</w:t>
            </w:r>
            <w:r w:rsidRPr="00323AB7">
              <w:rPr>
                <w:rFonts w:ascii="Calibri" w:eastAsia="Times New Roman" w:hAnsi="Calibri" w:cs="Calibri"/>
                <w:color w:val="000000"/>
              </w:rPr>
              <w:t xml:space="preserve"> </w:t>
            </w:r>
            <w:r w:rsidR="005C3836">
              <w:rPr>
                <w:rFonts w:ascii="Calibri" w:eastAsia="Times New Roman" w:hAnsi="Calibri" w:cs="Calibri"/>
                <w:color w:val="000000"/>
              </w:rPr>
              <w:t>January</w:t>
            </w:r>
            <w:r w:rsidRPr="00323AB7">
              <w:rPr>
                <w:rFonts w:ascii="Calibri" w:eastAsia="Times New Roman" w:hAnsi="Calibri" w:cs="Calibri"/>
                <w:color w:val="000000"/>
              </w:rPr>
              <w:t xml:space="preserve"> 202</w:t>
            </w:r>
            <w:r w:rsidR="005C3836">
              <w:rPr>
                <w:rFonts w:ascii="Calibri" w:eastAsia="Times New Roman" w:hAnsi="Calibri" w:cs="Calibri"/>
                <w:color w:val="000000"/>
              </w:rPr>
              <w:t>0</w:t>
            </w:r>
            <w:r w:rsidRPr="00323AB7">
              <w:rPr>
                <w:rFonts w:ascii="Calibri" w:eastAsia="Times New Roman" w:hAnsi="Calibri" w:cs="Calibri"/>
                <w:color w:val="000000"/>
              </w:rPr>
              <w:t xml:space="preserve">. </w:t>
            </w:r>
          </w:p>
          <w:p w14:paraId="6C413BD6" w14:textId="77777777" w:rsidR="00323AB7" w:rsidRPr="00323AB7" w:rsidRDefault="00323AB7" w:rsidP="00323AB7">
            <w:pPr>
              <w:spacing w:after="0" w:line="240" w:lineRule="auto"/>
              <w:rPr>
                <w:rFonts w:ascii="Calibri" w:eastAsia="Times New Roman" w:hAnsi="Calibri" w:cs="Calibri"/>
                <w:color w:val="000000"/>
              </w:rPr>
            </w:pPr>
          </w:p>
          <w:p w14:paraId="07A0E20B" w14:textId="10B6F7D2" w:rsidR="00323AB7" w:rsidRPr="00323AB7" w:rsidRDefault="00323AB7" w:rsidP="00323AB7">
            <w:pPr>
              <w:spacing w:after="0" w:line="240" w:lineRule="auto"/>
              <w:rPr>
                <w:rFonts w:ascii="Calibri" w:eastAsia="Times New Roman" w:hAnsi="Calibri" w:cs="Calibri"/>
                <w:color w:val="000000"/>
              </w:rPr>
            </w:pPr>
            <w:r w:rsidRPr="00323AB7">
              <w:rPr>
                <w:rFonts w:ascii="Calibri" w:eastAsia="Times New Roman" w:hAnsi="Calibri" w:cs="Calibri"/>
                <w:color w:val="000000"/>
              </w:rPr>
              <w:t xml:space="preserve">For more information, please go to the following:  </w:t>
            </w:r>
          </w:p>
          <w:p w14:paraId="10C63EDE" w14:textId="3A67978F" w:rsidR="000D3EF9" w:rsidRPr="00323AB7" w:rsidRDefault="59B435F1" w:rsidP="00530C25">
            <w:pPr>
              <w:pStyle w:val="ListParagraph"/>
              <w:numPr>
                <w:ilvl w:val="0"/>
                <w:numId w:val="1"/>
              </w:numPr>
              <w:spacing w:after="0" w:line="240" w:lineRule="auto"/>
              <w:rPr>
                <w:rFonts w:ascii="Calibri" w:eastAsia="Times New Roman" w:hAnsi="Calibri" w:cs="Calibri"/>
                <w:color w:val="000000"/>
              </w:rPr>
            </w:pPr>
            <w:r>
              <w:t>[</w:t>
            </w:r>
            <w:proofErr w:type="gramStart"/>
            <w:r w:rsidR="003B6034">
              <w:t>https://www.idea.int/data-tools/data/gender-quotas</w:t>
            </w:r>
            <w:r w:rsidR="20D50311">
              <w:t>](</w:t>
            </w:r>
            <w:proofErr w:type="gramEnd"/>
            <w:r w:rsidR="20D50311">
              <w:t>https://www.idea.int/data-tools/data/gender-quotas)</w:t>
            </w:r>
          </w:p>
          <w:p w14:paraId="3E86F726" w14:textId="78849147" w:rsidR="00323AB7" w:rsidRPr="00D02A76" w:rsidRDefault="00323AB7" w:rsidP="00323AB7">
            <w:pPr>
              <w:spacing w:after="0" w:line="240" w:lineRule="auto"/>
              <w:rPr>
                <w:rFonts w:ascii="Calibri" w:eastAsia="Times New Roman" w:hAnsi="Calibri" w:cs="Calibri"/>
                <w:color w:val="000000"/>
              </w:rPr>
            </w:pPr>
          </w:p>
        </w:tc>
      </w:tr>
    </w:tbl>
    <w:p w14:paraId="4967BE26" w14:textId="77777777" w:rsidR="00622CD3" w:rsidRDefault="00622CD3"/>
    <w:sectPr w:rsidR="00622CD3" w:rsidSect="00A26CD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346587" w14:textId="77777777" w:rsidR="00122BBB" w:rsidRDefault="00122BBB" w:rsidP="00296D9F">
      <w:pPr>
        <w:spacing w:after="0" w:line="240" w:lineRule="auto"/>
      </w:pPr>
      <w:r>
        <w:separator/>
      </w:r>
    </w:p>
  </w:endnote>
  <w:endnote w:type="continuationSeparator" w:id="0">
    <w:p w14:paraId="65FF0ADC" w14:textId="77777777" w:rsidR="00122BBB" w:rsidRDefault="00122BBB" w:rsidP="00296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CF2262" w14:textId="77777777" w:rsidR="00122BBB" w:rsidRDefault="00122BBB" w:rsidP="00296D9F">
      <w:pPr>
        <w:spacing w:after="0" w:line="240" w:lineRule="auto"/>
      </w:pPr>
      <w:r>
        <w:separator/>
      </w:r>
    </w:p>
  </w:footnote>
  <w:footnote w:type="continuationSeparator" w:id="0">
    <w:p w14:paraId="378B5A09" w14:textId="77777777" w:rsidR="00122BBB" w:rsidRDefault="00122BBB" w:rsidP="00296D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9696B"/>
    <w:multiLevelType w:val="hybridMultilevel"/>
    <w:tmpl w:val="B0F896BC"/>
    <w:lvl w:ilvl="0" w:tplc="B2D2D0D2">
      <w:start w:val="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2E06A2"/>
    <w:multiLevelType w:val="multilevel"/>
    <w:tmpl w:val="4CC2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3B7042"/>
    <w:multiLevelType w:val="hybridMultilevel"/>
    <w:tmpl w:val="010A5F7C"/>
    <w:lvl w:ilvl="0" w:tplc="228EF4AC">
      <w:numFmt w:val="bullet"/>
      <w:lvlText w:val="-"/>
      <w:lvlJc w:val="left"/>
      <w:pPr>
        <w:ind w:left="720" w:hanging="360"/>
      </w:pPr>
      <w:rPr>
        <w:rFonts w:ascii="Calibri" w:eastAsia="Times New Roman"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100358"/>
    <w:multiLevelType w:val="hybridMultilevel"/>
    <w:tmpl w:val="82466010"/>
    <w:lvl w:ilvl="0" w:tplc="B2D2D0D2">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is Gerardo Gonzalez Morales">
    <w15:presenceInfo w15:providerId="AD" w15:userId="S::gonzalezmorales@un.org::6859254f-0ec3-4a5d-9eb4-550f76695e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6A5"/>
    <w:rsid w:val="00030405"/>
    <w:rsid w:val="000307B8"/>
    <w:rsid w:val="0004541B"/>
    <w:rsid w:val="000525D0"/>
    <w:rsid w:val="00086DF8"/>
    <w:rsid w:val="000D3EF9"/>
    <w:rsid w:val="000E39FC"/>
    <w:rsid w:val="000E76E2"/>
    <w:rsid w:val="001100DD"/>
    <w:rsid w:val="0012181A"/>
    <w:rsid w:val="00122BBB"/>
    <w:rsid w:val="001364E3"/>
    <w:rsid w:val="0014337E"/>
    <w:rsid w:val="00170F3B"/>
    <w:rsid w:val="001864BF"/>
    <w:rsid w:val="001A723F"/>
    <w:rsid w:val="001D1F02"/>
    <w:rsid w:val="00205ED5"/>
    <w:rsid w:val="00214C31"/>
    <w:rsid w:val="0022516E"/>
    <w:rsid w:val="00232337"/>
    <w:rsid w:val="00247E7A"/>
    <w:rsid w:val="00266D16"/>
    <w:rsid w:val="002772EC"/>
    <w:rsid w:val="00284CB1"/>
    <w:rsid w:val="00291C75"/>
    <w:rsid w:val="00294852"/>
    <w:rsid w:val="00296D9F"/>
    <w:rsid w:val="002A5F65"/>
    <w:rsid w:val="002B3C43"/>
    <w:rsid w:val="002E0F1B"/>
    <w:rsid w:val="002F2BE8"/>
    <w:rsid w:val="00320493"/>
    <w:rsid w:val="00323AB7"/>
    <w:rsid w:val="00336904"/>
    <w:rsid w:val="00346FA6"/>
    <w:rsid w:val="003476A5"/>
    <w:rsid w:val="003534DA"/>
    <w:rsid w:val="0035355D"/>
    <w:rsid w:val="00373B5E"/>
    <w:rsid w:val="0039322F"/>
    <w:rsid w:val="003B6034"/>
    <w:rsid w:val="003D1166"/>
    <w:rsid w:val="003D60C8"/>
    <w:rsid w:val="004009E1"/>
    <w:rsid w:val="004315D4"/>
    <w:rsid w:val="0044392F"/>
    <w:rsid w:val="00472ACE"/>
    <w:rsid w:val="004B62B1"/>
    <w:rsid w:val="004F6E2F"/>
    <w:rsid w:val="005275EA"/>
    <w:rsid w:val="00530C25"/>
    <w:rsid w:val="005465B2"/>
    <w:rsid w:val="005844AC"/>
    <w:rsid w:val="005A1CCC"/>
    <w:rsid w:val="005C3836"/>
    <w:rsid w:val="005F481E"/>
    <w:rsid w:val="00622CD3"/>
    <w:rsid w:val="0063098A"/>
    <w:rsid w:val="00641FC2"/>
    <w:rsid w:val="00662340"/>
    <w:rsid w:val="00674032"/>
    <w:rsid w:val="00675A4D"/>
    <w:rsid w:val="00680936"/>
    <w:rsid w:val="00683B1B"/>
    <w:rsid w:val="006A072A"/>
    <w:rsid w:val="006D20DC"/>
    <w:rsid w:val="00784AD2"/>
    <w:rsid w:val="007C1066"/>
    <w:rsid w:val="007E50CF"/>
    <w:rsid w:val="008057BD"/>
    <w:rsid w:val="008058A6"/>
    <w:rsid w:val="00816CCE"/>
    <w:rsid w:val="008268A2"/>
    <w:rsid w:val="00847F0A"/>
    <w:rsid w:val="00891899"/>
    <w:rsid w:val="008943AF"/>
    <w:rsid w:val="008B6781"/>
    <w:rsid w:val="00926139"/>
    <w:rsid w:val="009262B2"/>
    <w:rsid w:val="00977F3E"/>
    <w:rsid w:val="009903AA"/>
    <w:rsid w:val="00996762"/>
    <w:rsid w:val="009C27E8"/>
    <w:rsid w:val="009D067B"/>
    <w:rsid w:val="00A17C20"/>
    <w:rsid w:val="00A26CD4"/>
    <w:rsid w:val="00A26F4F"/>
    <w:rsid w:val="00A32AAD"/>
    <w:rsid w:val="00A351B5"/>
    <w:rsid w:val="00A42B9E"/>
    <w:rsid w:val="00A65BBC"/>
    <w:rsid w:val="00A732C2"/>
    <w:rsid w:val="00AA43E8"/>
    <w:rsid w:val="00AB2E86"/>
    <w:rsid w:val="00AD4350"/>
    <w:rsid w:val="00AE3A45"/>
    <w:rsid w:val="00B12B63"/>
    <w:rsid w:val="00B43BFB"/>
    <w:rsid w:val="00B45D37"/>
    <w:rsid w:val="00B558F9"/>
    <w:rsid w:val="00B669C7"/>
    <w:rsid w:val="00B67164"/>
    <w:rsid w:val="00B7493E"/>
    <w:rsid w:val="00BB3D2F"/>
    <w:rsid w:val="00C54CBC"/>
    <w:rsid w:val="00C871F1"/>
    <w:rsid w:val="00CB454B"/>
    <w:rsid w:val="00CC23E7"/>
    <w:rsid w:val="00CD3906"/>
    <w:rsid w:val="00D00C71"/>
    <w:rsid w:val="00D10FC7"/>
    <w:rsid w:val="00D11C84"/>
    <w:rsid w:val="00D46838"/>
    <w:rsid w:val="00D62C19"/>
    <w:rsid w:val="00D72501"/>
    <w:rsid w:val="00D7597A"/>
    <w:rsid w:val="00D76D4E"/>
    <w:rsid w:val="00D97B3B"/>
    <w:rsid w:val="00DD5033"/>
    <w:rsid w:val="00DE5D0D"/>
    <w:rsid w:val="00E5736D"/>
    <w:rsid w:val="00EA1B4E"/>
    <w:rsid w:val="00EB538B"/>
    <w:rsid w:val="00ED58DE"/>
    <w:rsid w:val="00F25AF9"/>
    <w:rsid w:val="00F37B9F"/>
    <w:rsid w:val="00F55DFB"/>
    <w:rsid w:val="00F60C67"/>
    <w:rsid w:val="00F6498B"/>
    <w:rsid w:val="00F7636E"/>
    <w:rsid w:val="00F767FC"/>
    <w:rsid w:val="00F81AD1"/>
    <w:rsid w:val="00FE367B"/>
    <w:rsid w:val="00FF591F"/>
    <w:rsid w:val="0E81B21C"/>
    <w:rsid w:val="16FC4F0A"/>
    <w:rsid w:val="20D50311"/>
    <w:rsid w:val="382A78C2"/>
    <w:rsid w:val="4AC33EC8"/>
    <w:rsid w:val="59B435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58C02"/>
  <w15:chartTrackingRefBased/>
  <w15:docId w15:val="{292815F6-6445-429E-9178-3733CA37F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6A5"/>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D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D9F"/>
    <w:rPr>
      <w:rFonts w:eastAsiaTheme="minorHAnsi"/>
      <w:lang w:eastAsia="en-US"/>
    </w:rPr>
  </w:style>
  <w:style w:type="paragraph" w:styleId="Footer">
    <w:name w:val="footer"/>
    <w:basedOn w:val="Normal"/>
    <w:link w:val="FooterChar"/>
    <w:uiPriority w:val="99"/>
    <w:unhideWhenUsed/>
    <w:rsid w:val="00296D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D9F"/>
    <w:rPr>
      <w:rFonts w:eastAsiaTheme="minorHAnsi"/>
      <w:lang w:eastAsia="en-US"/>
    </w:rPr>
  </w:style>
  <w:style w:type="character" w:styleId="Hyperlink">
    <w:name w:val="Hyperlink"/>
    <w:basedOn w:val="DefaultParagraphFont"/>
    <w:uiPriority w:val="99"/>
    <w:unhideWhenUsed/>
    <w:rsid w:val="00C54CBC"/>
    <w:rPr>
      <w:color w:val="0563C1" w:themeColor="hyperlink"/>
      <w:u w:val="single"/>
    </w:rPr>
  </w:style>
  <w:style w:type="character" w:styleId="UnresolvedMention">
    <w:name w:val="Unresolved Mention"/>
    <w:basedOn w:val="DefaultParagraphFont"/>
    <w:uiPriority w:val="99"/>
    <w:semiHidden/>
    <w:unhideWhenUsed/>
    <w:rsid w:val="00C54CBC"/>
    <w:rPr>
      <w:color w:val="605E5C"/>
      <w:shd w:val="clear" w:color="auto" w:fill="E1DFDD"/>
    </w:rPr>
  </w:style>
  <w:style w:type="paragraph" w:styleId="ListParagraph">
    <w:name w:val="List Paragraph"/>
    <w:basedOn w:val="Normal"/>
    <w:uiPriority w:val="34"/>
    <w:qFormat/>
    <w:rsid w:val="00323AB7"/>
    <w:pPr>
      <w:ind w:left="720"/>
      <w:contextualSpacing/>
    </w:pPr>
  </w:style>
  <w:style w:type="character" w:styleId="FollowedHyperlink">
    <w:name w:val="FollowedHyperlink"/>
    <w:basedOn w:val="DefaultParagraphFont"/>
    <w:uiPriority w:val="99"/>
    <w:semiHidden/>
    <w:unhideWhenUsed/>
    <w:rsid w:val="00A32AAD"/>
    <w:rPr>
      <w:color w:val="954F72" w:themeColor="followedHyperlink"/>
      <w:u w:val="single"/>
    </w:rPr>
  </w:style>
  <w:style w:type="character" w:customStyle="1" w:styleId="normaltextrun">
    <w:name w:val="normaltextrun"/>
    <w:basedOn w:val="DefaultParagraphFont"/>
    <w:rsid w:val="0035355D"/>
  </w:style>
  <w:style w:type="character" w:customStyle="1" w:styleId="eop">
    <w:name w:val="eop"/>
    <w:basedOn w:val="DefaultParagraphFont"/>
    <w:rsid w:val="00353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70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people" Target="people.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656498A8-F474-4C8B-896D-DE4A72C755DD}">
  <ds:schemaRefs>
    <ds:schemaRef ds:uri="http://schemas.microsoft.com/sharepoint/v3/contenttype/forms"/>
  </ds:schemaRefs>
</ds:datastoreItem>
</file>

<file path=customXml/itemProps2.xml><?xml version="1.0" encoding="utf-8"?>
<ds:datastoreItem xmlns:ds="http://schemas.openxmlformats.org/officeDocument/2006/customXml" ds:itemID="{78348F68-F32E-4A68-9F20-DB7EA8D734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1CA03E-1909-4F71-9B81-805474C237DE}">
  <ds:schemaRefs>
    <ds:schemaRef ds:uri="http://schemas.microsoft.com/office/2006/metadata/properties"/>
    <ds:schemaRef ds:uri="http://schemas.microsoft.com/office/infopath/2007/PartnerControls"/>
    <ds:schemaRef ds:uri="3d137487-0b15-4ad9-abee-bf6b36a5a6e0"/>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562</Words>
  <Characters>3208</Characters>
  <Application>Microsoft Office Word</Application>
  <DocSecurity>0</DocSecurity>
  <Lines>26</Lines>
  <Paragraphs>7</Paragraphs>
  <ScaleCrop>false</ScaleCrop>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Lingyan Hu</dc:creator>
  <cp:keywords/>
  <dc:description/>
  <cp:lastModifiedBy>Luis Gerardo Gonzalez Morales</cp:lastModifiedBy>
  <cp:revision>11</cp:revision>
  <dcterms:created xsi:type="dcterms:W3CDTF">2021-08-22T22:27:00Z</dcterms:created>
  <dcterms:modified xsi:type="dcterms:W3CDTF">2021-09-03T20:42:00Z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