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6"/>
        <w:gridCol w:w="1718"/>
        <w:gridCol w:w="2158"/>
        <w:gridCol w:w="7752"/>
      </w:tblGrid>
      <w:tr w:rsidR="00086622" w:rsidRPr="00086622" w14:paraId="431E4B72"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AAB0091"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INDICATOR_NUM</w:t>
            </w:r>
            <w:r w:rsidRPr="007A1EAB">
              <w:rPr>
                <w:rFonts w:ascii="Calibri" w:eastAsia="Times New Roman" w:hAnsi="Calibri" w:cs="Calibri"/>
                <w:color w:val="000000" w:themeColor="text1"/>
                <w:sz w:val="20"/>
                <w:szCs w:val="20"/>
              </w:rPr>
              <w:t>  </w:t>
            </w:r>
          </w:p>
          <w:p w14:paraId="0D41C539"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2F37C9A4"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2"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A3F5952"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3"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METADATA_CATEGORY</w:t>
            </w:r>
            <w:r w:rsidRPr="007A1EAB">
              <w:rPr>
                <w:rFonts w:ascii="Calibri" w:eastAsia="Times New Roman" w:hAnsi="Calibri" w:cs="Calibri"/>
                <w:color w:val="000000" w:themeColor="text1"/>
                <w:sz w:val="20"/>
                <w:szCs w:val="20"/>
              </w:rPr>
              <w:t>  </w:t>
            </w:r>
          </w:p>
          <w:p w14:paraId="3B524FDE"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4"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5FCED083"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5"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C221BC4"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6"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METADATA_CATEGORY_DESC</w:t>
            </w:r>
            <w:r w:rsidRPr="007A1EAB">
              <w:rPr>
                <w:rFonts w:ascii="Calibri" w:eastAsia="Times New Roman" w:hAnsi="Calibri" w:cs="Calibri"/>
                <w:color w:val="000000" w:themeColor="text1"/>
                <w:sz w:val="20"/>
                <w:szCs w:val="20"/>
              </w:rPr>
              <w:t>  </w:t>
            </w:r>
          </w:p>
          <w:p w14:paraId="638FF070"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7"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2407E868"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8"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METADATA_DESCRIPTION</w:t>
            </w:r>
            <w:r w:rsidRPr="007A1EAB">
              <w:rPr>
                <w:rFonts w:ascii="Calibri" w:eastAsia="Times New Roman" w:hAnsi="Calibri" w:cs="Calibri"/>
                <w:color w:val="000000" w:themeColor="text1"/>
                <w:sz w:val="20"/>
                <w:szCs w:val="20"/>
              </w:rPr>
              <w:t>  </w:t>
            </w:r>
          </w:p>
          <w:p w14:paraId="5E6BB0F3"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9"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64704BF1"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0"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7684927F"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C4127A8" w14:textId="49D116B6" w:rsidR="007A1EAB" w:rsidRPr="007A1EAB" w:rsidRDefault="007A1EAB" w:rsidP="00775B72">
            <w:pPr>
              <w:contextualSpacing/>
              <w:textAlignment w:val="baseline"/>
              <w:rPr>
                <w:rFonts w:ascii="Calibri" w:eastAsia="Times New Roman" w:hAnsi="Calibri" w:cs="Calibri"/>
                <w:color w:val="000000" w:themeColor="text1"/>
                <w:sz w:val="20"/>
                <w:szCs w:val="20"/>
              </w:rPr>
              <w:pPrChange w:id="11"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A9B50AA"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1</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37274AE"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3"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Contact point in international agency</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00A7A0DD" w14:textId="69882343"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14" w:author="Luis Gerardo Gonzalez Morales" w:date="2021-09-03T16:44:00Z">
                <w:pPr>
                  <w:pStyle w:val="NormalWeb"/>
                  <w:spacing w:line="259" w:lineRule="auto"/>
                </w:pPr>
              </w:pPrChange>
            </w:pPr>
            <w:r w:rsidRPr="4DAA7F09">
              <w:rPr>
                <w:rFonts w:ascii="Calibri" w:hAnsi="Calibri" w:cs="Calibri"/>
                <w:color w:val="000000" w:themeColor="text1"/>
                <w:sz w:val="20"/>
                <w:szCs w:val="20"/>
              </w:rPr>
              <w:t>Janette Amer</w:t>
            </w:r>
          </w:p>
          <w:p w14:paraId="6B32E74A" w14:textId="0311F93B"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15" w:author="Luis Gerardo Gonzalez Morales" w:date="2021-09-03T16:44:00Z">
                <w:pPr>
                  <w:pStyle w:val="NormalWeb"/>
                  <w:spacing w:line="259" w:lineRule="auto"/>
                </w:pPr>
              </w:pPrChange>
            </w:pPr>
            <w:r w:rsidRPr="4DAA7F09">
              <w:rPr>
                <w:rFonts w:ascii="Calibri" w:hAnsi="Calibri" w:cs="Calibri"/>
                <w:color w:val="000000" w:themeColor="text1"/>
                <w:sz w:val="20"/>
                <w:szCs w:val="20"/>
              </w:rPr>
              <w:t>Human Rights Advisor</w:t>
            </w:r>
          </w:p>
          <w:p w14:paraId="41BCB626" w14:textId="21C97232" w:rsidR="60999BE7" w:rsidRDefault="60999BE7" w:rsidP="00775B72">
            <w:pPr>
              <w:pStyle w:val="NormalWeb"/>
              <w:spacing w:before="0" w:beforeAutospacing="0" w:after="0" w:afterAutospacing="0"/>
              <w:contextualSpacing/>
              <w:rPr>
                <w:rFonts w:ascii="Calibri" w:hAnsi="Calibri" w:cs="Calibri"/>
                <w:color w:val="000000" w:themeColor="text1"/>
                <w:sz w:val="20"/>
                <w:szCs w:val="20"/>
              </w:rPr>
              <w:pPrChange w:id="16" w:author="Luis Gerardo Gonzalez Morales" w:date="2021-09-03T16:44:00Z">
                <w:pPr>
                  <w:pStyle w:val="NormalWeb"/>
                  <w:spacing w:line="259" w:lineRule="auto"/>
                </w:pPr>
              </w:pPrChange>
            </w:pPr>
            <w:r w:rsidRPr="4DAA7F09">
              <w:rPr>
                <w:rFonts w:ascii="Calibri" w:hAnsi="Calibri" w:cs="Calibri"/>
                <w:color w:val="000000" w:themeColor="text1"/>
                <w:sz w:val="20"/>
                <w:szCs w:val="20"/>
              </w:rPr>
              <w:t>UN Women</w:t>
            </w:r>
          </w:p>
          <w:p w14:paraId="1C9B06F9" w14:textId="2DE8427B" w:rsidR="007A1EAB" w:rsidRPr="00086622" w:rsidRDefault="494A580B" w:rsidP="00775B72">
            <w:pPr>
              <w:pStyle w:val="NormalWeb"/>
              <w:spacing w:before="0" w:beforeAutospacing="0" w:after="0" w:afterAutospacing="0"/>
              <w:contextualSpacing/>
              <w:rPr>
                <w:rFonts w:ascii="Calibri" w:hAnsi="Calibri" w:cs="Calibri"/>
                <w:color w:val="000000" w:themeColor="text1"/>
                <w:sz w:val="20"/>
                <w:szCs w:val="20"/>
              </w:rPr>
              <w:pPrChange w:id="17" w:author="Luis Gerardo Gonzalez Morales" w:date="2021-09-03T16:44:00Z">
                <w:pPr>
                  <w:pStyle w:val="NormalWeb"/>
                  <w:spacing w:line="259" w:lineRule="auto"/>
                </w:pPr>
              </w:pPrChange>
            </w:pPr>
            <w:r w:rsidRPr="4DAA7F09">
              <w:rPr>
                <w:rFonts w:ascii="Calibri" w:hAnsi="Calibri" w:cs="Calibri"/>
                <w:color w:val="000000" w:themeColor="text1"/>
                <w:sz w:val="20"/>
                <w:szCs w:val="20"/>
              </w:rPr>
              <w:t>[</w:t>
            </w:r>
            <w:r w:rsidR="00775B72">
              <w:fldChar w:fldCharType="begin"/>
            </w:r>
            <w:r w:rsidR="00775B72">
              <w:instrText xml:space="preserve"> HYPERLINK "mailto:janette.amer@unwomen.org" \h </w:instrText>
            </w:r>
            <w:r w:rsidR="00775B72">
              <w:fldChar w:fldCharType="separate"/>
            </w:r>
            <w:r w:rsidR="007A1EAB" w:rsidRPr="4DAA7F09">
              <w:rPr>
                <w:rFonts w:ascii="Calibri" w:hAnsi="Calibri" w:cs="Calibri"/>
                <w:color w:val="000000" w:themeColor="text1"/>
                <w:sz w:val="20"/>
                <w:szCs w:val="20"/>
              </w:rPr>
              <w:t>janette.amer@unwomen.org</w:t>
            </w:r>
            <w:r w:rsidR="51B42B35" w:rsidRPr="4DAA7F09">
              <w:rPr>
                <w:rFonts w:ascii="Calibri" w:hAnsi="Calibri" w:cs="Calibri"/>
                <w:color w:val="000000" w:themeColor="text1"/>
                <w:sz w:val="20"/>
                <w:szCs w:val="20"/>
              </w:rPr>
              <w:t>](mailto:</w:t>
            </w:r>
            <w:r w:rsidR="00775B72">
              <w:rPr>
                <w:rFonts w:ascii="Calibri" w:hAnsi="Calibri" w:cs="Calibri"/>
                <w:color w:val="000000" w:themeColor="text1"/>
                <w:sz w:val="20"/>
                <w:szCs w:val="20"/>
              </w:rPr>
              <w:fldChar w:fldCharType="end"/>
            </w:r>
            <w:r w:rsidR="00775B72">
              <w:fldChar w:fldCharType="begin"/>
            </w:r>
            <w:r w:rsidR="00775B72">
              <w:instrText xml:space="preserve"> HYPERLINK "mailto:janette.amer@unwomen.org" \h </w:instrText>
            </w:r>
            <w:r w:rsidR="00775B72">
              <w:fldChar w:fldCharType="separate"/>
            </w:r>
            <w:r w:rsidR="51B42B35" w:rsidRPr="4DAA7F09">
              <w:rPr>
                <w:rFonts w:ascii="Calibri" w:hAnsi="Calibri" w:cs="Calibri"/>
                <w:color w:val="000000" w:themeColor="text1"/>
                <w:sz w:val="20"/>
                <w:szCs w:val="20"/>
              </w:rPr>
              <w:t>janette.amer@unwomen.org)</w:t>
            </w:r>
            <w:r w:rsidR="00775B72">
              <w:rPr>
                <w:rFonts w:ascii="Calibri" w:hAnsi="Calibri" w:cs="Calibri"/>
                <w:color w:val="000000" w:themeColor="text1"/>
                <w:sz w:val="20"/>
                <w:szCs w:val="20"/>
              </w:rPr>
              <w:fldChar w:fldCharType="end"/>
            </w:r>
          </w:p>
          <w:p w14:paraId="18B69829" w14:textId="77777777"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18" w:author="Luis Gerardo Gonzalez Morales" w:date="2021-09-03T16:44:00Z">
                <w:pPr>
                  <w:pStyle w:val="NormalWeb"/>
                  <w:spacing w:line="259" w:lineRule="auto"/>
                </w:pPr>
              </w:pPrChange>
            </w:pPr>
          </w:p>
          <w:p w14:paraId="10685603" w14:textId="6A334F39"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19" w:author="Luis Gerardo Gonzalez Morales" w:date="2021-09-03T16:44:00Z">
                <w:pPr>
                  <w:pStyle w:val="NormalWeb"/>
                  <w:spacing w:line="259" w:lineRule="auto"/>
                </w:pPr>
              </w:pPrChange>
            </w:pPr>
            <w:r w:rsidRPr="4DAA7F09">
              <w:rPr>
                <w:rFonts w:ascii="Calibri" w:hAnsi="Calibri" w:cs="Calibri"/>
                <w:color w:val="000000" w:themeColor="text1"/>
                <w:sz w:val="20"/>
                <w:szCs w:val="20"/>
              </w:rPr>
              <w:t>Marie Hyland</w:t>
            </w:r>
          </w:p>
          <w:p w14:paraId="7413F612" w14:textId="16B8F85C"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20" w:author="Luis Gerardo Gonzalez Morales" w:date="2021-09-03T16:44:00Z">
                <w:pPr>
                  <w:pStyle w:val="NormalWeb"/>
                  <w:spacing w:line="259" w:lineRule="auto"/>
                </w:pPr>
              </w:pPrChange>
            </w:pPr>
            <w:r w:rsidRPr="4DAA7F09">
              <w:rPr>
                <w:rFonts w:ascii="Calibri" w:hAnsi="Calibri" w:cs="Calibri"/>
                <w:color w:val="000000" w:themeColor="text1"/>
                <w:sz w:val="20"/>
                <w:szCs w:val="20"/>
              </w:rPr>
              <w:t>Economist</w:t>
            </w:r>
          </w:p>
          <w:p w14:paraId="00BE0413" w14:textId="40F35C6A" w:rsidR="4C483D87" w:rsidRDefault="4C483D87" w:rsidP="00775B72">
            <w:pPr>
              <w:pStyle w:val="NormalWeb"/>
              <w:spacing w:before="0" w:beforeAutospacing="0" w:after="0" w:afterAutospacing="0"/>
              <w:contextualSpacing/>
              <w:rPr>
                <w:rFonts w:ascii="Calibri" w:hAnsi="Calibri" w:cs="Calibri"/>
                <w:color w:val="000000" w:themeColor="text1"/>
                <w:sz w:val="20"/>
                <w:szCs w:val="20"/>
              </w:rPr>
              <w:pPrChange w:id="21" w:author="Luis Gerardo Gonzalez Morales" w:date="2021-09-03T16:44:00Z">
                <w:pPr>
                  <w:pStyle w:val="NormalWeb"/>
                  <w:spacing w:line="259" w:lineRule="auto"/>
                </w:pPr>
              </w:pPrChange>
            </w:pPr>
            <w:r w:rsidRPr="4DAA7F09">
              <w:rPr>
                <w:rFonts w:ascii="Calibri" w:hAnsi="Calibri" w:cs="Calibri"/>
                <w:color w:val="000000" w:themeColor="text1"/>
                <w:sz w:val="20"/>
                <w:szCs w:val="20"/>
              </w:rPr>
              <w:t>World Bank</w:t>
            </w:r>
          </w:p>
          <w:p w14:paraId="2EC6D872" w14:textId="786C3EB4" w:rsidR="007A1EAB" w:rsidRPr="00086622" w:rsidRDefault="07EF3D3D" w:rsidP="00775B72">
            <w:pPr>
              <w:pStyle w:val="NormalWeb"/>
              <w:spacing w:before="0" w:beforeAutospacing="0" w:after="0" w:afterAutospacing="0"/>
              <w:contextualSpacing/>
              <w:rPr>
                <w:rFonts w:ascii="Calibri" w:hAnsi="Calibri" w:cs="Calibri"/>
                <w:color w:val="000000" w:themeColor="text1"/>
                <w:sz w:val="20"/>
                <w:szCs w:val="20"/>
              </w:rPr>
              <w:pPrChange w:id="22" w:author="Luis Gerardo Gonzalez Morales" w:date="2021-09-03T16:44:00Z">
                <w:pPr>
                  <w:pStyle w:val="NormalWeb"/>
                  <w:spacing w:line="259" w:lineRule="auto"/>
                </w:pPr>
              </w:pPrChange>
            </w:pPr>
            <w:r w:rsidRPr="4DAA7F09">
              <w:rPr>
                <w:rFonts w:ascii="Calibri" w:hAnsi="Calibri" w:cs="Calibri"/>
                <w:color w:val="000000" w:themeColor="text1"/>
                <w:sz w:val="20"/>
                <w:szCs w:val="20"/>
              </w:rPr>
              <w:t>[</w:t>
            </w:r>
            <w:r w:rsidR="00775B72">
              <w:fldChar w:fldCharType="begin"/>
            </w:r>
            <w:r w:rsidR="00775B72">
              <w:instrText xml:space="preserve"> HYPERLINK "mailto:mhyland@worldbank.org" \h </w:instrText>
            </w:r>
            <w:r w:rsidR="00775B72">
              <w:fldChar w:fldCharType="separate"/>
            </w:r>
            <w:r w:rsidR="007A1EAB" w:rsidRPr="4DAA7F09">
              <w:rPr>
                <w:rFonts w:ascii="Calibri" w:hAnsi="Calibri" w:cs="Calibri"/>
                <w:color w:val="000000" w:themeColor="text1"/>
                <w:sz w:val="20"/>
                <w:szCs w:val="20"/>
              </w:rPr>
              <w:t>mhyland@worldbank.org</w:t>
            </w:r>
            <w:r w:rsidR="56B9ED24" w:rsidRPr="4DAA7F09">
              <w:rPr>
                <w:rFonts w:ascii="Calibri" w:hAnsi="Calibri" w:cs="Calibri"/>
                <w:color w:val="000000" w:themeColor="text1"/>
                <w:sz w:val="20"/>
                <w:szCs w:val="20"/>
              </w:rPr>
              <w:t>](mailto:</w:t>
            </w:r>
            <w:r w:rsidR="00775B72">
              <w:rPr>
                <w:rFonts w:ascii="Calibri" w:hAnsi="Calibri" w:cs="Calibri"/>
                <w:color w:val="000000" w:themeColor="text1"/>
                <w:sz w:val="20"/>
                <w:szCs w:val="20"/>
              </w:rPr>
              <w:fldChar w:fldCharType="end"/>
            </w:r>
            <w:r w:rsidR="00775B72">
              <w:fldChar w:fldCharType="begin"/>
            </w:r>
            <w:r w:rsidR="00775B72">
              <w:instrText xml:space="preserve"> HYPERLINK "mailto:mhyland@worldbank.org" \h </w:instrText>
            </w:r>
            <w:r w:rsidR="00775B72">
              <w:fldChar w:fldCharType="separate"/>
            </w:r>
            <w:r w:rsidR="56B9ED24" w:rsidRPr="4DAA7F09">
              <w:rPr>
                <w:rFonts w:ascii="Calibri" w:hAnsi="Calibri" w:cs="Calibri"/>
                <w:color w:val="000000" w:themeColor="text1"/>
                <w:sz w:val="20"/>
                <w:szCs w:val="20"/>
              </w:rPr>
              <w:t>mhyland@worldbank.org)</w:t>
            </w:r>
            <w:r w:rsidR="00775B72">
              <w:rPr>
                <w:rFonts w:ascii="Calibri" w:hAnsi="Calibri" w:cs="Calibri"/>
                <w:color w:val="000000" w:themeColor="text1"/>
                <w:sz w:val="20"/>
                <w:szCs w:val="20"/>
              </w:rPr>
              <w:fldChar w:fldCharType="end"/>
            </w:r>
          </w:p>
          <w:p w14:paraId="11A40CDB" w14:textId="77777777"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23" w:author="Luis Gerardo Gonzalez Morales" w:date="2021-09-03T16:44:00Z">
                <w:pPr>
                  <w:pStyle w:val="NormalWeb"/>
                  <w:spacing w:line="259" w:lineRule="auto"/>
                </w:pPr>
              </w:pPrChange>
            </w:pPr>
          </w:p>
          <w:p w14:paraId="3C6A2498" w14:textId="44C1CAB4"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24" w:author="Luis Gerardo Gonzalez Morales" w:date="2021-09-03T16:44:00Z">
                <w:pPr>
                  <w:pStyle w:val="NormalWeb"/>
                  <w:spacing w:line="259" w:lineRule="auto"/>
                </w:pPr>
              </w:pPrChange>
            </w:pPr>
            <w:proofErr w:type="spellStart"/>
            <w:r w:rsidRPr="4DAA7F09">
              <w:rPr>
                <w:rFonts w:ascii="Calibri" w:hAnsi="Calibri" w:cs="Calibri"/>
                <w:color w:val="000000" w:themeColor="text1"/>
                <w:sz w:val="20"/>
                <w:szCs w:val="20"/>
              </w:rPr>
              <w:t>Hyeshin</w:t>
            </w:r>
            <w:proofErr w:type="spellEnd"/>
            <w:r w:rsidRPr="4DAA7F09">
              <w:rPr>
                <w:rFonts w:ascii="Calibri" w:hAnsi="Calibri" w:cs="Calibri"/>
                <w:color w:val="000000" w:themeColor="text1"/>
                <w:sz w:val="20"/>
                <w:szCs w:val="20"/>
              </w:rPr>
              <w:t xml:space="preserve"> Park</w:t>
            </w:r>
          </w:p>
          <w:p w14:paraId="66E2685D" w14:textId="64E33F6D" w:rsidR="007A1EAB" w:rsidRPr="00086622" w:rsidRDefault="007A1EAB" w:rsidP="00775B72">
            <w:pPr>
              <w:pStyle w:val="NormalWeb"/>
              <w:spacing w:before="0" w:beforeAutospacing="0" w:after="0" w:afterAutospacing="0"/>
              <w:contextualSpacing/>
              <w:rPr>
                <w:rFonts w:ascii="Calibri" w:hAnsi="Calibri" w:cs="Calibri"/>
                <w:color w:val="000000" w:themeColor="text1"/>
                <w:sz w:val="20"/>
                <w:szCs w:val="20"/>
              </w:rPr>
              <w:pPrChange w:id="25" w:author="Luis Gerardo Gonzalez Morales" w:date="2021-09-03T16:44:00Z">
                <w:pPr>
                  <w:pStyle w:val="NormalWeb"/>
                  <w:spacing w:line="259" w:lineRule="auto"/>
                </w:pPr>
              </w:pPrChange>
            </w:pPr>
            <w:r w:rsidRPr="4DAA7F09">
              <w:rPr>
                <w:rFonts w:ascii="Calibri" w:hAnsi="Calibri" w:cs="Calibri"/>
                <w:color w:val="000000" w:themeColor="text1"/>
                <w:sz w:val="20"/>
                <w:szCs w:val="20"/>
              </w:rPr>
              <w:t>Economist, Gender Programme Co-</w:t>
            </w:r>
            <w:proofErr w:type="spellStart"/>
            <w:r w:rsidRPr="4DAA7F09">
              <w:rPr>
                <w:rFonts w:ascii="Calibri" w:hAnsi="Calibri" w:cs="Calibri"/>
                <w:color w:val="000000" w:themeColor="text1"/>
                <w:sz w:val="20"/>
                <w:szCs w:val="20"/>
              </w:rPr>
              <w:t>ordinator</w:t>
            </w:r>
            <w:proofErr w:type="spellEnd"/>
          </w:p>
          <w:p w14:paraId="7AC1957F" w14:textId="7C5E0D58" w:rsidR="40D55396" w:rsidRDefault="40D55396" w:rsidP="00775B72">
            <w:pPr>
              <w:pStyle w:val="NormalWeb"/>
              <w:spacing w:before="0" w:beforeAutospacing="0" w:after="0" w:afterAutospacing="0"/>
              <w:contextualSpacing/>
              <w:rPr>
                <w:rFonts w:ascii="Calibri" w:hAnsi="Calibri" w:cs="Calibri"/>
                <w:color w:val="000000" w:themeColor="text1"/>
                <w:sz w:val="20"/>
                <w:szCs w:val="20"/>
              </w:rPr>
              <w:pPrChange w:id="26" w:author="Luis Gerardo Gonzalez Morales" w:date="2021-09-03T16:44:00Z">
                <w:pPr>
                  <w:pStyle w:val="NormalWeb"/>
                  <w:spacing w:line="259" w:lineRule="auto"/>
                </w:pPr>
              </w:pPrChange>
            </w:pPr>
            <w:r w:rsidRPr="4DAA7F09">
              <w:rPr>
                <w:rFonts w:ascii="Calibri" w:hAnsi="Calibri" w:cs="Calibri"/>
                <w:color w:val="000000" w:themeColor="text1"/>
                <w:sz w:val="20"/>
                <w:szCs w:val="20"/>
              </w:rPr>
              <w:t>OECD Development Centre</w:t>
            </w:r>
          </w:p>
          <w:p w14:paraId="143A757B" w14:textId="0C066A0C" w:rsidR="007A1EAB" w:rsidRPr="00086622" w:rsidRDefault="3811F3EF" w:rsidP="00775B72">
            <w:pPr>
              <w:pStyle w:val="NormalWeb"/>
              <w:spacing w:before="0" w:beforeAutospacing="0" w:after="0" w:afterAutospacing="0"/>
              <w:contextualSpacing/>
              <w:rPr>
                <w:rFonts w:ascii="Calibri" w:hAnsi="Calibri" w:cs="Calibri"/>
                <w:color w:val="000000" w:themeColor="text1"/>
                <w:sz w:val="20"/>
                <w:szCs w:val="20"/>
              </w:rPr>
              <w:pPrChange w:id="27" w:author="Luis Gerardo Gonzalez Morales" w:date="2021-09-03T16:44:00Z">
                <w:pPr>
                  <w:pStyle w:val="NormalWeb"/>
                  <w:spacing w:line="259" w:lineRule="auto"/>
                </w:pPr>
              </w:pPrChange>
            </w:pPr>
            <w:r w:rsidRPr="4DAA7F09">
              <w:rPr>
                <w:rFonts w:ascii="Calibri" w:hAnsi="Calibri" w:cs="Calibri"/>
                <w:color w:val="000000" w:themeColor="text1"/>
                <w:sz w:val="20"/>
                <w:szCs w:val="20"/>
              </w:rPr>
              <w:t>[</w:t>
            </w:r>
            <w:r w:rsidR="00775B72">
              <w:fldChar w:fldCharType="begin"/>
            </w:r>
            <w:r w:rsidR="00775B72">
              <w:instrText xml:space="preserve"> HYPERLINK "mailto:Hyeshin.PARK@oecd.org" \h </w:instrText>
            </w:r>
            <w:r w:rsidR="00775B72">
              <w:fldChar w:fldCharType="separate"/>
            </w:r>
            <w:r w:rsidR="007A1EAB" w:rsidRPr="4DAA7F09">
              <w:rPr>
                <w:rFonts w:ascii="Calibri" w:hAnsi="Calibri" w:cs="Calibri"/>
                <w:color w:val="000000" w:themeColor="text1"/>
                <w:sz w:val="20"/>
                <w:szCs w:val="20"/>
              </w:rPr>
              <w:t>Hyeshin.PARK@oecd.org</w:t>
            </w:r>
            <w:r w:rsidR="1E71E27C" w:rsidRPr="4DAA7F09">
              <w:rPr>
                <w:rFonts w:ascii="Calibri" w:hAnsi="Calibri" w:cs="Calibri"/>
                <w:color w:val="000000" w:themeColor="text1"/>
                <w:sz w:val="20"/>
                <w:szCs w:val="20"/>
              </w:rPr>
              <w:t>](mailto:</w:t>
            </w:r>
            <w:r w:rsidR="00775B72">
              <w:rPr>
                <w:rFonts w:ascii="Calibri" w:hAnsi="Calibri" w:cs="Calibri"/>
                <w:color w:val="000000" w:themeColor="text1"/>
                <w:sz w:val="20"/>
                <w:szCs w:val="20"/>
              </w:rPr>
              <w:fldChar w:fldCharType="end"/>
            </w:r>
            <w:r w:rsidR="00775B72">
              <w:fldChar w:fldCharType="begin"/>
            </w:r>
            <w:r w:rsidR="00775B72">
              <w:instrText xml:space="preserve"> HYPERLINK "mailto:Hyeshin.PARK@oecd.org" \h </w:instrText>
            </w:r>
            <w:r w:rsidR="00775B72">
              <w:fldChar w:fldCharType="separate"/>
            </w:r>
            <w:r w:rsidR="1E71E27C" w:rsidRPr="4DAA7F09">
              <w:rPr>
                <w:rFonts w:ascii="Calibri" w:hAnsi="Calibri" w:cs="Calibri"/>
                <w:color w:val="000000" w:themeColor="text1"/>
                <w:sz w:val="20"/>
                <w:szCs w:val="20"/>
              </w:rPr>
              <w:t>Hyeshin.PARK@oecd.org)</w:t>
            </w:r>
            <w:r w:rsidR="00775B72">
              <w:rPr>
                <w:rFonts w:ascii="Calibri" w:hAnsi="Calibri" w:cs="Calibri"/>
                <w:color w:val="000000" w:themeColor="text1"/>
                <w:sz w:val="20"/>
                <w:szCs w:val="20"/>
              </w:rPr>
              <w:fldChar w:fldCharType="end"/>
            </w:r>
          </w:p>
          <w:p w14:paraId="1BE33568" w14:textId="1D6A49F5" w:rsidR="007A1EAB" w:rsidRPr="007A1EAB" w:rsidRDefault="007A1EAB" w:rsidP="00775B72">
            <w:pPr>
              <w:contextualSpacing/>
              <w:textAlignment w:val="baseline"/>
              <w:rPr>
                <w:rFonts w:ascii="Calibri" w:eastAsia="Times New Roman" w:hAnsi="Calibri" w:cs="Calibri"/>
                <w:color w:val="000000" w:themeColor="text1"/>
                <w:sz w:val="20"/>
                <w:szCs w:val="20"/>
              </w:rPr>
              <w:pPrChange w:id="28"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39A42089" w14:textId="77777777" w:rsidTr="5CAFF96B">
        <w:trPr>
          <w:trHeight w:val="112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6F5096C" w14:textId="42B871B6" w:rsidR="007A1EAB" w:rsidRPr="007A1EAB" w:rsidRDefault="007A1EAB" w:rsidP="00775B72">
            <w:pPr>
              <w:contextualSpacing/>
              <w:textAlignment w:val="baseline"/>
              <w:rPr>
                <w:rFonts w:ascii="Calibri" w:eastAsia="Times New Roman" w:hAnsi="Calibri" w:cs="Calibri"/>
                <w:color w:val="000000" w:themeColor="text1"/>
                <w:sz w:val="20"/>
                <w:szCs w:val="20"/>
              </w:rPr>
              <w:pPrChange w:id="29"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17754AC"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3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2</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9F7F532"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31"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International agreed definition</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15C06F41" w14:textId="1E7038F5" w:rsidR="007A1EAB" w:rsidRPr="00086622" w:rsidRDefault="11A597B0"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2"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Definitions</w:t>
            </w:r>
            <w:r w:rsidR="1A11CCA4" w:rsidRPr="4DAA7F09">
              <w:rPr>
                <w:rFonts w:ascii="Calibri" w:hAnsi="Calibri" w:cs="Calibri"/>
                <w:color w:val="000000" w:themeColor="text1"/>
                <w:sz w:val="20"/>
                <w:szCs w:val="20"/>
              </w:rPr>
              <w:t>**</w:t>
            </w:r>
          </w:p>
          <w:p w14:paraId="316D8FC1" w14:textId="1901202E" w:rsidR="007A1EAB" w:rsidRPr="00086622" w:rsidRDefault="7640E018"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3"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Th</w:t>
            </w:r>
            <w:r w:rsidR="5AFC0B18" w:rsidRPr="4DAA7F09">
              <w:rPr>
                <w:rFonts w:ascii="Calibri" w:hAnsi="Calibri" w:cs="Calibri"/>
                <w:color w:val="000000" w:themeColor="text1"/>
                <w:sz w:val="20"/>
                <w:szCs w:val="20"/>
              </w:rPr>
              <w:t>is</w:t>
            </w:r>
            <w:r w:rsidRPr="4DAA7F09">
              <w:rPr>
                <w:rFonts w:ascii="Calibri" w:hAnsi="Calibri" w:cs="Calibri"/>
                <w:color w:val="000000" w:themeColor="text1"/>
                <w:sz w:val="20"/>
                <w:szCs w:val="20"/>
              </w:rPr>
              <w:t xml:space="preserve"> indicator</w:t>
            </w:r>
            <w:r w:rsidR="007A1EAB" w:rsidRPr="4DAA7F09">
              <w:rPr>
                <w:rFonts w:ascii="Calibri" w:hAnsi="Calibri" w:cs="Calibri"/>
                <w:color w:val="000000" w:themeColor="text1"/>
                <w:sz w:val="20"/>
                <w:szCs w:val="20"/>
              </w:rPr>
              <w:t xml:space="preserve"> measures </w:t>
            </w:r>
            <w:r w:rsidR="64C6E1F4" w:rsidRPr="4DAA7F09">
              <w:rPr>
                <w:rFonts w:ascii="Calibri" w:hAnsi="Calibri" w:cs="Calibri"/>
                <w:color w:val="000000" w:themeColor="text1"/>
                <w:sz w:val="20"/>
                <w:szCs w:val="20"/>
              </w:rPr>
              <w:t>g</w:t>
            </w:r>
            <w:r w:rsidR="007A1EAB" w:rsidRPr="4DAA7F09">
              <w:rPr>
                <w:rFonts w:ascii="Calibri" w:hAnsi="Calibri" w:cs="Calibri"/>
                <w:color w:val="000000" w:themeColor="text1"/>
                <w:sz w:val="20"/>
                <w:szCs w:val="20"/>
              </w:rPr>
              <w:t>overnment efforts to put in place legal frameworks that promote, enforce and monitor gender equality.</w:t>
            </w:r>
            <w:r w:rsidR="4E6B2C48" w:rsidRPr="4DAA7F09">
              <w:rPr>
                <w:rFonts w:ascii="Calibri" w:hAnsi="Calibri" w:cs="Calibri"/>
                <w:color w:val="000000" w:themeColor="text1"/>
                <w:sz w:val="20"/>
                <w:szCs w:val="20"/>
              </w:rPr>
              <w:t xml:space="preserve"> It is also </w:t>
            </w:r>
            <w:proofErr w:type="gramStart"/>
            <w:r w:rsidR="4E6B2C48" w:rsidRPr="4DAA7F09">
              <w:rPr>
                <w:rFonts w:ascii="Calibri" w:hAnsi="Calibri" w:cs="Calibri"/>
                <w:color w:val="000000" w:themeColor="text1"/>
                <w:sz w:val="20"/>
                <w:szCs w:val="20"/>
              </w:rPr>
              <w:t>a</w:t>
            </w:r>
            <w:proofErr w:type="gramEnd"/>
            <w:r w:rsidR="4E6B2C48" w:rsidRPr="4DAA7F09">
              <w:rPr>
                <w:rFonts w:ascii="Calibri" w:hAnsi="Calibri" w:cs="Calibri"/>
                <w:color w:val="000000" w:themeColor="text1"/>
                <w:sz w:val="20"/>
                <w:szCs w:val="20"/>
              </w:rPr>
              <w:t xml:space="preserve"> SDG indicator, i.e., 5.1.1.</w:t>
            </w:r>
          </w:p>
          <w:p w14:paraId="4650031D" w14:textId="69D0686E" w:rsidR="007A1EAB" w:rsidRPr="00086622" w:rsidRDefault="007A1EAB"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4" w:author="Luis Gerardo Gonzalez Morales" w:date="2021-09-03T16:44:00Z">
                <w:pPr>
                  <w:pStyle w:val="NormalWeb"/>
                  <w:shd w:val="clear" w:color="auto" w:fill="FFFFFF" w:themeFill="background1"/>
                </w:pPr>
              </w:pPrChange>
            </w:pPr>
          </w:p>
          <w:p w14:paraId="684E1AE0" w14:textId="47457A37" w:rsidR="007A1EAB" w:rsidRPr="00086622" w:rsidRDefault="5C327BF7"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5"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It</w:t>
            </w:r>
            <w:r w:rsidR="007A1EAB" w:rsidRPr="4DAA7F09">
              <w:rPr>
                <w:rFonts w:ascii="Calibri" w:hAnsi="Calibri" w:cs="Calibri"/>
                <w:color w:val="000000" w:themeColor="text1"/>
                <w:sz w:val="20"/>
                <w:szCs w:val="20"/>
              </w:rPr>
              <w:t xml:space="preserve"> is based on an assessment of legal frameworks that promote, enforce and monitor gender equality. The assessment is carried out by national counterparts, including National Statistical Offices </w:t>
            </w:r>
            <w:ins w:id="36"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(NSOs</w:t>
            </w:r>
            <w:ins w:id="37"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and/or National Women’s Machinery </w:t>
            </w:r>
            <w:ins w:id="38"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(NWMs</w:t>
            </w:r>
            <w:ins w:id="39"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and legal practitioners/researchers on gender equality, using a questionnaire comprising 42 yes/no questions under four areas of law: </w:t>
            </w:r>
            <w:ins w:id="40"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w:t>
            </w:r>
            <w:ins w:id="41"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overarching legal frameworks and public life; </w:t>
            </w:r>
            <w:ins w:id="42"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(ii</w:t>
            </w:r>
            <w:ins w:id="43"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violence against women; </w:t>
            </w:r>
            <w:ins w:id="44"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(iii</w:t>
            </w:r>
            <w:ins w:id="45"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employment and economic benefits; and </w:t>
            </w:r>
            <w:ins w:id="46"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(iv</w:t>
            </w:r>
            <w:ins w:id="47"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marriage and family. The areas of law and questions are drawn from the international legal and policy framework on gender equality, in particular the Convention on the Elimination of All Forms of Discrimination against Women </w:t>
            </w:r>
            <w:ins w:id="48"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(CEDAW</w:t>
            </w:r>
            <w:ins w:id="49"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and the Beijing Platform for Action.</w:t>
            </w:r>
          </w:p>
          <w:p w14:paraId="3AF63320" w14:textId="7D45EA10"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0" w:author="Luis Gerardo Gonzalez Morales" w:date="2021-09-03T16:44:00Z">
                <w:pPr>
                  <w:pStyle w:val="NormalWeb"/>
                  <w:shd w:val="clear" w:color="auto" w:fill="FFFFFF" w:themeFill="background1"/>
                </w:pPr>
              </w:pPrChange>
            </w:pPr>
          </w:p>
          <w:p w14:paraId="78FA4EE1" w14:textId="3C40A110" w:rsidR="51347E0E" w:rsidRDefault="51347E0E" w:rsidP="00775B72">
            <w:pPr>
              <w:pStyle w:val="NormalWeb"/>
              <w:shd w:val="clear" w:color="auto" w:fill="FFFFFF" w:themeFill="background1"/>
              <w:spacing w:before="0" w:beforeAutospacing="0" w:after="0" w:afterAutospacing="0"/>
              <w:contextualSpacing/>
              <w:rPr>
                <w:ins w:id="51"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Here is a sample of questions</w:t>
            </w:r>
            <w:r w:rsidR="2DD0BB0A" w:rsidRPr="4DAA7F09">
              <w:rPr>
                <w:rFonts w:ascii="Calibri" w:hAnsi="Calibri" w:cs="Calibri"/>
                <w:color w:val="000000" w:themeColor="text1"/>
                <w:sz w:val="20"/>
                <w:szCs w:val="20"/>
              </w:rPr>
              <w:t>:</w:t>
            </w:r>
          </w:p>
          <w:p w14:paraId="166FAF64" w14:textId="77777777" w:rsidR="00775B72" w:rsidRDefault="00775B7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2" w:author="Luis Gerardo Gonzalez Morales" w:date="2021-09-03T16:44:00Z">
                <w:pPr>
                  <w:pStyle w:val="NormalWeb"/>
                  <w:shd w:val="clear" w:color="auto" w:fill="FFFFFF" w:themeFill="background1"/>
                </w:pPr>
              </w:pPrChange>
            </w:pPr>
          </w:p>
          <w:p w14:paraId="38F44DC9" w14:textId="0727ED80" w:rsidR="0390689A" w:rsidRDefault="0390689A"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3"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w:t>
            </w:r>
            <w:r w:rsidR="51347E0E" w:rsidRPr="4DAA7F09">
              <w:rPr>
                <w:rFonts w:ascii="Calibri" w:hAnsi="Calibri" w:cs="Calibri"/>
                <w:color w:val="000000" w:themeColor="text1"/>
                <w:sz w:val="20"/>
                <w:szCs w:val="20"/>
              </w:rPr>
              <w:t>Area 1: Overarching legal frameworks and public life</w:t>
            </w:r>
            <w:r w:rsidR="4514A46C" w:rsidRPr="4DAA7F09">
              <w:rPr>
                <w:rFonts w:ascii="Calibri" w:hAnsi="Calibri" w:cs="Calibri"/>
                <w:color w:val="000000" w:themeColor="text1"/>
                <w:sz w:val="20"/>
                <w:szCs w:val="20"/>
              </w:rPr>
              <w:t>**</w:t>
            </w:r>
          </w:p>
          <w:p w14:paraId="36C0C059" w14:textId="77777777" w:rsidR="00775B72" w:rsidRDefault="00775B72" w:rsidP="00775B72">
            <w:pPr>
              <w:pStyle w:val="NormalWeb"/>
              <w:shd w:val="clear" w:color="auto" w:fill="FFFFFF" w:themeFill="background1"/>
              <w:spacing w:before="0" w:beforeAutospacing="0" w:after="0" w:afterAutospacing="0"/>
              <w:contextualSpacing/>
              <w:rPr>
                <w:ins w:id="54" w:author="Luis Gerardo Gonzalez Morales" w:date="2021-09-03T16:44:00Z"/>
                <w:rFonts w:ascii="Calibri" w:hAnsi="Calibri" w:cs="Calibri"/>
                <w:color w:val="000000" w:themeColor="text1"/>
                <w:sz w:val="20"/>
                <w:szCs w:val="20"/>
              </w:rPr>
            </w:pPr>
          </w:p>
          <w:p w14:paraId="09FD6EB1" w14:textId="1B9FEEFA" w:rsidR="4514A46C" w:rsidRDefault="4514A46C" w:rsidP="00775B72">
            <w:pPr>
              <w:pStyle w:val="NormalWeb"/>
              <w:shd w:val="clear" w:color="auto" w:fill="FFFFFF" w:themeFill="background1"/>
              <w:spacing w:before="0" w:beforeAutospacing="0" w:after="0" w:afterAutospacing="0"/>
              <w:contextualSpacing/>
              <w:rPr>
                <w:ins w:id="55"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w:t>
            </w:r>
            <w:r w:rsidR="51347E0E" w:rsidRPr="4DAA7F09">
              <w:rPr>
                <w:rFonts w:ascii="Calibri" w:hAnsi="Calibri" w:cs="Calibri"/>
                <w:color w:val="000000" w:themeColor="text1"/>
                <w:sz w:val="20"/>
                <w:szCs w:val="20"/>
              </w:rPr>
              <w:t>Promote</w:t>
            </w:r>
            <w:r w:rsidR="7F770D88" w:rsidRPr="4DAA7F09">
              <w:rPr>
                <w:rFonts w:ascii="Calibri" w:hAnsi="Calibri" w:cs="Calibri"/>
                <w:color w:val="000000" w:themeColor="text1"/>
                <w:sz w:val="20"/>
                <w:szCs w:val="20"/>
              </w:rPr>
              <w:t>**</w:t>
            </w:r>
          </w:p>
          <w:p w14:paraId="619F9BB9" w14:textId="77777777" w:rsidR="00775B72" w:rsidRDefault="00775B7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6" w:author="Luis Gerardo Gonzalez Morales" w:date="2021-09-03T16:44:00Z">
                <w:pPr>
                  <w:pStyle w:val="NormalWeb"/>
                  <w:shd w:val="clear" w:color="auto" w:fill="FFFFFF" w:themeFill="background1"/>
                </w:pPr>
              </w:pPrChange>
            </w:pPr>
          </w:p>
          <w:p w14:paraId="3254118A" w14:textId="1D1E1DC8" w:rsidR="51347E0E" w:rsidRDefault="51347E0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57"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If customary law is a valid source of law under the constitution, is it invalid if it violates constitutional provisions on equality or nondiscrimination? </w:t>
            </w:r>
          </w:p>
          <w:p w14:paraId="5D87C1CA" w14:textId="59176360" w:rsidR="51347E0E" w:rsidRDefault="51347E0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58"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If personal law is a valid source of law under the constitution, is it invalid if it violates constitutional provisions on equality or nondiscrimination? </w:t>
            </w:r>
          </w:p>
          <w:p w14:paraId="58FDB2AC" w14:textId="3270B43A" w:rsidR="51347E0E" w:rsidRDefault="51347E0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59"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Is there a discrimination law that prohibits both direct and indirect discrimination against women? </w:t>
            </w:r>
          </w:p>
          <w:p w14:paraId="2FAC037C" w14:textId="58FB592D" w:rsidR="51347E0E" w:rsidRDefault="51347E0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60"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Do women and men enjoy equal rights and access to hold public and political office </w:t>
            </w:r>
            <w:proofErr w:type="gramStart"/>
            <w:ins w:id="61"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w:t>
            </w:r>
            <w:proofErr w:type="gramEnd"/>
            <w:r w:rsidRPr="4DAA7F09">
              <w:rPr>
                <w:rFonts w:ascii="Calibri" w:hAnsi="Calibri" w:cs="Calibri"/>
                <w:color w:val="000000" w:themeColor="text1"/>
                <w:sz w:val="20"/>
                <w:szCs w:val="20"/>
              </w:rPr>
              <w:t>legislature, executive, judiciary</w:t>
            </w:r>
            <w:ins w:id="62"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w:t>
            </w:r>
          </w:p>
          <w:p w14:paraId="6B7764AB" w14:textId="7B436440" w:rsidR="51347E0E" w:rsidRDefault="51347E0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63"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Are there quotas for women </w:t>
            </w:r>
            <w:proofErr w:type="gramStart"/>
            <w:ins w:id="64"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w:t>
            </w:r>
            <w:proofErr w:type="gramEnd"/>
            <w:r w:rsidRPr="4DAA7F09">
              <w:rPr>
                <w:rFonts w:ascii="Calibri" w:hAnsi="Calibri" w:cs="Calibri"/>
                <w:color w:val="000000" w:themeColor="text1"/>
                <w:sz w:val="20"/>
                <w:szCs w:val="20"/>
              </w:rPr>
              <w:t>reserved seats</w:t>
            </w:r>
            <w:ins w:id="65"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in,</w:t>
            </w:r>
            <w:ins w:id="66" w:author="Luis Gerardo Gonzalez Morales" w:date="2021-09-03T16:47:00Z">
              <w:r w:rsidR="00775B72">
                <w:rPr>
                  <w:rFonts w:ascii="Calibri" w:hAnsi="Calibri" w:cs="Calibri"/>
                  <w:color w:val="000000" w:themeColor="text1"/>
                  <w:sz w:val="20"/>
                  <w:szCs w:val="20"/>
                </w:rPr>
                <w:t xml:space="preserve"> </w:t>
              </w:r>
            </w:ins>
            <w:r w:rsidRPr="4DAA7F09">
              <w:rPr>
                <w:rFonts w:ascii="Calibri" w:hAnsi="Calibri" w:cs="Calibri"/>
                <w:color w:val="000000" w:themeColor="text1"/>
                <w:sz w:val="20"/>
                <w:szCs w:val="20"/>
              </w:rPr>
              <w:t>or quotas for women in candidate lists for, national parliament?</w:t>
            </w:r>
          </w:p>
          <w:p w14:paraId="035C724B" w14:textId="77253A11" w:rsidR="51347E0E" w:rsidRDefault="51347E0E" w:rsidP="00775B72">
            <w:pPr>
              <w:pStyle w:val="NormalWeb"/>
              <w:numPr>
                <w:ilvl w:val="0"/>
                <w:numId w:val="1"/>
              </w:numPr>
              <w:spacing w:before="0" w:beforeAutospacing="0" w:after="0" w:afterAutospacing="0"/>
              <w:contextualSpacing/>
              <w:rPr>
                <w:ins w:id="67"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Do women and men have equal rights to confer citizenship to their spouses and their children?</w:t>
            </w:r>
          </w:p>
          <w:p w14:paraId="6A31A63E" w14:textId="77777777" w:rsidR="00775B72" w:rsidRDefault="00775B72" w:rsidP="00775B72">
            <w:pPr>
              <w:pStyle w:val="NormalWeb"/>
              <w:spacing w:before="0" w:beforeAutospacing="0" w:after="0" w:afterAutospacing="0"/>
              <w:ind w:left="720"/>
              <w:contextualSpacing/>
              <w:rPr>
                <w:rFonts w:ascii="Calibri" w:hAnsi="Calibri" w:cs="Calibri"/>
                <w:color w:val="000000" w:themeColor="text1"/>
                <w:sz w:val="20"/>
                <w:szCs w:val="20"/>
              </w:rPr>
              <w:pPrChange w:id="68" w:author="Luis Gerardo Gonzalez Morales" w:date="2021-09-03T16:44:00Z">
                <w:pPr>
                  <w:pStyle w:val="NormalWeb"/>
                  <w:numPr>
                    <w:numId w:val="1"/>
                  </w:numPr>
                  <w:spacing w:line="259" w:lineRule="auto"/>
                  <w:ind w:left="720" w:hanging="360"/>
                </w:pPr>
              </w:pPrChange>
            </w:pPr>
          </w:p>
          <w:p w14:paraId="3FA594B0" w14:textId="0DC39356" w:rsidR="6F2BD5D8" w:rsidRDefault="6F2BD5D8" w:rsidP="00775B72">
            <w:pPr>
              <w:pStyle w:val="NormalWeb"/>
              <w:spacing w:before="0" w:beforeAutospacing="0" w:after="0" w:afterAutospacing="0"/>
              <w:contextualSpacing/>
              <w:rPr>
                <w:ins w:id="69"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**Enforce and monitor**</w:t>
            </w:r>
          </w:p>
          <w:p w14:paraId="22F7F28E" w14:textId="77777777" w:rsidR="00775B72" w:rsidRDefault="00775B72" w:rsidP="00775B72">
            <w:pPr>
              <w:pStyle w:val="NormalWeb"/>
              <w:spacing w:before="0" w:beforeAutospacing="0" w:after="0" w:afterAutospacing="0"/>
              <w:contextualSpacing/>
              <w:rPr>
                <w:rFonts w:ascii="Calibri" w:hAnsi="Calibri" w:cs="Calibri"/>
                <w:color w:val="000000" w:themeColor="text1"/>
                <w:sz w:val="20"/>
                <w:szCs w:val="20"/>
              </w:rPr>
              <w:pPrChange w:id="70" w:author="Luis Gerardo Gonzalez Morales" w:date="2021-09-03T16:44:00Z">
                <w:pPr>
                  <w:pStyle w:val="NormalWeb"/>
                  <w:spacing w:line="259" w:lineRule="auto"/>
                </w:pPr>
              </w:pPrChange>
            </w:pPr>
          </w:p>
          <w:p w14:paraId="21937780" w14:textId="7368FCA4" w:rsidR="6F2BD5D8" w:rsidRDefault="6F2BD5D8"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1"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Does the law establish a specialized independent body tasked with receiving complaints of discrimination based on gender </w:t>
            </w:r>
            <w:proofErr w:type="gramStart"/>
            <w:ins w:id="72"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w:t>
            </w:r>
            <w:proofErr w:type="gramEnd"/>
            <w:r w:rsidRPr="4DAA7F09">
              <w:rPr>
                <w:rFonts w:ascii="Calibri" w:hAnsi="Calibri" w:cs="Calibri"/>
                <w:color w:val="000000" w:themeColor="text1"/>
                <w:sz w:val="20"/>
                <w:szCs w:val="20"/>
              </w:rPr>
              <w:t>e.g., national human rights institution, women’s commission, ombudsperson</w:t>
            </w:r>
            <w:ins w:id="73"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w:t>
            </w:r>
          </w:p>
          <w:p w14:paraId="62D220EB" w14:textId="328EB653" w:rsidR="6F2BD5D8" w:rsidRDefault="6F2BD5D8"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4"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Is legal aid mandated in criminal matters?</w:t>
            </w:r>
          </w:p>
          <w:p w14:paraId="16FE0400" w14:textId="0157E8B6" w:rsidR="3437516E" w:rsidRDefault="3437516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5"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Is legal aid mandated in civil/family matters?</w:t>
            </w:r>
          </w:p>
          <w:p w14:paraId="11A37A35" w14:textId="03B6A75D" w:rsidR="3437516E" w:rsidRDefault="3437516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6"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Does a woman’s testimony carry the same evidentiary weight in court as a </w:t>
            </w:r>
            <w:proofErr w:type="gramStart"/>
            <w:r w:rsidRPr="4DAA7F09">
              <w:rPr>
                <w:rFonts w:ascii="Calibri" w:hAnsi="Calibri" w:cs="Calibri"/>
                <w:color w:val="000000" w:themeColor="text1"/>
                <w:sz w:val="20"/>
                <w:szCs w:val="20"/>
              </w:rPr>
              <w:t>man’s</w:t>
            </w:r>
            <w:proofErr w:type="gramEnd"/>
            <w:r w:rsidRPr="4DAA7F09">
              <w:rPr>
                <w:rFonts w:ascii="Calibri" w:hAnsi="Calibri" w:cs="Calibri"/>
                <w:color w:val="000000" w:themeColor="text1"/>
                <w:sz w:val="20"/>
                <w:szCs w:val="20"/>
              </w:rPr>
              <w:t>?</w:t>
            </w:r>
          </w:p>
          <w:p w14:paraId="2D8AAEDE" w14:textId="517E0956" w:rsidR="3437516E" w:rsidRDefault="3437516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7"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Are there laws that explicitly require the production and/or dissemination of gender statistics?</w:t>
            </w:r>
          </w:p>
          <w:p w14:paraId="1E33CE3D" w14:textId="57C7FDC1" w:rsidR="3437516E" w:rsidRDefault="3437516E" w:rsidP="00775B72">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8"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Are there sanctions for noncompliance with mandated candidate list quotas, or incentives for political parties to field women candidates in national parliamentary elections?</w:t>
            </w:r>
          </w:p>
          <w:p w14:paraId="2B511B90" w14:textId="1928AE8B"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79" w:author="Luis Gerardo Gonzalez Morales" w:date="2021-09-03T16:44:00Z">
                <w:pPr>
                  <w:pStyle w:val="NormalWeb"/>
                  <w:shd w:val="clear" w:color="auto" w:fill="FFFFFF" w:themeFill="background1"/>
                </w:pPr>
              </w:pPrChange>
            </w:pPr>
          </w:p>
          <w:p w14:paraId="5FC535DE" w14:textId="0330D391" w:rsidR="15755682" w:rsidRDefault="1575568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0"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For the</w:t>
            </w:r>
            <w:r w:rsidR="18F62F41" w:rsidRPr="4DAA7F09">
              <w:rPr>
                <w:rFonts w:ascii="Calibri" w:hAnsi="Calibri" w:cs="Calibri"/>
                <w:color w:val="000000" w:themeColor="text1"/>
                <w:sz w:val="20"/>
                <w:szCs w:val="20"/>
              </w:rPr>
              <w:t xml:space="preserve"> complete</w:t>
            </w:r>
            <w:r w:rsidRPr="4DAA7F09">
              <w:rPr>
                <w:rFonts w:ascii="Calibri" w:hAnsi="Calibri" w:cs="Calibri"/>
                <w:color w:val="000000" w:themeColor="text1"/>
                <w:sz w:val="20"/>
                <w:szCs w:val="20"/>
              </w:rPr>
              <w:t xml:space="preserve"> list of questions</w:t>
            </w:r>
            <w:r w:rsidR="3086F0A7" w:rsidRPr="4DAA7F09">
              <w:rPr>
                <w:rFonts w:ascii="Calibri" w:hAnsi="Calibri" w:cs="Calibri"/>
                <w:color w:val="000000" w:themeColor="text1"/>
                <w:sz w:val="20"/>
                <w:szCs w:val="20"/>
              </w:rPr>
              <w:t xml:space="preserve"> in all four areas</w:t>
            </w:r>
            <w:r w:rsidRPr="4DAA7F09">
              <w:rPr>
                <w:rFonts w:ascii="Calibri" w:hAnsi="Calibri" w:cs="Calibri"/>
                <w:color w:val="000000" w:themeColor="text1"/>
                <w:sz w:val="20"/>
                <w:szCs w:val="20"/>
              </w:rPr>
              <w:t>, please go to: [</w:t>
            </w:r>
            <w:proofErr w:type="gramStart"/>
            <w:r w:rsidRPr="4DAA7F09">
              <w:rPr>
                <w:rFonts w:ascii="Calibri" w:hAnsi="Calibri" w:cs="Calibri"/>
                <w:color w:val="000000" w:themeColor="text1"/>
                <w:sz w:val="20"/>
                <w:szCs w:val="20"/>
              </w:rPr>
              <w:t>https://unstats.un.org/sdgs/metadata/files/Metadata-05-01-01.pdf](</w:t>
            </w:r>
            <w:proofErr w:type="gramEnd"/>
            <w:r w:rsidRPr="4DAA7F09">
              <w:rPr>
                <w:rFonts w:ascii="Calibri" w:hAnsi="Calibri" w:cs="Calibri"/>
                <w:color w:val="000000" w:themeColor="text1"/>
                <w:sz w:val="20"/>
                <w:szCs w:val="20"/>
              </w:rPr>
              <w:t>https://unstats.un.org/sdgs/metadata/files/Metadata-05-01-01.pdf)</w:t>
            </w:r>
          </w:p>
          <w:p w14:paraId="1502320C" w14:textId="6D71D4CD" w:rsidR="6F543C63" w:rsidRDefault="6F543C63" w:rsidP="00775B72">
            <w:pPr>
              <w:pStyle w:val="NormalWeb"/>
              <w:spacing w:before="0" w:beforeAutospacing="0" w:after="0" w:afterAutospacing="0"/>
              <w:contextualSpacing/>
              <w:rPr>
                <w:rFonts w:ascii="Calibri" w:hAnsi="Calibri" w:cs="Calibri"/>
                <w:color w:val="000000" w:themeColor="text1"/>
                <w:sz w:val="20"/>
                <w:szCs w:val="20"/>
              </w:rPr>
              <w:pPrChange w:id="81" w:author="Luis Gerardo Gonzalez Morales" w:date="2021-09-03T16:44:00Z">
                <w:pPr>
                  <w:pStyle w:val="NormalWeb"/>
                </w:pPr>
              </w:pPrChange>
            </w:pPr>
          </w:p>
          <w:p w14:paraId="1769F1F9" w14:textId="1D2100CA" w:rsidR="007A1EAB" w:rsidRDefault="0ECBCCA9" w:rsidP="00775B72">
            <w:pPr>
              <w:pStyle w:val="NormalWeb"/>
              <w:spacing w:before="0" w:beforeAutospacing="0" w:after="0" w:afterAutospacing="0"/>
              <w:contextualSpacing/>
              <w:rPr>
                <w:ins w:id="82" w:author="Luis Gerardo Gonzalez Morales" w:date="2021-09-03T16:45:00Z"/>
                <w:rFonts w:ascii="Calibri" w:hAnsi="Calibri" w:cs="Calibri"/>
                <w:color w:val="000000" w:themeColor="text1"/>
                <w:sz w:val="20"/>
                <w:szCs w:val="20"/>
              </w:rPr>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Concepts</w:t>
            </w:r>
            <w:r w:rsidR="40668C91" w:rsidRPr="4DAA7F09">
              <w:rPr>
                <w:rFonts w:ascii="Calibri" w:hAnsi="Calibri" w:cs="Calibri"/>
                <w:color w:val="000000" w:themeColor="text1"/>
                <w:sz w:val="20"/>
                <w:szCs w:val="20"/>
              </w:rPr>
              <w:t>**</w:t>
            </w:r>
          </w:p>
          <w:p w14:paraId="1627F8A3" w14:textId="77777777" w:rsidR="00775B72" w:rsidRPr="00086622" w:rsidRDefault="00775B72" w:rsidP="00775B72">
            <w:pPr>
              <w:pStyle w:val="NormalWeb"/>
              <w:spacing w:before="0" w:beforeAutospacing="0" w:after="0" w:afterAutospacing="0"/>
              <w:contextualSpacing/>
              <w:rPr>
                <w:rFonts w:ascii="Calibri" w:hAnsi="Calibri" w:cs="Calibri"/>
                <w:color w:val="000000" w:themeColor="text1"/>
                <w:sz w:val="20"/>
                <w:szCs w:val="20"/>
              </w:rPr>
              <w:pPrChange w:id="83" w:author="Luis Gerardo Gonzalez Morales" w:date="2021-09-03T16:44:00Z">
                <w:pPr>
                  <w:pStyle w:val="NormalWeb"/>
                </w:pPr>
              </w:pPrChange>
            </w:pPr>
          </w:p>
          <w:p w14:paraId="567494D4" w14:textId="77777777" w:rsidR="007A1EAB" w:rsidRPr="00086622" w:rsidRDefault="007A1EAB"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4"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Article 1 of CEDAW provides a comprehensive definition of discrimination against women covering direct and indirect discrimination and article 2 sets out general obligations for States, </w:t>
            </w:r>
            <w:proofErr w:type="gramStart"/>
            <w:r w:rsidRPr="4DAA7F09">
              <w:rPr>
                <w:rFonts w:ascii="Calibri" w:hAnsi="Calibri" w:cs="Calibri"/>
                <w:color w:val="000000" w:themeColor="text1"/>
                <w:sz w:val="20"/>
                <w:szCs w:val="20"/>
              </w:rPr>
              <w:t>in particular on</w:t>
            </w:r>
            <w:proofErr w:type="gramEnd"/>
            <w:r w:rsidRPr="4DAA7F09">
              <w:rPr>
                <w:rFonts w:ascii="Calibri" w:hAnsi="Calibri" w:cs="Calibri"/>
                <w:color w:val="000000" w:themeColor="text1"/>
                <w:sz w:val="20"/>
                <w:szCs w:val="20"/>
              </w:rPr>
              <w:t xml:space="preserve"> required legal frameworks, to eliminate discrimination against women. Article 1 of CEDAW states: “... the term "discrimination against women" shall mean any distinction, </w:t>
            </w:r>
            <w:r w:rsidRPr="4DAA7F09">
              <w:rPr>
                <w:rFonts w:ascii="Calibri" w:hAnsi="Calibri" w:cs="Calibri"/>
                <w:color w:val="000000" w:themeColor="text1"/>
                <w:sz w:val="20"/>
                <w:szCs w:val="20"/>
              </w:rPr>
              <w:lastRenderedPageBreak/>
              <w:t xml:space="preserve">exclusion or restriction made </w:t>
            </w:r>
            <w:proofErr w:type="gramStart"/>
            <w:r w:rsidRPr="4DAA7F09">
              <w:rPr>
                <w:rFonts w:ascii="Calibri" w:hAnsi="Calibri" w:cs="Calibri"/>
                <w:color w:val="000000" w:themeColor="text1"/>
                <w:sz w:val="20"/>
                <w:szCs w:val="20"/>
              </w:rPr>
              <w:t>on the basis of</w:t>
            </w:r>
            <w:proofErr w:type="gramEnd"/>
            <w:r w:rsidRPr="4DAA7F09">
              <w:rPr>
                <w:rFonts w:ascii="Calibri" w:hAnsi="Calibri" w:cs="Calibri"/>
                <w:color w:val="000000" w:themeColor="text1"/>
                <w:sz w:val="20"/>
                <w:szCs w:val="20"/>
              </w:rPr>
              <w:t xml:space="preserve">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 </w:t>
            </w:r>
          </w:p>
          <w:p w14:paraId="7252586F" w14:textId="6FD23614"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5" w:author="Luis Gerardo Gonzalez Morales" w:date="2021-09-03T16:44:00Z">
                <w:pPr>
                  <w:pStyle w:val="NormalWeb"/>
                  <w:shd w:val="clear" w:color="auto" w:fill="FFFFFF" w:themeFill="background1"/>
                </w:pPr>
              </w:pPrChange>
            </w:pPr>
          </w:p>
          <w:p w14:paraId="517E6BC5" w14:textId="77777777" w:rsidR="007A1EAB" w:rsidRPr="00086622" w:rsidRDefault="007A1EAB"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6"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term “legal frameworks” is defined broadly to encompass laws, </w:t>
            </w:r>
            <w:proofErr w:type="gramStart"/>
            <w:r w:rsidRPr="4DAA7F09">
              <w:rPr>
                <w:rFonts w:ascii="Calibri" w:hAnsi="Calibri" w:cs="Calibri"/>
                <w:color w:val="000000" w:themeColor="text1"/>
                <w:sz w:val="20"/>
                <w:szCs w:val="20"/>
              </w:rPr>
              <w:t>mechanisms</w:t>
            </w:r>
            <w:proofErr w:type="gramEnd"/>
            <w:r w:rsidRPr="4DAA7F09">
              <w:rPr>
                <w:rFonts w:ascii="Calibri" w:hAnsi="Calibri" w:cs="Calibri"/>
                <w:color w:val="000000" w:themeColor="text1"/>
                <w:sz w:val="20"/>
                <w:szCs w:val="20"/>
              </w:rPr>
              <w:t xml:space="preserve"> and policies/plans to ‘promote, enforce and monitor’ gender equality. </w:t>
            </w:r>
          </w:p>
          <w:p w14:paraId="40D1ECEB" w14:textId="14ADC0A3"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7" w:author="Luis Gerardo Gonzalez Morales" w:date="2021-09-03T16:44:00Z">
                <w:pPr>
                  <w:pStyle w:val="NormalWeb"/>
                  <w:shd w:val="clear" w:color="auto" w:fill="FFFFFF" w:themeFill="background1"/>
                </w:pPr>
              </w:pPrChange>
            </w:pPr>
          </w:p>
          <w:p w14:paraId="79F94DD6" w14:textId="77777777" w:rsidR="007A1EAB" w:rsidRPr="00086622" w:rsidRDefault="007A1EAB" w:rsidP="00775B7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88"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Legal frameworks that “promote” are those that establish women’s equal rights with men and enshrine non-discrimination </w:t>
            </w:r>
            <w:proofErr w:type="gramStart"/>
            <w:r w:rsidRPr="00086622">
              <w:rPr>
                <w:rFonts w:ascii="Calibri" w:hAnsi="Calibri" w:cs="Calibri"/>
                <w:color w:val="000000" w:themeColor="text1"/>
                <w:sz w:val="20"/>
                <w:szCs w:val="20"/>
              </w:rPr>
              <w:t>on the basis of</w:t>
            </w:r>
            <w:proofErr w:type="gramEnd"/>
            <w:r w:rsidRPr="00086622">
              <w:rPr>
                <w:rFonts w:ascii="Calibri" w:hAnsi="Calibri" w:cs="Calibri"/>
                <w:color w:val="000000" w:themeColor="text1"/>
                <w:sz w:val="20"/>
                <w:szCs w:val="20"/>
              </w:rPr>
              <w:t xml:space="preserve"> sex. Legal frameworks that “enforce and monitor’ are directed to the realization of equality and non-discrimination and implementation of laws, such as policies/plans, establishment of enforcement and monitoring mechanisms, and allocation of financial resources. </w:t>
            </w:r>
          </w:p>
          <w:p w14:paraId="32E94260" w14:textId="6474683E" w:rsidR="007A1EAB" w:rsidRPr="007A1EAB" w:rsidRDefault="007A1EAB" w:rsidP="00775B72">
            <w:pPr>
              <w:contextualSpacing/>
              <w:textAlignment w:val="baseline"/>
              <w:rPr>
                <w:rFonts w:ascii="Calibri" w:eastAsia="Times New Roman" w:hAnsi="Calibri" w:cs="Calibri"/>
                <w:color w:val="000000" w:themeColor="text1"/>
                <w:sz w:val="20"/>
                <w:szCs w:val="20"/>
              </w:rPr>
              <w:pPrChange w:id="89" w:author="Luis Gerardo Gonzalez Morales" w:date="2021-09-03T16:44:00Z">
                <w:pPr>
                  <w:textAlignment w:val="baseline"/>
                </w:pPr>
              </w:pPrChange>
            </w:pPr>
          </w:p>
        </w:tc>
      </w:tr>
      <w:tr w:rsidR="00086622" w:rsidRPr="00086622" w14:paraId="687835D0" w14:textId="77777777" w:rsidTr="5CAFF96B">
        <w:trPr>
          <w:trHeight w:val="93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881026E" w14:textId="572A80C9" w:rsidR="007A1EAB" w:rsidRPr="007A1EAB" w:rsidRDefault="007A1EAB" w:rsidP="00775B72">
            <w:pPr>
              <w:contextualSpacing/>
              <w:textAlignment w:val="baseline"/>
              <w:rPr>
                <w:rFonts w:ascii="Calibri" w:eastAsia="Times New Roman" w:hAnsi="Calibri" w:cs="Calibri"/>
                <w:color w:val="000000" w:themeColor="text1"/>
                <w:sz w:val="20"/>
                <w:szCs w:val="20"/>
              </w:rPr>
              <w:pPrChange w:id="90"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8472DEC"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91"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3</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DB98928"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9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Method of computation</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1C3AB526" w14:textId="45592174" w:rsidR="00086622" w:rsidRPr="00086622" w:rsidRDefault="652A4EF8" w:rsidP="00775B72">
            <w:pPr>
              <w:pStyle w:val="NormalWeb"/>
              <w:spacing w:before="0" w:beforeAutospacing="0" w:after="0" w:afterAutospacing="0"/>
              <w:contextualSpacing/>
              <w:rPr>
                <w:rFonts w:ascii="Calibri" w:hAnsi="Calibri" w:cs="Calibri"/>
                <w:color w:val="000000" w:themeColor="text1"/>
                <w:sz w:val="20"/>
                <w:szCs w:val="20"/>
              </w:rPr>
              <w:pPrChange w:id="93" w:author="Luis Gerardo Gonzalez Morales" w:date="2021-09-03T16:44:00Z">
                <w:pPr>
                  <w:pStyle w:val="NormalWeb"/>
                </w:pPr>
              </w:pPrChange>
            </w:pPr>
            <w:r w:rsidRPr="4DAA7F09">
              <w:rPr>
                <w:rFonts w:ascii="Calibri" w:hAnsi="Calibri" w:cs="Calibri"/>
                <w:color w:val="000000" w:themeColor="text1"/>
                <w:sz w:val="20"/>
                <w:szCs w:val="20"/>
                <w:shd w:val="clear" w:color="auto" w:fill="FFFFFF"/>
              </w:rPr>
              <w:t>**</w:t>
            </w:r>
            <w:r w:rsidR="00086622" w:rsidRPr="4DAA7F09">
              <w:rPr>
                <w:rFonts w:ascii="Calibri" w:hAnsi="Calibri" w:cs="Calibri"/>
                <w:color w:val="000000" w:themeColor="text1"/>
                <w:sz w:val="20"/>
                <w:szCs w:val="20"/>
                <w:shd w:val="clear" w:color="auto" w:fill="FFFFFF"/>
              </w:rPr>
              <w:t>Scoring</w:t>
            </w:r>
            <w:r w:rsidR="1DA140AD" w:rsidRPr="4DAA7F09">
              <w:rPr>
                <w:rFonts w:ascii="Calibri" w:hAnsi="Calibri" w:cs="Calibri"/>
                <w:color w:val="000000" w:themeColor="text1"/>
                <w:sz w:val="20"/>
                <w:szCs w:val="20"/>
                <w:shd w:val="clear" w:color="auto" w:fill="FFFFFF"/>
              </w:rPr>
              <w:t>**</w:t>
            </w:r>
          </w:p>
          <w:p w14:paraId="750AB3BC" w14:textId="77777777" w:rsidR="00086622" w:rsidRPr="00086622"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4"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The indicator is based on an assessment of legal frameworks that promote, enforce and monitor gender equality using a questionnaire comprising 42 Yes/No questions under four areas of law drawn from the international legal and policy framework on gender equality</w:t>
            </w:r>
            <w:proofErr w:type="gramStart"/>
            <w:r w:rsidRPr="4DAA7F09">
              <w:rPr>
                <w:rFonts w:ascii="Calibri" w:hAnsi="Calibri" w:cs="Calibri"/>
                <w:color w:val="000000" w:themeColor="text1"/>
                <w:sz w:val="20"/>
                <w:szCs w:val="20"/>
              </w:rPr>
              <w:t>, in particular, CEDAW</w:t>
            </w:r>
            <w:proofErr w:type="gramEnd"/>
            <w:r w:rsidRPr="4DAA7F09">
              <w:rPr>
                <w:rFonts w:ascii="Calibri" w:hAnsi="Calibri" w:cs="Calibri"/>
                <w:color w:val="000000" w:themeColor="text1"/>
                <w:sz w:val="20"/>
                <w:szCs w:val="20"/>
              </w:rPr>
              <w:t xml:space="preserve"> and the Beijing Platform for Action. </w:t>
            </w:r>
          </w:p>
          <w:p w14:paraId="27736031" w14:textId="77DDC102"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5" w:author="Luis Gerardo Gonzalez Morales" w:date="2021-09-03T16:44:00Z">
                <w:pPr>
                  <w:pStyle w:val="NormalWeb"/>
                  <w:shd w:val="clear" w:color="auto" w:fill="FFFFFF" w:themeFill="background1"/>
                </w:pPr>
              </w:pPrChange>
            </w:pPr>
          </w:p>
          <w:p w14:paraId="451A12B9" w14:textId="77777777" w:rsidR="00086622" w:rsidRPr="00086622"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6"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answers to the questions are coded with simple “Yes/No” answers with “1” for “Yes” and “0” for “No”. For questions 1 and 2 only, they may be scored “N/A” in which case they are not included as part of the overall score calculation for the area. </w:t>
            </w:r>
          </w:p>
          <w:p w14:paraId="436532AA" w14:textId="68151C26"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7" w:author="Luis Gerardo Gonzalez Morales" w:date="2021-09-03T16:44:00Z">
                <w:pPr>
                  <w:pStyle w:val="NormalWeb"/>
                  <w:shd w:val="clear" w:color="auto" w:fill="FFFFFF" w:themeFill="background1"/>
                </w:pPr>
              </w:pPrChange>
            </w:pPr>
          </w:p>
          <w:p w14:paraId="459812F9" w14:textId="2483E5E7" w:rsidR="00086622" w:rsidRPr="00086622" w:rsidRDefault="4ECC134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8" w:author="Luis Gerardo Gonzalez Morales" w:date="2021-09-03T16:44:00Z">
                <w:pPr>
                  <w:pStyle w:val="NormalWeb"/>
                  <w:shd w:val="clear" w:color="auto" w:fill="FFFFFF" w:themeFill="background1"/>
                </w:pPr>
              </w:pPrChange>
            </w:pPr>
            <w:r w:rsidRPr="5CAFF96B">
              <w:rPr>
                <w:rFonts w:ascii="Calibri" w:hAnsi="Calibri" w:cs="Calibri"/>
                <w:color w:val="000000" w:themeColor="text1"/>
                <w:sz w:val="20"/>
                <w:szCs w:val="20"/>
              </w:rPr>
              <w:t xml:space="preserve">The score for each area is computed as number of “Yes” divided by number of questions </w:t>
            </w:r>
            <w:r w:rsidR="6423A0D6" w:rsidRPr="5CAFF96B">
              <w:rPr>
                <w:rFonts w:ascii="Calibri" w:hAnsi="Calibri" w:cs="Calibri"/>
                <w:color w:val="000000" w:themeColor="text1"/>
                <w:sz w:val="20"/>
                <w:szCs w:val="20"/>
              </w:rPr>
              <w:t xml:space="preserve">then </w:t>
            </w:r>
            <w:r w:rsidRPr="5CAFF96B">
              <w:rPr>
                <w:rFonts w:ascii="Calibri" w:hAnsi="Calibri" w:cs="Calibri"/>
                <w:color w:val="000000" w:themeColor="text1"/>
                <w:sz w:val="20"/>
                <w:szCs w:val="20"/>
              </w:rPr>
              <w:t>multi</w:t>
            </w:r>
            <w:r w:rsidR="13535CBD" w:rsidRPr="5CAFF96B">
              <w:rPr>
                <w:rFonts w:ascii="Calibri" w:hAnsi="Calibri" w:cs="Calibri"/>
                <w:color w:val="000000" w:themeColor="text1"/>
                <w:sz w:val="20"/>
                <w:szCs w:val="20"/>
              </w:rPr>
              <w:t>plied by 100</w:t>
            </w:r>
            <w:r w:rsidR="38418EE4" w:rsidRPr="5CAFF96B">
              <w:rPr>
                <w:rFonts w:ascii="Calibri" w:hAnsi="Calibri" w:cs="Calibri"/>
                <w:color w:val="000000" w:themeColor="text1"/>
                <w:sz w:val="20"/>
                <w:szCs w:val="20"/>
              </w:rPr>
              <w:t>.  It</w:t>
            </w:r>
            <w:r w:rsidR="00086622" w:rsidRPr="5CAFF96B">
              <w:rPr>
                <w:rFonts w:ascii="Calibri" w:hAnsi="Calibri" w:cs="Calibri"/>
                <w:color w:val="000000" w:themeColor="text1"/>
                <w:sz w:val="20"/>
                <w:szCs w:val="20"/>
              </w:rPr>
              <w:t xml:space="preserve"> therefore represents the percentage of achievement of that country in that area, with 100 being best practice met on all questions in the area. </w:t>
            </w:r>
          </w:p>
          <w:p w14:paraId="5028666A" w14:textId="54E3790F"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9" w:author="Luis Gerardo Gonzalez Morales" w:date="2021-09-03T16:44:00Z">
                <w:pPr>
                  <w:pStyle w:val="NormalWeb"/>
                  <w:shd w:val="clear" w:color="auto" w:fill="FFFFFF" w:themeFill="background1"/>
                </w:pPr>
              </w:pPrChange>
            </w:pPr>
          </w:p>
          <w:p w14:paraId="065AE7B8" w14:textId="2D59C1C9" w:rsidR="00086622" w:rsidRPr="007A1EAB"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00"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regional and global aggregate calculations will be the unweighted average of the scores of each country in that region </w:t>
            </w:r>
            <w:proofErr w:type="gramStart"/>
            <w:ins w:id="101"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w:t>
            </w:r>
            <w:proofErr w:type="gramEnd"/>
            <w:r w:rsidRPr="4DAA7F09">
              <w:rPr>
                <w:rFonts w:ascii="Calibri" w:hAnsi="Calibri" w:cs="Calibri"/>
                <w:color w:val="000000" w:themeColor="text1"/>
                <w:sz w:val="20"/>
                <w:szCs w:val="20"/>
              </w:rPr>
              <w:t>or globally</w:t>
            </w:r>
            <w:ins w:id="102"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per area of law.</w:t>
            </w:r>
          </w:p>
        </w:tc>
      </w:tr>
      <w:tr w:rsidR="00086622" w:rsidRPr="00086622" w14:paraId="2E3A2700" w14:textId="77777777" w:rsidTr="5CAFF96B">
        <w:trPr>
          <w:trHeight w:val="787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6B560B3" w14:textId="331359AB" w:rsidR="007A1EAB" w:rsidRPr="007A1EAB" w:rsidRDefault="007A1EAB" w:rsidP="00775B72">
            <w:pPr>
              <w:contextualSpacing/>
              <w:textAlignment w:val="baseline"/>
              <w:rPr>
                <w:rFonts w:ascii="Calibri" w:eastAsia="Times New Roman" w:hAnsi="Calibri" w:cs="Calibri"/>
                <w:color w:val="000000" w:themeColor="text1"/>
                <w:sz w:val="20"/>
                <w:szCs w:val="20"/>
              </w:rPr>
              <w:pPrChange w:id="103"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74BA1B2"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04"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4</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B870E5F"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05"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Importance of the indicator in addressing gender issues and its limitation</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5FA27A86" w14:textId="340EBE74" w:rsidR="00086622" w:rsidRPr="00086622" w:rsidRDefault="00086622" w:rsidP="00775B7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106"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Equality and non-discrimination </w:t>
            </w:r>
            <w:proofErr w:type="gramStart"/>
            <w:r w:rsidRPr="00086622">
              <w:rPr>
                <w:rFonts w:ascii="Calibri" w:hAnsi="Calibri" w:cs="Calibri"/>
                <w:color w:val="000000" w:themeColor="text1"/>
                <w:sz w:val="20"/>
                <w:szCs w:val="20"/>
              </w:rPr>
              <w:t>on the basis of</w:t>
            </w:r>
            <w:proofErr w:type="gramEnd"/>
            <w:r w:rsidRPr="00086622">
              <w:rPr>
                <w:rFonts w:ascii="Calibri" w:hAnsi="Calibri" w:cs="Calibri"/>
                <w:color w:val="000000" w:themeColor="text1"/>
                <w:sz w:val="20"/>
                <w:szCs w:val="20"/>
              </w:rPr>
              <w:t xml:space="preserve"> sex are core principles under the international legal and policy framework, including the Convention on the Elimination of All Forms of Discrimination against Women </w:t>
            </w:r>
            <w:ins w:id="107" w:author="Luis Gerardo Gonzalez Morales" w:date="2021-09-03T16:47:00Z">
              <w:r w:rsidR="00775B72">
                <w:rPr>
                  <w:rFonts w:ascii="Calibri" w:hAnsi="Calibri" w:cs="Calibri"/>
                  <w:color w:val="000000" w:themeColor="text1"/>
                  <w:sz w:val="20"/>
                  <w:szCs w:val="20"/>
                </w:rPr>
                <w:t>\</w:t>
              </w:r>
            </w:ins>
            <w:r w:rsidRPr="00086622">
              <w:rPr>
                <w:rFonts w:ascii="Calibri" w:hAnsi="Calibri" w:cs="Calibri"/>
                <w:color w:val="000000" w:themeColor="text1"/>
                <w:sz w:val="20"/>
                <w:szCs w:val="20"/>
              </w:rPr>
              <w:t>(CEDAW</w:t>
            </w:r>
            <w:ins w:id="108" w:author="Luis Gerardo Gonzalez Morales" w:date="2021-09-03T16:47:00Z">
              <w:r w:rsidR="00775B72">
                <w:rPr>
                  <w:rFonts w:ascii="Calibri" w:hAnsi="Calibri" w:cs="Calibri"/>
                  <w:color w:val="000000" w:themeColor="text1"/>
                  <w:sz w:val="20"/>
                  <w:szCs w:val="20"/>
                </w:rPr>
                <w:t>\</w:t>
              </w:r>
            </w:ins>
            <w:r w:rsidRPr="00086622">
              <w:rPr>
                <w:rFonts w:ascii="Calibri" w:hAnsi="Calibri" w:cs="Calibri"/>
                <w:color w:val="000000" w:themeColor="text1"/>
                <w:sz w:val="20"/>
                <w:szCs w:val="20"/>
              </w:rPr>
              <w:t xml:space="preserve">), which has 189 States parties, and the Beijing Platform for Action. This framework sets out the commitments of States to eliminate discrimination against women and promote gender equality, including </w:t>
            </w:r>
            <w:proofErr w:type="gramStart"/>
            <w:r w:rsidRPr="00086622">
              <w:rPr>
                <w:rFonts w:ascii="Calibri" w:hAnsi="Calibri" w:cs="Calibri"/>
                <w:color w:val="000000" w:themeColor="text1"/>
                <w:sz w:val="20"/>
                <w:szCs w:val="20"/>
              </w:rPr>
              <w:t>in the area of</w:t>
            </w:r>
            <w:proofErr w:type="gramEnd"/>
            <w:r w:rsidRPr="00086622">
              <w:rPr>
                <w:rFonts w:ascii="Calibri" w:hAnsi="Calibri" w:cs="Calibri"/>
                <w:color w:val="000000" w:themeColor="text1"/>
                <w:sz w:val="20"/>
                <w:szCs w:val="20"/>
              </w:rPr>
              <w:t xml:space="preserve"> legal frameworks. </w:t>
            </w:r>
          </w:p>
          <w:p w14:paraId="77435E56" w14:textId="7627E796" w:rsidR="00086622" w:rsidRPr="00086622"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09"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In the Beijing Platform for Action, States pledged to revoke any remaining laws that discriminate </w:t>
            </w:r>
            <w:proofErr w:type="gramStart"/>
            <w:r w:rsidRPr="4DAA7F09">
              <w:rPr>
                <w:rFonts w:ascii="Calibri" w:hAnsi="Calibri" w:cs="Calibri"/>
                <w:color w:val="000000" w:themeColor="text1"/>
                <w:sz w:val="20"/>
                <w:szCs w:val="20"/>
              </w:rPr>
              <w:t>on the basis of</w:t>
            </w:r>
            <w:proofErr w:type="gramEnd"/>
            <w:r w:rsidRPr="4DAA7F09">
              <w:rPr>
                <w:rFonts w:ascii="Calibri" w:hAnsi="Calibri" w:cs="Calibri"/>
                <w:color w:val="000000" w:themeColor="text1"/>
                <w:sz w:val="20"/>
                <w:szCs w:val="20"/>
              </w:rPr>
              <w:t xml:space="preserve"> sex. The five-year review and appraisal of the Beijing Platform for Action </w:t>
            </w:r>
            <w:proofErr w:type="gramStart"/>
            <w:ins w:id="110"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w:t>
            </w:r>
            <w:proofErr w:type="gramEnd"/>
            <w:r w:rsidRPr="4DAA7F09">
              <w:rPr>
                <w:rFonts w:ascii="Calibri" w:hAnsi="Calibri" w:cs="Calibri"/>
                <w:color w:val="000000" w:themeColor="text1"/>
                <w:sz w:val="20"/>
                <w:szCs w:val="20"/>
              </w:rPr>
              <w:t>Beijing + 5</w:t>
            </w:r>
            <w:ins w:id="111"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established 2005 as the target date for the repeal of laws that discriminate against women. This deadline has come and gone. While there has been progress in reforming laws to promote gender equality, discrimination against women in the law continues in many countries. Even where legal reforms have taken place, gaps in implementation persist. </w:t>
            </w:r>
          </w:p>
          <w:p w14:paraId="6C983482" w14:textId="63B75568" w:rsidR="4DAA7F09" w:rsidRDefault="4DAA7F09"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2" w:author="Luis Gerardo Gonzalez Morales" w:date="2021-09-03T16:44:00Z">
                <w:pPr>
                  <w:pStyle w:val="NormalWeb"/>
                  <w:shd w:val="clear" w:color="auto" w:fill="FFFFFF" w:themeFill="background1"/>
                </w:pPr>
              </w:pPrChange>
            </w:pPr>
          </w:p>
          <w:p w14:paraId="6E870C84" w14:textId="3111782B" w:rsidR="00086622" w:rsidRPr="00086622"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3"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Removing discriminatory laws and putting in place legal frameworks that advance gender equality are prerequisites to ending discrimination against women and achieving gender equality. </w:t>
            </w:r>
            <w:r w:rsidR="49B3DFA5" w:rsidRPr="4DAA7F09">
              <w:rPr>
                <w:rFonts w:ascii="Calibri" w:hAnsi="Calibri" w:cs="Calibri"/>
                <w:color w:val="000000" w:themeColor="text1"/>
                <w:sz w:val="20"/>
                <w:szCs w:val="20"/>
              </w:rPr>
              <w:t>This indicator</w:t>
            </w:r>
            <w:r w:rsidRPr="4DAA7F09">
              <w:rPr>
                <w:rFonts w:ascii="Calibri" w:hAnsi="Calibri" w:cs="Calibri"/>
                <w:color w:val="000000" w:themeColor="text1"/>
                <w:sz w:val="20"/>
                <w:szCs w:val="20"/>
              </w:rPr>
              <w:t xml:space="preserve"> will be crucial in accelerating progress on the implementation of SDG 5 and all other gender-related commitments in the 2030 Agenda for Sustainable Development. </w:t>
            </w:r>
          </w:p>
          <w:p w14:paraId="3D212BA5" w14:textId="3F500B44" w:rsidR="6F543C63" w:rsidRDefault="6F543C63"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4" w:author="Luis Gerardo Gonzalez Morales" w:date="2021-09-03T16:44:00Z">
                <w:pPr>
                  <w:pStyle w:val="NormalWeb"/>
                  <w:shd w:val="clear" w:color="auto" w:fill="FFFFFF" w:themeFill="background1"/>
                </w:pPr>
              </w:pPrChange>
            </w:pPr>
          </w:p>
          <w:p w14:paraId="377EB9FC" w14:textId="4BD2F458" w:rsidR="007A1EAB" w:rsidRPr="007A1EAB"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5"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To avoid duplication, the indicator does not cover areas of law that are addressed under</w:t>
            </w:r>
            <w:r w:rsidR="7BE5E677" w:rsidRPr="4DAA7F09">
              <w:rPr>
                <w:rFonts w:ascii="Calibri" w:hAnsi="Calibri" w:cs="Calibri"/>
                <w:color w:val="000000" w:themeColor="text1"/>
                <w:sz w:val="20"/>
                <w:szCs w:val="20"/>
              </w:rPr>
              <w:t xml:space="preserve"> SDG</w:t>
            </w:r>
            <w:r w:rsidRPr="4DAA7F09">
              <w:rPr>
                <w:rFonts w:ascii="Calibri" w:hAnsi="Calibri" w:cs="Calibri"/>
                <w:color w:val="000000" w:themeColor="text1"/>
                <w:sz w:val="20"/>
                <w:szCs w:val="20"/>
              </w:rPr>
              <w:t xml:space="preserve"> indicator 5.a.2, ‘Proportion of countries where the legal framework </w:t>
            </w:r>
            <w:proofErr w:type="gramStart"/>
            <w:ins w:id="116"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w:t>
            </w:r>
            <w:proofErr w:type="gramEnd"/>
            <w:r w:rsidRPr="4DAA7F09">
              <w:rPr>
                <w:rFonts w:ascii="Calibri" w:hAnsi="Calibri" w:cs="Calibri"/>
                <w:color w:val="000000" w:themeColor="text1"/>
                <w:sz w:val="20"/>
                <w:szCs w:val="20"/>
              </w:rPr>
              <w:t>including customary law</w:t>
            </w:r>
            <w:ins w:id="117"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guarantees women’s equal rights to land ownership and/or control’, and indicator 5.6.2, ‘Number of countries with laws and regulations that guarantee full and equal access to women and men aged 15 years and older to sexual and reproductive health care, information and education’. </w:t>
            </w:r>
            <w:r w:rsidR="5B385910" w:rsidRPr="4DAA7F09">
              <w:rPr>
                <w:rFonts w:ascii="Calibri" w:hAnsi="Calibri" w:cs="Calibri"/>
                <w:color w:val="000000" w:themeColor="text1"/>
                <w:sz w:val="20"/>
                <w:szCs w:val="20"/>
              </w:rPr>
              <w:t>This i</w:t>
            </w:r>
            <w:r w:rsidRPr="4DAA7F09">
              <w:rPr>
                <w:rFonts w:ascii="Calibri" w:hAnsi="Calibri" w:cs="Calibri"/>
                <w:color w:val="000000" w:themeColor="text1"/>
                <w:sz w:val="20"/>
                <w:szCs w:val="20"/>
              </w:rPr>
              <w:t xml:space="preserve">ndicator complements these other indicators. </w:t>
            </w:r>
          </w:p>
          <w:p w14:paraId="3F0497A3" w14:textId="222BB1DF" w:rsidR="007A1EAB" w:rsidRPr="007A1EAB" w:rsidRDefault="007A1EAB"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8" w:author="Luis Gerardo Gonzalez Morales" w:date="2021-09-03T16:44:00Z">
                <w:pPr>
                  <w:pStyle w:val="NormalWeb"/>
                  <w:shd w:val="clear" w:color="auto" w:fill="FFFFFF" w:themeFill="background1"/>
                </w:pPr>
              </w:pPrChange>
            </w:pPr>
          </w:p>
        </w:tc>
      </w:tr>
      <w:tr w:rsidR="00086622" w:rsidRPr="00086622" w14:paraId="7FCB45CE"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7F6FC3A" w14:textId="6A0D1520" w:rsidR="007A1EAB" w:rsidRPr="007A1EAB" w:rsidRDefault="007A1EAB" w:rsidP="00775B72">
            <w:pPr>
              <w:contextualSpacing/>
              <w:textAlignment w:val="baseline"/>
              <w:rPr>
                <w:rFonts w:ascii="Calibri" w:eastAsia="Times New Roman" w:hAnsi="Calibri" w:cs="Calibri"/>
                <w:color w:val="000000" w:themeColor="text1"/>
                <w:sz w:val="20"/>
                <w:szCs w:val="20"/>
              </w:rPr>
              <w:pPrChange w:id="119"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936ECA7"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2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5</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B218342"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21"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Sources of discrepancies between global and national figures</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381103CB" w14:textId="1D089442" w:rsidR="007A1EAB" w:rsidRPr="007A1EAB" w:rsidRDefault="00086622" w:rsidP="00775B7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122"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There should be no discrepancies. Data is collected through validated surveys. </w:t>
            </w:r>
          </w:p>
        </w:tc>
      </w:tr>
      <w:tr w:rsidR="00086622" w:rsidRPr="00086622" w14:paraId="7EDBFF87" w14:textId="77777777" w:rsidTr="5CAFF96B">
        <w:trPr>
          <w:trHeight w:val="588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441DF7B" w14:textId="3885AC5D" w:rsidR="007A1EAB" w:rsidRPr="007A1EAB" w:rsidRDefault="007A1EAB" w:rsidP="00775B72">
            <w:pPr>
              <w:contextualSpacing/>
              <w:textAlignment w:val="baseline"/>
              <w:rPr>
                <w:rFonts w:ascii="Calibri" w:eastAsia="Times New Roman" w:hAnsi="Calibri" w:cs="Calibri"/>
                <w:color w:val="000000" w:themeColor="text1"/>
                <w:sz w:val="20"/>
                <w:szCs w:val="20"/>
              </w:rPr>
              <w:pPrChange w:id="123"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E273E09"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24"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6</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283BCA2"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25"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Process of obtaining data</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0CF21F92" w14:textId="2BE2DEDA" w:rsidR="007A1EAB" w:rsidRPr="00086622" w:rsidRDefault="007A1EAB"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26"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data for the indicator are derived from an assessment of legal frameworks using primary sources/official government documents, in particular laws, policies/action plans. The assessment is carried out by national counterparts, including National Statistical Offices </w:t>
            </w:r>
            <w:ins w:id="127"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(NSOs</w:t>
            </w:r>
            <w:ins w:id="128"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and/or National Women’s Machinery </w:t>
            </w:r>
            <w:ins w:id="129"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(NWMs</w:t>
            </w:r>
            <w:ins w:id="130"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and legal practitioners/researchers on gender equality, using a questionnaire comprising 42 yes/no questions under four areas of law: </w:t>
            </w:r>
            <w:ins w:id="131"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w:t>
            </w:r>
            <w:ins w:id="132"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overarching legal frameworks and public life; </w:t>
            </w:r>
            <w:ins w:id="133"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(ii</w:t>
            </w:r>
            <w:ins w:id="134"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violence against women; </w:t>
            </w:r>
            <w:ins w:id="135"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(iii</w:t>
            </w:r>
            <w:ins w:id="136"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employment and economic benefits; and </w:t>
            </w:r>
            <w:ins w:id="137"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(iv</w:t>
            </w:r>
            <w:ins w:id="138"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marriage and family. The areas of law and questions are drawn from the international legal and policy framework on gender equality, in particular the Convention on the Elimination of All Forms of Discrimination against Women </w:t>
            </w:r>
            <w:ins w:id="139"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(CEDAW</w:t>
            </w:r>
            <w:ins w:id="140"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and the Beijing Platform for Action. </w:t>
            </w:r>
          </w:p>
          <w:p w14:paraId="7B9854C5" w14:textId="01CE6DD8" w:rsidR="6F543C63" w:rsidRDefault="6F543C63"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41" w:author="Luis Gerardo Gonzalez Morales" w:date="2021-09-03T16:44:00Z">
                <w:pPr>
                  <w:pStyle w:val="NormalWeb"/>
                  <w:shd w:val="clear" w:color="auto" w:fill="FFFFFF" w:themeFill="background1"/>
                </w:pPr>
              </w:pPrChange>
            </w:pPr>
          </w:p>
          <w:p w14:paraId="26BEC017" w14:textId="0EAA5C27" w:rsidR="007A1EAB" w:rsidRPr="007A1EAB" w:rsidRDefault="00086622" w:rsidP="00775B7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142"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Countries are asked to designate a focal point to undertake the coordination at the country level necessary for the collection and validation of the data Most designated focal points are within the NWMs, a number are within the NSOs and some are within both the NWMs and the NSOs. After verification, the data with relevant laws, polices and other sources included, is sent to the designated focal points/country counterparts to </w:t>
            </w:r>
            <w:proofErr w:type="gramStart"/>
            <w:r w:rsidRPr="00086622">
              <w:rPr>
                <w:rFonts w:ascii="Calibri" w:hAnsi="Calibri" w:cs="Calibri"/>
                <w:color w:val="000000" w:themeColor="text1"/>
                <w:sz w:val="20"/>
                <w:szCs w:val="20"/>
              </w:rPr>
              <w:t>review</w:t>
            </w:r>
            <w:proofErr w:type="gramEnd"/>
            <w:r w:rsidRPr="00086622">
              <w:rPr>
                <w:rFonts w:ascii="Calibri" w:hAnsi="Calibri" w:cs="Calibri"/>
                <w:color w:val="000000" w:themeColor="text1"/>
                <w:sz w:val="20"/>
                <w:szCs w:val="20"/>
              </w:rPr>
              <w:t xml:space="preserve"> and validate. Final answers are arrived at after the process of validation with country counterparts.</w:t>
            </w:r>
          </w:p>
        </w:tc>
      </w:tr>
      <w:tr w:rsidR="00086622" w:rsidRPr="00086622" w14:paraId="1BCE1C63"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8E6E1B1" w14:textId="37FB6451" w:rsidR="007A1EAB" w:rsidRPr="007A1EAB" w:rsidRDefault="007A1EAB" w:rsidP="00775B72">
            <w:pPr>
              <w:contextualSpacing/>
              <w:textAlignment w:val="baseline"/>
              <w:rPr>
                <w:rFonts w:ascii="Calibri" w:eastAsia="Times New Roman" w:hAnsi="Calibri" w:cs="Calibri"/>
                <w:color w:val="000000" w:themeColor="text1"/>
                <w:sz w:val="20"/>
                <w:szCs w:val="20"/>
              </w:rPr>
              <w:pPrChange w:id="143"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C6D22B0"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44"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7</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71D8762D"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45"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Treatment of missing values</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183A9E0D"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46"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40052803" w14:textId="77777777" w:rsidTr="5CAFF96B">
        <w:trPr>
          <w:trHeight w:val="40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D23B644" w14:textId="04F20774" w:rsidR="007A1EAB" w:rsidRPr="007A1EAB" w:rsidRDefault="007A1EAB" w:rsidP="00775B72">
            <w:pPr>
              <w:contextualSpacing/>
              <w:textAlignment w:val="baseline"/>
              <w:rPr>
                <w:rFonts w:ascii="Calibri" w:eastAsia="Times New Roman" w:hAnsi="Calibri" w:cs="Calibri"/>
                <w:color w:val="000000" w:themeColor="text1"/>
                <w:sz w:val="20"/>
                <w:szCs w:val="20"/>
              </w:rPr>
              <w:pPrChange w:id="147"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E14204C"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48"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8</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527FC66"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49"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Data availability and assessment of countries’ capacity</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3A0A810A"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0"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504FDF8A"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0DCCA97" w14:textId="7CFF7825" w:rsidR="007A1EAB" w:rsidRPr="007A1EAB" w:rsidRDefault="007A1EAB" w:rsidP="00775B72">
            <w:pPr>
              <w:contextualSpacing/>
              <w:textAlignment w:val="baseline"/>
              <w:rPr>
                <w:rFonts w:ascii="Calibri" w:eastAsia="Times New Roman" w:hAnsi="Calibri" w:cs="Calibri"/>
                <w:color w:val="000000" w:themeColor="text1"/>
                <w:sz w:val="20"/>
                <w:szCs w:val="20"/>
              </w:rPr>
              <w:pPrChange w:id="151"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154D1FB"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9</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E085CD4"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3"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Expected time of release</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4D26F300" w14:textId="7A16D667" w:rsidR="007A1EAB" w:rsidRPr="007A1EAB" w:rsidRDefault="00086622"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54"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Data will be compiled every two years starting in 2018</w:t>
            </w:r>
            <w:r w:rsidR="6BDEE3A4" w:rsidRPr="4DAA7F09">
              <w:rPr>
                <w:rFonts w:ascii="Calibri" w:hAnsi="Calibri" w:cs="Calibri"/>
                <w:color w:val="000000" w:themeColor="text1"/>
                <w:sz w:val="20"/>
                <w:szCs w:val="20"/>
              </w:rPr>
              <w:t xml:space="preserve">, </w:t>
            </w:r>
            <w:r w:rsidRPr="4DAA7F09">
              <w:rPr>
                <w:rFonts w:ascii="Calibri" w:hAnsi="Calibri" w:cs="Calibri"/>
                <w:color w:val="000000" w:themeColor="text1"/>
                <w:sz w:val="20"/>
                <w:szCs w:val="20"/>
              </w:rPr>
              <w:t>release</w:t>
            </w:r>
            <w:r w:rsidR="63BB86D9" w:rsidRPr="4DAA7F09">
              <w:rPr>
                <w:rFonts w:ascii="Calibri" w:hAnsi="Calibri" w:cs="Calibri"/>
                <w:color w:val="000000" w:themeColor="text1"/>
                <w:sz w:val="20"/>
                <w:szCs w:val="20"/>
              </w:rPr>
              <w:t>d f</w:t>
            </w:r>
            <w:r w:rsidRPr="4DAA7F09">
              <w:rPr>
                <w:rFonts w:ascii="Calibri" w:hAnsi="Calibri" w:cs="Calibri"/>
                <w:color w:val="000000" w:themeColor="text1"/>
                <w:sz w:val="20"/>
                <w:szCs w:val="20"/>
              </w:rPr>
              <w:t xml:space="preserve">irst quarter, every two years. </w:t>
            </w:r>
          </w:p>
          <w:p w14:paraId="3CDB9E2C" w14:textId="04A2B261" w:rsidR="007A1EAB" w:rsidRPr="007A1EAB" w:rsidRDefault="007A1EAB" w:rsidP="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55" w:author="Luis Gerardo Gonzalez Morales" w:date="2021-09-03T16:44:00Z">
                <w:pPr>
                  <w:pStyle w:val="NormalWeb"/>
                  <w:shd w:val="clear" w:color="auto" w:fill="FFFFFF" w:themeFill="background1"/>
                </w:pPr>
              </w:pPrChange>
            </w:pPr>
          </w:p>
        </w:tc>
      </w:tr>
      <w:tr w:rsidR="00086622" w:rsidRPr="00086622" w14:paraId="57DBA354" w14:textId="77777777" w:rsidTr="5CAFF96B">
        <w:trPr>
          <w:trHeight w:val="214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33F9E01" w14:textId="38A7A0B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6"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A9D6347"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7"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10</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2F68F9B"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8"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Data source</w:t>
            </w:r>
            <w:r w:rsidRPr="007A1EAB">
              <w:rPr>
                <w:rFonts w:ascii="Calibri" w:eastAsia="Times New Roman" w:hAnsi="Calibri" w:cs="Calibri"/>
                <w:color w:val="000000" w:themeColor="text1"/>
                <w:sz w:val="20"/>
                <w:szCs w:val="20"/>
              </w:rPr>
              <w:t>  </w:t>
            </w:r>
          </w:p>
          <w:p w14:paraId="27F00DF8"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59"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3F54A2B5" w14:textId="04FFEA69" w:rsidR="007A1EAB" w:rsidRPr="007A1EAB" w:rsidRDefault="007A1EAB" w:rsidP="00775B72">
            <w:pPr>
              <w:contextualSpacing/>
              <w:textAlignment w:val="baseline"/>
              <w:rPr>
                <w:rFonts w:ascii="Calibri" w:eastAsia="Times New Roman" w:hAnsi="Calibri" w:cs="Calibri"/>
                <w:color w:val="000000" w:themeColor="text1"/>
                <w:sz w:val="20"/>
                <w:szCs w:val="20"/>
              </w:rPr>
              <w:pPrChange w:id="16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 xml:space="preserve">Data and metadata were extracted from Global SDG Indicators Database on </w:t>
            </w:r>
            <w:r w:rsidR="00086622">
              <w:rPr>
                <w:rFonts w:ascii="Calibri" w:eastAsia="Times New Roman" w:hAnsi="Calibri" w:cs="Calibri"/>
                <w:color w:val="000000" w:themeColor="text1"/>
                <w:sz w:val="20"/>
                <w:szCs w:val="20"/>
                <w:lang w:val="en-GB"/>
              </w:rPr>
              <w:t>25</w:t>
            </w:r>
            <w:r w:rsidRPr="007A1EAB">
              <w:rPr>
                <w:rFonts w:ascii="Calibri" w:eastAsia="Times New Roman" w:hAnsi="Calibri" w:cs="Calibri"/>
                <w:color w:val="000000" w:themeColor="text1"/>
                <w:sz w:val="20"/>
                <w:szCs w:val="20"/>
                <w:lang w:val="en-GB"/>
              </w:rPr>
              <w:t xml:space="preserve"> </w:t>
            </w:r>
            <w:r w:rsidR="00086622">
              <w:rPr>
                <w:rFonts w:ascii="Calibri" w:eastAsia="Times New Roman" w:hAnsi="Calibri" w:cs="Calibri"/>
                <w:color w:val="000000" w:themeColor="text1"/>
                <w:sz w:val="20"/>
                <w:szCs w:val="20"/>
                <w:lang w:val="en-GB"/>
              </w:rPr>
              <w:t>July</w:t>
            </w:r>
            <w:r w:rsidRPr="007A1EAB">
              <w:rPr>
                <w:rFonts w:ascii="Calibri" w:eastAsia="Times New Roman" w:hAnsi="Calibri" w:cs="Calibri"/>
                <w:color w:val="000000" w:themeColor="text1"/>
                <w:sz w:val="20"/>
                <w:szCs w:val="20"/>
                <w:lang w:val="en-GB"/>
              </w:rPr>
              <w:t xml:space="preserve"> 2021.</w:t>
            </w:r>
            <w:r w:rsidRPr="007A1EAB">
              <w:rPr>
                <w:rFonts w:ascii="Calibri" w:eastAsia="Times New Roman" w:hAnsi="Calibri" w:cs="Calibri"/>
                <w:color w:val="000000" w:themeColor="text1"/>
                <w:sz w:val="20"/>
                <w:szCs w:val="20"/>
              </w:rPr>
              <w:t>  </w:t>
            </w:r>
          </w:p>
          <w:p w14:paraId="2CF2DBC3"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61"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7BE591CA" w14:textId="77777777" w:rsidR="007A1EAB" w:rsidRPr="007A1EAB" w:rsidRDefault="007A1EAB" w:rsidP="00775B72">
            <w:pPr>
              <w:contextualSpacing/>
              <w:textAlignment w:val="baseline"/>
              <w:rPr>
                <w:rFonts w:ascii="Calibri" w:eastAsia="Times New Roman" w:hAnsi="Calibri" w:cs="Calibri"/>
                <w:color w:val="000000" w:themeColor="text1"/>
                <w:sz w:val="20"/>
                <w:szCs w:val="20"/>
              </w:rPr>
              <w:pPrChange w:id="16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For more information, please go to the following: </w:t>
            </w:r>
            <w:r w:rsidRPr="007A1EAB">
              <w:rPr>
                <w:rFonts w:ascii="Calibri" w:eastAsia="Times New Roman" w:hAnsi="Calibri" w:cs="Calibri"/>
                <w:color w:val="000000" w:themeColor="text1"/>
                <w:sz w:val="20"/>
                <w:szCs w:val="20"/>
              </w:rPr>
              <w:t>  </w:t>
            </w:r>
          </w:p>
          <w:p w14:paraId="3116FD4D" w14:textId="65887CDD" w:rsidR="007A1EAB" w:rsidRPr="00086622" w:rsidRDefault="65098496" w:rsidP="00775B72">
            <w:pPr>
              <w:pStyle w:val="ListParagraph"/>
              <w:numPr>
                <w:ilvl w:val="0"/>
                <w:numId w:val="3"/>
              </w:numPr>
              <w:rPr>
                <w:rFonts w:ascii="Calibri" w:eastAsia="Times New Roman" w:hAnsi="Calibri" w:cs="Calibri"/>
                <w:color w:val="000000" w:themeColor="text1"/>
                <w:sz w:val="20"/>
                <w:szCs w:val="20"/>
                <w:u w:val="single"/>
                <w:lang w:val="en-GB"/>
              </w:rPr>
              <w:pPrChange w:id="163" w:author="Luis Gerardo Gonzalez Morales" w:date="2021-09-03T16:44:00Z">
                <w:pPr>
                  <w:pStyle w:val="ListParagraph"/>
                  <w:numPr>
                    <w:numId w:val="3"/>
                  </w:numPr>
                  <w:spacing w:line="259" w:lineRule="auto"/>
                  <w:ind w:hanging="360"/>
                </w:pPr>
              </w:pPrChange>
            </w:pPr>
            <w:r w:rsidRPr="4DAA7F09">
              <w:rPr>
                <w:rFonts w:ascii="Calibri" w:eastAsia="Times New Roman" w:hAnsi="Calibri" w:cs="Calibri"/>
                <w:color w:val="000000" w:themeColor="text1"/>
                <w:sz w:val="20"/>
                <w:szCs w:val="20"/>
                <w:lang w:val="en-GB"/>
              </w:rPr>
              <w:t>[</w:t>
            </w:r>
            <w:r w:rsidR="007A1EAB" w:rsidRPr="00086622">
              <w:rPr>
                <w:rFonts w:ascii="Calibri" w:eastAsia="Times New Roman" w:hAnsi="Calibri" w:cs="Calibri"/>
                <w:color w:val="000000" w:themeColor="text1"/>
                <w:sz w:val="20"/>
                <w:szCs w:val="20"/>
              </w:rPr>
              <w:fldChar w:fldCharType="begin"/>
            </w:r>
            <w:r w:rsidR="007A1EAB" w:rsidRPr="00086622">
              <w:rPr>
                <w:rFonts w:ascii="Calibri" w:eastAsia="Times New Roman" w:hAnsi="Calibri" w:cs="Calibri"/>
                <w:color w:val="000000" w:themeColor="text1"/>
                <w:sz w:val="20"/>
                <w:szCs w:val="20"/>
              </w:rPr>
              <w:instrText xml:space="preserve"> HYPERLINK "https://unstats.un.org/sdgs/indicators/database/" \t "_blank" </w:instrText>
            </w:r>
            <w:r w:rsidR="007A1EAB" w:rsidRPr="00086622">
              <w:rPr>
                <w:rFonts w:ascii="Calibri" w:eastAsia="Times New Roman" w:hAnsi="Calibri" w:cs="Calibri"/>
                <w:color w:val="000000" w:themeColor="text1"/>
                <w:sz w:val="20"/>
                <w:szCs w:val="20"/>
              </w:rPr>
              <w:fldChar w:fldCharType="separate"/>
            </w:r>
            <w:r w:rsidR="007A1EAB" w:rsidRPr="00086622">
              <w:rPr>
                <w:rFonts w:ascii="Calibri" w:eastAsia="Times New Roman" w:hAnsi="Calibri" w:cs="Calibri"/>
                <w:color w:val="000000" w:themeColor="text1"/>
                <w:sz w:val="20"/>
                <w:szCs w:val="20"/>
                <w:u w:val="single"/>
                <w:shd w:val="clear" w:color="auto" w:fill="E1E3E6"/>
                <w:lang w:val="en-GB"/>
              </w:rPr>
              <w:t>https://unstats.un.org/sdgs/indicators/database/</w:t>
            </w:r>
            <w:r w:rsidR="50A4F1D5" w:rsidRPr="4DAA7F09">
              <w:rPr>
                <w:shd w:val="clear" w:color="auto" w:fill="E1E3E6"/>
                <w:lang w:val="en-GB"/>
              </w:rPr>
              <w:t>￼</w:t>
            </w:r>
            <w:r w:rsidR="007A1EAB" w:rsidRPr="00086622">
              <w:rPr>
                <w:rFonts w:ascii="Calibri" w:eastAsia="Times New Roman" w:hAnsi="Calibri" w:cs="Calibri"/>
                <w:color w:val="000000" w:themeColor="text1"/>
                <w:sz w:val="20"/>
                <w:szCs w:val="20"/>
              </w:rPr>
              <w:fldChar w:fldCharType="end"/>
            </w:r>
            <w:r w:rsidR="007A1EAB" w:rsidRPr="4DAA7F09">
              <w:rPr>
                <w:rFonts w:ascii="Calibri" w:eastAsia="Times New Roman" w:hAnsi="Calibri" w:cs="Calibri"/>
                <w:color w:val="000000" w:themeColor="text1"/>
                <w:sz w:val="20"/>
                <w:szCs w:val="20"/>
              </w:rPr>
              <w:fldChar w:fldCharType="begin"/>
            </w:r>
            <w:r w:rsidR="007A1EAB" w:rsidRPr="4DAA7F09">
              <w:rPr>
                <w:rFonts w:ascii="Calibri" w:eastAsia="Times New Roman" w:hAnsi="Calibri" w:cs="Calibri"/>
                <w:color w:val="000000" w:themeColor="text1"/>
                <w:sz w:val="20"/>
                <w:szCs w:val="20"/>
              </w:rPr>
              <w:instrText xml:space="preserve"> HYPERLINK "https://unstats.un.org/sdgs/indicators/database/" \t "_blank" </w:instrText>
            </w:r>
            <w:r w:rsidR="007A1EAB" w:rsidRPr="4DAA7F09">
              <w:rPr>
                <w:rFonts w:ascii="Calibri" w:eastAsia="Times New Roman" w:hAnsi="Calibri" w:cs="Calibri"/>
                <w:color w:val="000000" w:themeColor="text1"/>
                <w:sz w:val="20"/>
                <w:szCs w:val="20"/>
              </w:rPr>
              <w:fldChar w:fldCharType="separate"/>
            </w:r>
            <w:r w:rsidR="50A4F1D5" w:rsidRPr="4DAA7F09">
              <w:rPr>
                <w:rFonts w:ascii="Calibri" w:eastAsia="Times New Roman" w:hAnsi="Calibri" w:cs="Calibri"/>
                <w:color w:val="000000" w:themeColor="text1"/>
                <w:sz w:val="20"/>
                <w:szCs w:val="20"/>
                <w:u w:val="single"/>
                <w:lang w:val="en-GB"/>
              </w:rPr>
              <w:t>https://unstats.un.org/sdgs/indicators/database/</w:t>
            </w:r>
            <w:r w:rsidR="007A1EAB" w:rsidRPr="4DAA7F09">
              <w:rPr>
                <w:rFonts w:ascii="Calibri" w:eastAsia="Times New Roman" w:hAnsi="Calibri" w:cs="Calibri"/>
                <w:color w:val="000000" w:themeColor="text1"/>
                <w:sz w:val="20"/>
                <w:szCs w:val="20"/>
              </w:rPr>
              <w:fldChar w:fldCharType="end"/>
            </w:r>
            <w:r w:rsidR="50A4F1D5" w:rsidRPr="4DAA7F09">
              <w:rPr>
                <w:rFonts w:ascii="Calibri" w:eastAsia="Times New Roman" w:hAnsi="Calibri" w:cs="Calibri"/>
                <w:color w:val="000000" w:themeColor="text1"/>
                <w:sz w:val="20"/>
                <w:szCs w:val="20"/>
                <w:u w:val="single"/>
                <w:lang w:val="en-GB"/>
              </w:rPr>
              <w:t>)</w:t>
            </w:r>
          </w:p>
          <w:p w14:paraId="5736A8C1" w14:textId="0AF98185" w:rsidR="007A1EAB" w:rsidRPr="00086622" w:rsidRDefault="50A4F1D5" w:rsidP="00775B72">
            <w:pPr>
              <w:pStyle w:val="ListParagraph"/>
              <w:numPr>
                <w:ilvl w:val="0"/>
                <w:numId w:val="3"/>
              </w:numPr>
              <w:textAlignment w:val="baseline"/>
              <w:rPr>
                <w:rFonts w:ascii="Calibri" w:eastAsia="Times New Roman" w:hAnsi="Calibri" w:cs="Calibri"/>
                <w:color w:val="000000" w:themeColor="text1"/>
                <w:sz w:val="20"/>
                <w:szCs w:val="20"/>
              </w:rPr>
            </w:pPr>
            <w:r w:rsidRPr="4DAA7F09">
              <w:rPr>
                <w:rFonts w:ascii="Calibri" w:eastAsia="Times New Roman" w:hAnsi="Calibri" w:cs="Calibri"/>
                <w:color w:val="000000" w:themeColor="text1"/>
                <w:sz w:val="20"/>
                <w:szCs w:val="20"/>
              </w:rPr>
              <w:t>[</w:t>
            </w:r>
            <w:proofErr w:type="gramStart"/>
            <w:r w:rsidR="00086622" w:rsidRPr="4DAA7F09">
              <w:rPr>
                <w:rFonts w:ascii="Calibri" w:eastAsia="Times New Roman" w:hAnsi="Calibri" w:cs="Calibri"/>
                <w:color w:val="000000" w:themeColor="text1"/>
                <w:sz w:val="20"/>
                <w:szCs w:val="20"/>
              </w:rPr>
              <w:t>https://unstats.un.org/sdgs/metadata/files/Metadata-05-01-01.pdf</w:t>
            </w:r>
            <w:r w:rsidR="044D3B16" w:rsidRPr="4DAA7F09">
              <w:rPr>
                <w:rFonts w:ascii="Calibri" w:eastAsia="Times New Roman" w:hAnsi="Calibri" w:cs="Calibri"/>
                <w:color w:val="000000" w:themeColor="text1"/>
                <w:sz w:val="20"/>
                <w:szCs w:val="20"/>
              </w:rPr>
              <w:t>](</w:t>
            </w:r>
            <w:proofErr w:type="gramEnd"/>
            <w:r w:rsidR="044D3B16" w:rsidRPr="4DAA7F09">
              <w:rPr>
                <w:rFonts w:ascii="Calibri" w:eastAsia="Times New Roman" w:hAnsi="Calibri" w:cs="Calibri"/>
                <w:color w:val="000000" w:themeColor="text1"/>
                <w:sz w:val="20"/>
                <w:szCs w:val="20"/>
              </w:rPr>
              <w:t>https://unstats.un.org/sdgs/metadata/files/Metadata-05-01-01.pdf)</w:t>
            </w:r>
          </w:p>
          <w:p w14:paraId="66F4C94E" w14:textId="77777777" w:rsidR="007A1EAB" w:rsidRPr="007A1EAB" w:rsidRDefault="007A1EAB" w:rsidP="00775B72">
            <w:pPr>
              <w:ind w:left="1080"/>
              <w:contextualSpacing/>
              <w:textAlignment w:val="baseline"/>
              <w:rPr>
                <w:rFonts w:ascii="Calibri" w:eastAsia="Times New Roman" w:hAnsi="Calibri" w:cs="Calibri"/>
                <w:color w:val="000000" w:themeColor="text1"/>
                <w:sz w:val="20"/>
                <w:szCs w:val="20"/>
              </w:rPr>
              <w:pPrChange w:id="164" w:author="Luis Gerardo Gonzalez Morales" w:date="2021-09-03T16:44:00Z">
                <w:pPr>
                  <w:ind w:left="1080"/>
                  <w:textAlignment w:val="baseline"/>
                </w:pPr>
              </w:pPrChange>
            </w:pPr>
            <w:r w:rsidRPr="007A1EAB">
              <w:rPr>
                <w:rFonts w:ascii="Calibri" w:eastAsia="Times New Roman" w:hAnsi="Calibri" w:cs="Calibri"/>
                <w:color w:val="000000" w:themeColor="text1"/>
                <w:sz w:val="20"/>
                <w:szCs w:val="20"/>
              </w:rPr>
              <w:t> </w:t>
            </w:r>
          </w:p>
        </w:tc>
      </w:tr>
    </w:tbl>
    <w:p w14:paraId="3CD219E2" w14:textId="77777777" w:rsidR="002D3351" w:rsidRPr="00086622" w:rsidRDefault="002D3351">
      <w:pPr>
        <w:rPr>
          <w:rFonts w:ascii="Calibri" w:hAnsi="Calibri" w:cs="Calibri"/>
          <w:color w:val="000000" w:themeColor="text1"/>
          <w:sz w:val="20"/>
          <w:szCs w:val="20"/>
        </w:rPr>
      </w:pPr>
    </w:p>
    <w:sectPr w:rsidR="002D3351" w:rsidRPr="00086622" w:rsidSect="00775B72">
      <w:pgSz w:w="15840" w:h="12240" w:orient="landscape"/>
      <w:pgMar w:top="1440" w:right="1440" w:bottom="1440" w:left="1440" w:header="720" w:footer="720" w:gutter="0"/>
      <w:cols w:space="720"/>
      <w:docGrid w:linePitch="360"/>
      <w:sectPrChange w:id="165" w:author="Luis Gerardo Gonzalez Morales" w:date="2021-09-03T16:44:00Z">
        <w:sectPr w:rsidR="002D3351" w:rsidRPr="00086622" w:rsidSect="00775B72">
          <w:pgSz w:w="12240" w:h="15840" w:orient="portrait"/>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B0C57"/>
    <w:multiLevelType w:val="multilevel"/>
    <w:tmpl w:val="416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EF334F"/>
    <w:multiLevelType w:val="hybridMultilevel"/>
    <w:tmpl w:val="27FA1DF2"/>
    <w:lvl w:ilvl="0" w:tplc="49C457B2">
      <w:start w:val="1"/>
      <w:numFmt w:val="decimal"/>
      <w:lvlText w:val="%1."/>
      <w:lvlJc w:val="left"/>
      <w:pPr>
        <w:ind w:left="720" w:hanging="360"/>
      </w:pPr>
    </w:lvl>
    <w:lvl w:ilvl="1" w:tplc="AD30A440">
      <w:start w:val="1"/>
      <w:numFmt w:val="lowerLetter"/>
      <w:lvlText w:val="%2."/>
      <w:lvlJc w:val="left"/>
      <w:pPr>
        <w:ind w:left="1440" w:hanging="360"/>
      </w:pPr>
    </w:lvl>
    <w:lvl w:ilvl="2" w:tplc="C73E0A58">
      <w:start w:val="1"/>
      <w:numFmt w:val="lowerRoman"/>
      <w:lvlText w:val="%3."/>
      <w:lvlJc w:val="right"/>
      <w:pPr>
        <w:ind w:left="2160" w:hanging="180"/>
      </w:pPr>
    </w:lvl>
    <w:lvl w:ilvl="3" w:tplc="1CDCA52E">
      <w:start w:val="1"/>
      <w:numFmt w:val="decimal"/>
      <w:lvlText w:val="%4."/>
      <w:lvlJc w:val="left"/>
      <w:pPr>
        <w:ind w:left="2880" w:hanging="360"/>
      </w:pPr>
    </w:lvl>
    <w:lvl w:ilvl="4" w:tplc="6F6E5EF8">
      <w:start w:val="1"/>
      <w:numFmt w:val="lowerLetter"/>
      <w:lvlText w:val="%5."/>
      <w:lvlJc w:val="left"/>
      <w:pPr>
        <w:ind w:left="3600" w:hanging="360"/>
      </w:pPr>
    </w:lvl>
    <w:lvl w:ilvl="5" w:tplc="A6BA9D5A">
      <w:start w:val="1"/>
      <w:numFmt w:val="lowerRoman"/>
      <w:lvlText w:val="%6."/>
      <w:lvlJc w:val="right"/>
      <w:pPr>
        <w:ind w:left="4320" w:hanging="180"/>
      </w:pPr>
    </w:lvl>
    <w:lvl w:ilvl="6" w:tplc="0A1C19D4">
      <w:start w:val="1"/>
      <w:numFmt w:val="decimal"/>
      <w:lvlText w:val="%7."/>
      <w:lvlJc w:val="left"/>
      <w:pPr>
        <w:ind w:left="5040" w:hanging="360"/>
      </w:pPr>
    </w:lvl>
    <w:lvl w:ilvl="7" w:tplc="2DB85124">
      <w:start w:val="1"/>
      <w:numFmt w:val="lowerLetter"/>
      <w:lvlText w:val="%8."/>
      <w:lvlJc w:val="left"/>
      <w:pPr>
        <w:ind w:left="5760" w:hanging="360"/>
      </w:pPr>
    </w:lvl>
    <w:lvl w:ilvl="8" w:tplc="554495BE">
      <w:start w:val="1"/>
      <w:numFmt w:val="lowerRoman"/>
      <w:lvlText w:val="%9."/>
      <w:lvlJc w:val="right"/>
      <w:pPr>
        <w:ind w:left="6480" w:hanging="180"/>
      </w:pPr>
    </w:lvl>
  </w:abstractNum>
  <w:abstractNum w:abstractNumId="2" w15:restartNumberingAfterBreak="0">
    <w:nsid w:val="5BC4260A"/>
    <w:multiLevelType w:val="hybridMultilevel"/>
    <w:tmpl w:val="5068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AB"/>
    <w:rsid w:val="00086622"/>
    <w:rsid w:val="002D3351"/>
    <w:rsid w:val="00340658"/>
    <w:rsid w:val="00775B72"/>
    <w:rsid w:val="007A1EAB"/>
    <w:rsid w:val="012EEBC0"/>
    <w:rsid w:val="0390689A"/>
    <w:rsid w:val="044D3B16"/>
    <w:rsid w:val="04668C82"/>
    <w:rsid w:val="05597A94"/>
    <w:rsid w:val="07B2F3F0"/>
    <w:rsid w:val="07EF3D3D"/>
    <w:rsid w:val="0939FDA5"/>
    <w:rsid w:val="09D2B4AD"/>
    <w:rsid w:val="0C300B35"/>
    <w:rsid w:val="0C459F86"/>
    <w:rsid w:val="0ECA42E2"/>
    <w:rsid w:val="0ECBCCA9"/>
    <w:rsid w:val="107F3BA0"/>
    <w:rsid w:val="11820246"/>
    <w:rsid w:val="11A597B0"/>
    <w:rsid w:val="13175D8F"/>
    <w:rsid w:val="13535CBD"/>
    <w:rsid w:val="14CA4A42"/>
    <w:rsid w:val="15086397"/>
    <w:rsid w:val="15755682"/>
    <w:rsid w:val="17A77C59"/>
    <w:rsid w:val="188EEBA4"/>
    <w:rsid w:val="18F62F41"/>
    <w:rsid w:val="19F0C5FD"/>
    <w:rsid w:val="1A0CF589"/>
    <w:rsid w:val="1A11CCA4"/>
    <w:rsid w:val="1BE7A14E"/>
    <w:rsid w:val="1DA140AD"/>
    <w:rsid w:val="1E71E27C"/>
    <w:rsid w:val="1EF30DDC"/>
    <w:rsid w:val="1EF53090"/>
    <w:rsid w:val="23D19E4B"/>
    <w:rsid w:val="253378A4"/>
    <w:rsid w:val="26BF1CB2"/>
    <w:rsid w:val="276A24A6"/>
    <w:rsid w:val="288F3678"/>
    <w:rsid w:val="2912C3AC"/>
    <w:rsid w:val="2A40DFCF"/>
    <w:rsid w:val="2B1AA584"/>
    <w:rsid w:val="2CB675E5"/>
    <w:rsid w:val="2D1E52BC"/>
    <w:rsid w:val="2DD0BB0A"/>
    <w:rsid w:val="2FA0043D"/>
    <w:rsid w:val="3086F0A7"/>
    <w:rsid w:val="3338F611"/>
    <w:rsid w:val="3437516E"/>
    <w:rsid w:val="3455F7E0"/>
    <w:rsid w:val="373C1709"/>
    <w:rsid w:val="3811F3EF"/>
    <w:rsid w:val="38418EE4"/>
    <w:rsid w:val="3D952588"/>
    <w:rsid w:val="3E2D5713"/>
    <w:rsid w:val="3E5365FB"/>
    <w:rsid w:val="3E693EF1"/>
    <w:rsid w:val="3F68DFE6"/>
    <w:rsid w:val="3FEF365C"/>
    <w:rsid w:val="40668C91"/>
    <w:rsid w:val="40D55396"/>
    <w:rsid w:val="4206B8B9"/>
    <w:rsid w:val="4294A2A6"/>
    <w:rsid w:val="4326D71E"/>
    <w:rsid w:val="446E5A02"/>
    <w:rsid w:val="4514A46C"/>
    <w:rsid w:val="465AC6A2"/>
    <w:rsid w:val="465E77E0"/>
    <w:rsid w:val="47C92772"/>
    <w:rsid w:val="494A580B"/>
    <w:rsid w:val="49B3DFA5"/>
    <w:rsid w:val="4C483D87"/>
    <w:rsid w:val="4DAA7F09"/>
    <w:rsid w:val="4E6B2C48"/>
    <w:rsid w:val="4ECC1349"/>
    <w:rsid w:val="50A4F1D5"/>
    <w:rsid w:val="50C4D3B4"/>
    <w:rsid w:val="51347E0E"/>
    <w:rsid w:val="51B42B35"/>
    <w:rsid w:val="52E7CEA3"/>
    <w:rsid w:val="53322498"/>
    <w:rsid w:val="54F691C5"/>
    <w:rsid w:val="558F48CD"/>
    <w:rsid w:val="56926226"/>
    <w:rsid w:val="56B9ED24"/>
    <w:rsid w:val="5AFC0B18"/>
    <w:rsid w:val="5B385910"/>
    <w:rsid w:val="5C327BF7"/>
    <w:rsid w:val="5CAFF96B"/>
    <w:rsid w:val="5EC3B894"/>
    <w:rsid w:val="60999BE7"/>
    <w:rsid w:val="6174A765"/>
    <w:rsid w:val="63BB86D9"/>
    <w:rsid w:val="6423A0D6"/>
    <w:rsid w:val="64C6E1F4"/>
    <w:rsid w:val="65098496"/>
    <w:rsid w:val="652A4EF8"/>
    <w:rsid w:val="65B5ADDC"/>
    <w:rsid w:val="67832086"/>
    <w:rsid w:val="68E4FADF"/>
    <w:rsid w:val="6BDEE3A4"/>
    <w:rsid w:val="6D9F43A5"/>
    <w:rsid w:val="6DB86C02"/>
    <w:rsid w:val="6F2BD5D8"/>
    <w:rsid w:val="6F441010"/>
    <w:rsid w:val="6F543C63"/>
    <w:rsid w:val="7110DA6F"/>
    <w:rsid w:val="7186DF5B"/>
    <w:rsid w:val="71B160F4"/>
    <w:rsid w:val="72AFFA37"/>
    <w:rsid w:val="753B6943"/>
    <w:rsid w:val="75A3461A"/>
    <w:rsid w:val="7640E018"/>
    <w:rsid w:val="7BE5E677"/>
    <w:rsid w:val="7D0D5A01"/>
    <w:rsid w:val="7F77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9836"/>
  <w15:chartTrackingRefBased/>
  <w15:docId w15:val="{38BE0769-648E-8241-878B-F08C6196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1EA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1EA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A1EAB"/>
  </w:style>
  <w:style w:type="character" w:customStyle="1" w:styleId="eop">
    <w:name w:val="eop"/>
    <w:basedOn w:val="DefaultParagraphFont"/>
    <w:rsid w:val="007A1EAB"/>
  </w:style>
  <w:style w:type="character" w:customStyle="1" w:styleId="apple-converted-space">
    <w:name w:val="apple-converted-space"/>
    <w:basedOn w:val="DefaultParagraphFont"/>
    <w:rsid w:val="007A1EAB"/>
  </w:style>
  <w:style w:type="character" w:customStyle="1" w:styleId="Heading5Char">
    <w:name w:val="Heading 5 Char"/>
    <w:basedOn w:val="DefaultParagraphFont"/>
    <w:link w:val="Heading5"/>
    <w:uiPriority w:val="9"/>
    <w:rsid w:val="007A1EA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A1EAB"/>
    <w:rPr>
      <w:color w:val="0000FF"/>
      <w:u w:val="single"/>
    </w:rPr>
  </w:style>
  <w:style w:type="paragraph" w:styleId="NormalWeb">
    <w:name w:val="Normal (Web)"/>
    <w:basedOn w:val="Normal"/>
    <w:uiPriority w:val="99"/>
    <w:unhideWhenUsed/>
    <w:rsid w:val="007A1E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2038">
      <w:bodyDiv w:val="1"/>
      <w:marLeft w:val="0"/>
      <w:marRight w:val="0"/>
      <w:marTop w:val="0"/>
      <w:marBottom w:val="0"/>
      <w:divBdr>
        <w:top w:val="none" w:sz="0" w:space="0" w:color="auto"/>
        <w:left w:val="none" w:sz="0" w:space="0" w:color="auto"/>
        <w:bottom w:val="none" w:sz="0" w:space="0" w:color="auto"/>
        <w:right w:val="none" w:sz="0" w:space="0" w:color="auto"/>
      </w:divBdr>
      <w:divsChild>
        <w:div w:id="1870755324">
          <w:marLeft w:val="0"/>
          <w:marRight w:val="0"/>
          <w:marTop w:val="0"/>
          <w:marBottom w:val="0"/>
          <w:divBdr>
            <w:top w:val="none" w:sz="0" w:space="0" w:color="auto"/>
            <w:left w:val="none" w:sz="0" w:space="0" w:color="auto"/>
            <w:bottom w:val="none" w:sz="0" w:space="0" w:color="auto"/>
            <w:right w:val="none" w:sz="0" w:space="0" w:color="auto"/>
          </w:divBdr>
          <w:divsChild>
            <w:div w:id="1691100990">
              <w:marLeft w:val="0"/>
              <w:marRight w:val="0"/>
              <w:marTop w:val="0"/>
              <w:marBottom w:val="0"/>
              <w:divBdr>
                <w:top w:val="none" w:sz="0" w:space="0" w:color="auto"/>
                <w:left w:val="none" w:sz="0" w:space="0" w:color="auto"/>
                <w:bottom w:val="none" w:sz="0" w:space="0" w:color="auto"/>
                <w:right w:val="none" w:sz="0" w:space="0" w:color="auto"/>
              </w:divBdr>
              <w:divsChild>
                <w:div w:id="1609970421">
                  <w:marLeft w:val="0"/>
                  <w:marRight w:val="0"/>
                  <w:marTop w:val="0"/>
                  <w:marBottom w:val="0"/>
                  <w:divBdr>
                    <w:top w:val="none" w:sz="0" w:space="0" w:color="auto"/>
                    <w:left w:val="none" w:sz="0" w:space="0" w:color="auto"/>
                    <w:bottom w:val="none" w:sz="0" w:space="0" w:color="auto"/>
                    <w:right w:val="none" w:sz="0" w:space="0" w:color="auto"/>
                  </w:divBdr>
                  <w:divsChild>
                    <w:div w:id="379789747">
                      <w:marLeft w:val="0"/>
                      <w:marRight w:val="0"/>
                      <w:marTop w:val="0"/>
                      <w:marBottom w:val="0"/>
                      <w:divBdr>
                        <w:top w:val="none" w:sz="0" w:space="0" w:color="auto"/>
                        <w:left w:val="none" w:sz="0" w:space="0" w:color="auto"/>
                        <w:bottom w:val="none" w:sz="0" w:space="0" w:color="auto"/>
                        <w:right w:val="none" w:sz="0" w:space="0" w:color="auto"/>
                      </w:divBdr>
                    </w:div>
                  </w:divsChild>
                </w:div>
                <w:div w:id="2077586820">
                  <w:marLeft w:val="0"/>
                  <w:marRight w:val="0"/>
                  <w:marTop w:val="0"/>
                  <w:marBottom w:val="0"/>
                  <w:divBdr>
                    <w:top w:val="none" w:sz="0" w:space="0" w:color="auto"/>
                    <w:left w:val="none" w:sz="0" w:space="0" w:color="auto"/>
                    <w:bottom w:val="none" w:sz="0" w:space="0" w:color="auto"/>
                    <w:right w:val="none" w:sz="0" w:space="0" w:color="auto"/>
                  </w:divBdr>
                  <w:divsChild>
                    <w:div w:id="2030908546">
                      <w:marLeft w:val="0"/>
                      <w:marRight w:val="0"/>
                      <w:marTop w:val="0"/>
                      <w:marBottom w:val="0"/>
                      <w:divBdr>
                        <w:top w:val="none" w:sz="0" w:space="0" w:color="auto"/>
                        <w:left w:val="none" w:sz="0" w:space="0" w:color="auto"/>
                        <w:bottom w:val="none" w:sz="0" w:space="0" w:color="auto"/>
                        <w:right w:val="none" w:sz="0" w:space="0" w:color="auto"/>
                      </w:divBdr>
                    </w:div>
                  </w:divsChild>
                </w:div>
                <w:div w:id="1591769781">
                  <w:marLeft w:val="0"/>
                  <w:marRight w:val="0"/>
                  <w:marTop w:val="0"/>
                  <w:marBottom w:val="0"/>
                  <w:divBdr>
                    <w:top w:val="none" w:sz="0" w:space="0" w:color="auto"/>
                    <w:left w:val="none" w:sz="0" w:space="0" w:color="auto"/>
                    <w:bottom w:val="none" w:sz="0" w:space="0" w:color="auto"/>
                    <w:right w:val="none" w:sz="0" w:space="0" w:color="auto"/>
                  </w:divBdr>
                  <w:divsChild>
                    <w:div w:id="34502166">
                      <w:marLeft w:val="0"/>
                      <w:marRight w:val="0"/>
                      <w:marTop w:val="0"/>
                      <w:marBottom w:val="0"/>
                      <w:divBdr>
                        <w:top w:val="none" w:sz="0" w:space="0" w:color="auto"/>
                        <w:left w:val="none" w:sz="0" w:space="0" w:color="auto"/>
                        <w:bottom w:val="none" w:sz="0" w:space="0" w:color="auto"/>
                        <w:right w:val="none" w:sz="0" w:space="0" w:color="auto"/>
                      </w:divBdr>
                    </w:div>
                  </w:divsChild>
                </w:div>
                <w:div w:id="809904170">
                  <w:marLeft w:val="0"/>
                  <w:marRight w:val="0"/>
                  <w:marTop w:val="0"/>
                  <w:marBottom w:val="0"/>
                  <w:divBdr>
                    <w:top w:val="none" w:sz="0" w:space="0" w:color="auto"/>
                    <w:left w:val="none" w:sz="0" w:space="0" w:color="auto"/>
                    <w:bottom w:val="none" w:sz="0" w:space="0" w:color="auto"/>
                    <w:right w:val="none" w:sz="0" w:space="0" w:color="auto"/>
                  </w:divBdr>
                  <w:divsChild>
                    <w:div w:id="5422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9315">
              <w:marLeft w:val="0"/>
              <w:marRight w:val="0"/>
              <w:marTop w:val="0"/>
              <w:marBottom w:val="0"/>
              <w:divBdr>
                <w:top w:val="none" w:sz="0" w:space="0" w:color="auto"/>
                <w:left w:val="none" w:sz="0" w:space="0" w:color="auto"/>
                <w:bottom w:val="none" w:sz="0" w:space="0" w:color="auto"/>
                <w:right w:val="none" w:sz="0" w:space="0" w:color="auto"/>
              </w:divBdr>
              <w:divsChild>
                <w:div w:id="1628199593">
                  <w:marLeft w:val="0"/>
                  <w:marRight w:val="0"/>
                  <w:marTop w:val="0"/>
                  <w:marBottom w:val="0"/>
                  <w:divBdr>
                    <w:top w:val="none" w:sz="0" w:space="0" w:color="auto"/>
                    <w:left w:val="none" w:sz="0" w:space="0" w:color="auto"/>
                    <w:bottom w:val="none" w:sz="0" w:space="0" w:color="auto"/>
                    <w:right w:val="none" w:sz="0" w:space="0" w:color="auto"/>
                  </w:divBdr>
                  <w:divsChild>
                    <w:div w:id="1642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066">
              <w:marLeft w:val="0"/>
              <w:marRight w:val="0"/>
              <w:marTop w:val="0"/>
              <w:marBottom w:val="0"/>
              <w:divBdr>
                <w:top w:val="none" w:sz="0" w:space="0" w:color="auto"/>
                <w:left w:val="none" w:sz="0" w:space="0" w:color="auto"/>
                <w:bottom w:val="none" w:sz="0" w:space="0" w:color="auto"/>
                <w:right w:val="none" w:sz="0" w:space="0" w:color="auto"/>
              </w:divBdr>
              <w:divsChild>
                <w:div w:id="405803778">
                  <w:marLeft w:val="0"/>
                  <w:marRight w:val="0"/>
                  <w:marTop w:val="0"/>
                  <w:marBottom w:val="0"/>
                  <w:divBdr>
                    <w:top w:val="none" w:sz="0" w:space="0" w:color="auto"/>
                    <w:left w:val="none" w:sz="0" w:space="0" w:color="auto"/>
                    <w:bottom w:val="none" w:sz="0" w:space="0" w:color="auto"/>
                    <w:right w:val="none" w:sz="0" w:space="0" w:color="auto"/>
                  </w:divBdr>
                  <w:divsChild>
                    <w:div w:id="9054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348">
      <w:bodyDiv w:val="1"/>
      <w:marLeft w:val="0"/>
      <w:marRight w:val="0"/>
      <w:marTop w:val="0"/>
      <w:marBottom w:val="0"/>
      <w:divBdr>
        <w:top w:val="none" w:sz="0" w:space="0" w:color="auto"/>
        <w:left w:val="none" w:sz="0" w:space="0" w:color="auto"/>
        <w:bottom w:val="none" w:sz="0" w:space="0" w:color="auto"/>
        <w:right w:val="none" w:sz="0" w:space="0" w:color="auto"/>
      </w:divBdr>
      <w:divsChild>
        <w:div w:id="426342642">
          <w:marLeft w:val="0"/>
          <w:marRight w:val="0"/>
          <w:marTop w:val="0"/>
          <w:marBottom w:val="0"/>
          <w:divBdr>
            <w:top w:val="none" w:sz="0" w:space="0" w:color="auto"/>
            <w:left w:val="none" w:sz="0" w:space="0" w:color="auto"/>
            <w:bottom w:val="none" w:sz="0" w:space="0" w:color="auto"/>
            <w:right w:val="none" w:sz="0" w:space="0" w:color="auto"/>
          </w:divBdr>
          <w:divsChild>
            <w:div w:id="1323041189">
              <w:marLeft w:val="0"/>
              <w:marRight w:val="0"/>
              <w:marTop w:val="0"/>
              <w:marBottom w:val="0"/>
              <w:divBdr>
                <w:top w:val="none" w:sz="0" w:space="0" w:color="auto"/>
                <w:left w:val="none" w:sz="0" w:space="0" w:color="auto"/>
                <w:bottom w:val="none" w:sz="0" w:space="0" w:color="auto"/>
                <w:right w:val="none" w:sz="0" w:space="0" w:color="auto"/>
              </w:divBdr>
              <w:divsChild>
                <w:div w:id="1514495034">
                  <w:marLeft w:val="0"/>
                  <w:marRight w:val="0"/>
                  <w:marTop w:val="0"/>
                  <w:marBottom w:val="0"/>
                  <w:divBdr>
                    <w:top w:val="none" w:sz="0" w:space="0" w:color="auto"/>
                    <w:left w:val="none" w:sz="0" w:space="0" w:color="auto"/>
                    <w:bottom w:val="none" w:sz="0" w:space="0" w:color="auto"/>
                    <w:right w:val="none" w:sz="0" w:space="0" w:color="auto"/>
                  </w:divBdr>
                  <w:divsChild>
                    <w:div w:id="312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7468">
      <w:bodyDiv w:val="1"/>
      <w:marLeft w:val="0"/>
      <w:marRight w:val="0"/>
      <w:marTop w:val="0"/>
      <w:marBottom w:val="0"/>
      <w:divBdr>
        <w:top w:val="none" w:sz="0" w:space="0" w:color="auto"/>
        <w:left w:val="none" w:sz="0" w:space="0" w:color="auto"/>
        <w:bottom w:val="none" w:sz="0" w:space="0" w:color="auto"/>
        <w:right w:val="none" w:sz="0" w:space="0" w:color="auto"/>
      </w:divBdr>
      <w:divsChild>
        <w:div w:id="996956997">
          <w:marLeft w:val="0"/>
          <w:marRight w:val="0"/>
          <w:marTop w:val="0"/>
          <w:marBottom w:val="0"/>
          <w:divBdr>
            <w:top w:val="none" w:sz="0" w:space="0" w:color="auto"/>
            <w:left w:val="none" w:sz="0" w:space="0" w:color="auto"/>
            <w:bottom w:val="none" w:sz="0" w:space="0" w:color="auto"/>
            <w:right w:val="none" w:sz="0" w:space="0" w:color="auto"/>
          </w:divBdr>
          <w:divsChild>
            <w:div w:id="1253901101">
              <w:marLeft w:val="0"/>
              <w:marRight w:val="0"/>
              <w:marTop w:val="0"/>
              <w:marBottom w:val="0"/>
              <w:divBdr>
                <w:top w:val="none" w:sz="0" w:space="0" w:color="auto"/>
                <w:left w:val="none" w:sz="0" w:space="0" w:color="auto"/>
                <w:bottom w:val="none" w:sz="0" w:space="0" w:color="auto"/>
                <w:right w:val="none" w:sz="0" w:space="0" w:color="auto"/>
              </w:divBdr>
              <w:divsChild>
                <w:div w:id="1963805086">
                  <w:marLeft w:val="0"/>
                  <w:marRight w:val="0"/>
                  <w:marTop w:val="0"/>
                  <w:marBottom w:val="0"/>
                  <w:divBdr>
                    <w:top w:val="none" w:sz="0" w:space="0" w:color="auto"/>
                    <w:left w:val="none" w:sz="0" w:space="0" w:color="auto"/>
                    <w:bottom w:val="none" w:sz="0" w:space="0" w:color="auto"/>
                    <w:right w:val="none" w:sz="0" w:space="0" w:color="auto"/>
                  </w:divBdr>
                </w:div>
              </w:divsChild>
            </w:div>
            <w:div w:id="230622733">
              <w:marLeft w:val="0"/>
              <w:marRight w:val="0"/>
              <w:marTop w:val="0"/>
              <w:marBottom w:val="0"/>
              <w:divBdr>
                <w:top w:val="none" w:sz="0" w:space="0" w:color="auto"/>
                <w:left w:val="none" w:sz="0" w:space="0" w:color="auto"/>
                <w:bottom w:val="none" w:sz="0" w:space="0" w:color="auto"/>
                <w:right w:val="none" w:sz="0" w:space="0" w:color="auto"/>
              </w:divBdr>
              <w:divsChild>
                <w:div w:id="1211386229">
                  <w:marLeft w:val="0"/>
                  <w:marRight w:val="0"/>
                  <w:marTop w:val="0"/>
                  <w:marBottom w:val="0"/>
                  <w:divBdr>
                    <w:top w:val="none" w:sz="0" w:space="0" w:color="auto"/>
                    <w:left w:val="none" w:sz="0" w:space="0" w:color="auto"/>
                    <w:bottom w:val="none" w:sz="0" w:space="0" w:color="auto"/>
                    <w:right w:val="none" w:sz="0" w:space="0" w:color="auto"/>
                  </w:divBdr>
                  <w:divsChild>
                    <w:div w:id="1652830647">
                      <w:marLeft w:val="0"/>
                      <w:marRight w:val="0"/>
                      <w:marTop w:val="0"/>
                      <w:marBottom w:val="0"/>
                      <w:divBdr>
                        <w:top w:val="none" w:sz="0" w:space="0" w:color="auto"/>
                        <w:left w:val="none" w:sz="0" w:space="0" w:color="auto"/>
                        <w:bottom w:val="none" w:sz="0" w:space="0" w:color="auto"/>
                        <w:right w:val="none" w:sz="0" w:space="0" w:color="auto"/>
                      </w:divBdr>
                    </w:div>
                  </w:divsChild>
                </w:div>
                <w:div w:id="1192257159">
                  <w:marLeft w:val="0"/>
                  <w:marRight w:val="0"/>
                  <w:marTop w:val="0"/>
                  <w:marBottom w:val="0"/>
                  <w:divBdr>
                    <w:top w:val="none" w:sz="0" w:space="0" w:color="auto"/>
                    <w:left w:val="none" w:sz="0" w:space="0" w:color="auto"/>
                    <w:bottom w:val="none" w:sz="0" w:space="0" w:color="auto"/>
                    <w:right w:val="none" w:sz="0" w:space="0" w:color="auto"/>
                  </w:divBdr>
                  <w:divsChild>
                    <w:div w:id="552616743">
                      <w:marLeft w:val="0"/>
                      <w:marRight w:val="0"/>
                      <w:marTop w:val="0"/>
                      <w:marBottom w:val="0"/>
                      <w:divBdr>
                        <w:top w:val="none" w:sz="0" w:space="0" w:color="auto"/>
                        <w:left w:val="none" w:sz="0" w:space="0" w:color="auto"/>
                        <w:bottom w:val="none" w:sz="0" w:space="0" w:color="auto"/>
                        <w:right w:val="none" w:sz="0" w:space="0" w:color="auto"/>
                      </w:divBdr>
                    </w:div>
                  </w:divsChild>
                </w:div>
                <w:div w:id="363747361">
                  <w:marLeft w:val="0"/>
                  <w:marRight w:val="0"/>
                  <w:marTop w:val="0"/>
                  <w:marBottom w:val="0"/>
                  <w:divBdr>
                    <w:top w:val="none" w:sz="0" w:space="0" w:color="auto"/>
                    <w:left w:val="none" w:sz="0" w:space="0" w:color="auto"/>
                    <w:bottom w:val="none" w:sz="0" w:space="0" w:color="auto"/>
                    <w:right w:val="none" w:sz="0" w:space="0" w:color="auto"/>
                  </w:divBdr>
                  <w:divsChild>
                    <w:div w:id="1770925303">
                      <w:marLeft w:val="0"/>
                      <w:marRight w:val="0"/>
                      <w:marTop w:val="0"/>
                      <w:marBottom w:val="0"/>
                      <w:divBdr>
                        <w:top w:val="none" w:sz="0" w:space="0" w:color="auto"/>
                        <w:left w:val="none" w:sz="0" w:space="0" w:color="auto"/>
                        <w:bottom w:val="none" w:sz="0" w:space="0" w:color="auto"/>
                        <w:right w:val="none" w:sz="0" w:space="0" w:color="auto"/>
                      </w:divBdr>
                    </w:div>
                  </w:divsChild>
                </w:div>
                <w:div w:id="1326277374">
                  <w:marLeft w:val="0"/>
                  <w:marRight w:val="0"/>
                  <w:marTop w:val="0"/>
                  <w:marBottom w:val="0"/>
                  <w:divBdr>
                    <w:top w:val="none" w:sz="0" w:space="0" w:color="auto"/>
                    <w:left w:val="none" w:sz="0" w:space="0" w:color="auto"/>
                    <w:bottom w:val="none" w:sz="0" w:space="0" w:color="auto"/>
                    <w:right w:val="none" w:sz="0" w:space="0" w:color="auto"/>
                  </w:divBdr>
                  <w:divsChild>
                    <w:div w:id="77364742">
                      <w:marLeft w:val="0"/>
                      <w:marRight w:val="0"/>
                      <w:marTop w:val="0"/>
                      <w:marBottom w:val="0"/>
                      <w:divBdr>
                        <w:top w:val="none" w:sz="0" w:space="0" w:color="auto"/>
                        <w:left w:val="none" w:sz="0" w:space="0" w:color="auto"/>
                        <w:bottom w:val="none" w:sz="0" w:space="0" w:color="auto"/>
                        <w:right w:val="none" w:sz="0" w:space="0" w:color="auto"/>
                      </w:divBdr>
                    </w:div>
                  </w:divsChild>
                </w:div>
                <w:div w:id="1245795634">
                  <w:marLeft w:val="0"/>
                  <w:marRight w:val="0"/>
                  <w:marTop w:val="0"/>
                  <w:marBottom w:val="0"/>
                  <w:divBdr>
                    <w:top w:val="none" w:sz="0" w:space="0" w:color="auto"/>
                    <w:left w:val="none" w:sz="0" w:space="0" w:color="auto"/>
                    <w:bottom w:val="none" w:sz="0" w:space="0" w:color="auto"/>
                    <w:right w:val="none" w:sz="0" w:space="0" w:color="auto"/>
                  </w:divBdr>
                  <w:divsChild>
                    <w:div w:id="1649674372">
                      <w:marLeft w:val="0"/>
                      <w:marRight w:val="0"/>
                      <w:marTop w:val="0"/>
                      <w:marBottom w:val="0"/>
                      <w:divBdr>
                        <w:top w:val="none" w:sz="0" w:space="0" w:color="auto"/>
                        <w:left w:val="none" w:sz="0" w:space="0" w:color="auto"/>
                        <w:bottom w:val="none" w:sz="0" w:space="0" w:color="auto"/>
                        <w:right w:val="none" w:sz="0" w:space="0" w:color="auto"/>
                      </w:divBdr>
                    </w:div>
                  </w:divsChild>
                </w:div>
                <w:div w:id="953901050">
                  <w:marLeft w:val="0"/>
                  <w:marRight w:val="0"/>
                  <w:marTop w:val="0"/>
                  <w:marBottom w:val="0"/>
                  <w:divBdr>
                    <w:top w:val="none" w:sz="0" w:space="0" w:color="auto"/>
                    <w:left w:val="none" w:sz="0" w:space="0" w:color="auto"/>
                    <w:bottom w:val="none" w:sz="0" w:space="0" w:color="auto"/>
                    <w:right w:val="none" w:sz="0" w:space="0" w:color="auto"/>
                  </w:divBdr>
                  <w:divsChild>
                    <w:div w:id="22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8685">
      <w:bodyDiv w:val="1"/>
      <w:marLeft w:val="0"/>
      <w:marRight w:val="0"/>
      <w:marTop w:val="0"/>
      <w:marBottom w:val="0"/>
      <w:divBdr>
        <w:top w:val="none" w:sz="0" w:space="0" w:color="auto"/>
        <w:left w:val="none" w:sz="0" w:space="0" w:color="auto"/>
        <w:bottom w:val="none" w:sz="0" w:space="0" w:color="auto"/>
        <w:right w:val="none" w:sz="0" w:space="0" w:color="auto"/>
      </w:divBdr>
      <w:divsChild>
        <w:div w:id="650792535">
          <w:marLeft w:val="0"/>
          <w:marRight w:val="0"/>
          <w:marTop w:val="0"/>
          <w:marBottom w:val="0"/>
          <w:divBdr>
            <w:top w:val="none" w:sz="0" w:space="0" w:color="auto"/>
            <w:left w:val="none" w:sz="0" w:space="0" w:color="auto"/>
            <w:bottom w:val="none" w:sz="0" w:space="0" w:color="auto"/>
            <w:right w:val="none" w:sz="0" w:space="0" w:color="auto"/>
          </w:divBdr>
          <w:divsChild>
            <w:div w:id="822622797">
              <w:marLeft w:val="0"/>
              <w:marRight w:val="0"/>
              <w:marTop w:val="0"/>
              <w:marBottom w:val="0"/>
              <w:divBdr>
                <w:top w:val="none" w:sz="0" w:space="0" w:color="auto"/>
                <w:left w:val="none" w:sz="0" w:space="0" w:color="auto"/>
                <w:bottom w:val="none" w:sz="0" w:space="0" w:color="auto"/>
                <w:right w:val="none" w:sz="0" w:space="0" w:color="auto"/>
              </w:divBdr>
              <w:divsChild>
                <w:div w:id="1963146557">
                  <w:marLeft w:val="0"/>
                  <w:marRight w:val="0"/>
                  <w:marTop w:val="0"/>
                  <w:marBottom w:val="0"/>
                  <w:divBdr>
                    <w:top w:val="none" w:sz="0" w:space="0" w:color="auto"/>
                    <w:left w:val="none" w:sz="0" w:space="0" w:color="auto"/>
                    <w:bottom w:val="none" w:sz="0" w:space="0" w:color="auto"/>
                    <w:right w:val="none" w:sz="0" w:space="0" w:color="auto"/>
                  </w:divBdr>
                  <w:divsChild>
                    <w:div w:id="1960532287">
                      <w:marLeft w:val="0"/>
                      <w:marRight w:val="0"/>
                      <w:marTop w:val="0"/>
                      <w:marBottom w:val="0"/>
                      <w:divBdr>
                        <w:top w:val="none" w:sz="0" w:space="0" w:color="auto"/>
                        <w:left w:val="none" w:sz="0" w:space="0" w:color="auto"/>
                        <w:bottom w:val="none" w:sz="0" w:space="0" w:color="auto"/>
                        <w:right w:val="none" w:sz="0" w:space="0" w:color="auto"/>
                      </w:divBdr>
                    </w:div>
                  </w:divsChild>
                </w:div>
                <w:div w:id="1281955603">
                  <w:marLeft w:val="0"/>
                  <w:marRight w:val="0"/>
                  <w:marTop w:val="0"/>
                  <w:marBottom w:val="0"/>
                  <w:divBdr>
                    <w:top w:val="none" w:sz="0" w:space="0" w:color="auto"/>
                    <w:left w:val="none" w:sz="0" w:space="0" w:color="auto"/>
                    <w:bottom w:val="none" w:sz="0" w:space="0" w:color="auto"/>
                    <w:right w:val="none" w:sz="0" w:space="0" w:color="auto"/>
                  </w:divBdr>
                  <w:divsChild>
                    <w:div w:id="18441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2528">
      <w:bodyDiv w:val="1"/>
      <w:marLeft w:val="0"/>
      <w:marRight w:val="0"/>
      <w:marTop w:val="0"/>
      <w:marBottom w:val="0"/>
      <w:divBdr>
        <w:top w:val="none" w:sz="0" w:space="0" w:color="auto"/>
        <w:left w:val="none" w:sz="0" w:space="0" w:color="auto"/>
        <w:bottom w:val="none" w:sz="0" w:space="0" w:color="auto"/>
        <w:right w:val="none" w:sz="0" w:space="0" w:color="auto"/>
      </w:divBdr>
      <w:divsChild>
        <w:div w:id="1734113856">
          <w:marLeft w:val="0"/>
          <w:marRight w:val="0"/>
          <w:marTop w:val="0"/>
          <w:marBottom w:val="0"/>
          <w:divBdr>
            <w:top w:val="none" w:sz="0" w:space="0" w:color="auto"/>
            <w:left w:val="none" w:sz="0" w:space="0" w:color="auto"/>
            <w:bottom w:val="none" w:sz="0" w:space="0" w:color="auto"/>
            <w:right w:val="none" w:sz="0" w:space="0" w:color="auto"/>
          </w:divBdr>
          <w:divsChild>
            <w:div w:id="918518515">
              <w:marLeft w:val="0"/>
              <w:marRight w:val="0"/>
              <w:marTop w:val="0"/>
              <w:marBottom w:val="0"/>
              <w:divBdr>
                <w:top w:val="none" w:sz="0" w:space="0" w:color="auto"/>
                <w:left w:val="none" w:sz="0" w:space="0" w:color="auto"/>
                <w:bottom w:val="none" w:sz="0" w:space="0" w:color="auto"/>
                <w:right w:val="none" w:sz="0" w:space="0" w:color="auto"/>
              </w:divBdr>
              <w:divsChild>
                <w:div w:id="1384865823">
                  <w:marLeft w:val="0"/>
                  <w:marRight w:val="0"/>
                  <w:marTop w:val="0"/>
                  <w:marBottom w:val="0"/>
                  <w:divBdr>
                    <w:top w:val="none" w:sz="0" w:space="0" w:color="auto"/>
                    <w:left w:val="none" w:sz="0" w:space="0" w:color="auto"/>
                    <w:bottom w:val="none" w:sz="0" w:space="0" w:color="auto"/>
                    <w:right w:val="none" w:sz="0" w:space="0" w:color="auto"/>
                  </w:divBdr>
                </w:div>
              </w:divsChild>
            </w:div>
            <w:div w:id="2069497155">
              <w:marLeft w:val="0"/>
              <w:marRight w:val="0"/>
              <w:marTop w:val="0"/>
              <w:marBottom w:val="0"/>
              <w:divBdr>
                <w:top w:val="none" w:sz="0" w:space="0" w:color="auto"/>
                <w:left w:val="none" w:sz="0" w:space="0" w:color="auto"/>
                <w:bottom w:val="none" w:sz="0" w:space="0" w:color="auto"/>
                <w:right w:val="none" w:sz="0" w:space="0" w:color="auto"/>
              </w:divBdr>
              <w:divsChild>
                <w:div w:id="1976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7553">
      <w:bodyDiv w:val="1"/>
      <w:marLeft w:val="0"/>
      <w:marRight w:val="0"/>
      <w:marTop w:val="0"/>
      <w:marBottom w:val="0"/>
      <w:divBdr>
        <w:top w:val="none" w:sz="0" w:space="0" w:color="auto"/>
        <w:left w:val="none" w:sz="0" w:space="0" w:color="auto"/>
        <w:bottom w:val="none" w:sz="0" w:space="0" w:color="auto"/>
        <w:right w:val="none" w:sz="0" w:space="0" w:color="auto"/>
      </w:divBdr>
      <w:divsChild>
        <w:div w:id="1012029763">
          <w:marLeft w:val="0"/>
          <w:marRight w:val="0"/>
          <w:marTop w:val="0"/>
          <w:marBottom w:val="0"/>
          <w:divBdr>
            <w:top w:val="none" w:sz="0" w:space="0" w:color="auto"/>
            <w:left w:val="none" w:sz="0" w:space="0" w:color="auto"/>
            <w:bottom w:val="none" w:sz="0" w:space="0" w:color="auto"/>
            <w:right w:val="none" w:sz="0" w:space="0" w:color="auto"/>
          </w:divBdr>
          <w:divsChild>
            <w:div w:id="1607883143">
              <w:marLeft w:val="0"/>
              <w:marRight w:val="0"/>
              <w:marTop w:val="0"/>
              <w:marBottom w:val="0"/>
              <w:divBdr>
                <w:top w:val="none" w:sz="0" w:space="0" w:color="auto"/>
                <w:left w:val="none" w:sz="0" w:space="0" w:color="auto"/>
                <w:bottom w:val="none" w:sz="0" w:space="0" w:color="auto"/>
                <w:right w:val="none" w:sz="0" w:space="0" w:color="auto"/>
              </w:divBdr>
              <w:divsChild>
                <w:div w:id="1417096157">
                  <w:marLeft w:val="0"/>
                  <w:marRight w:val="0"/>
                  <w:marTop w:val="0"/>
                  <w:marBottom w:val="0"/>
                  <w:divBdr>
                    <w:top w:val="none" w:sz="0" w:space="0" w:color="auto"/>
                    <w:left w:val="none" w:sz="0" w:space="0" w:color="auto"/>
                    <w:bottom w:val="none" w:sz="0" w:space="0" w:color="auto"/>
                    <w:right w:val="none" w:sz="0" w:space="0" w:color="auto"/>
                  </w:divBdr>
                  <w:divsChild>
                    <w:div w:id="6439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4239">
      <w:bodyDiv w:val="1"/>
      <w:marLeft w:val="0"/>
      <w:marRight w:val="0"/>
      <w:marTop w:val="0"/>
      <w:marBottom w:val="0"/>
      <w:divBdr>
        <w:top w:val="none" w:sz="0" w:space="0" w:color="auto"/>
        <w:left w:val="none" w:sz="0" w:space="0" w:color="auto"/>
        <w:bottom w:val="none" w:sz="0" w:space="0" w:color="auto"/>
        <w:right w:val="none" w:sz="0" w:space="0" w:color="auto"/>
      </w:divBdr>
      <w:divsChild>
        <w:div w:id="1825389729">
          <w:marLeft w:val="0"/>
          <w:marRight w:val="0"/>
          <w:marTop w:val="0"/>
          <w:marBottom w:val="0"/>
          <w:divBdr>
            <w:top w:val="none" w:sz="0" w:space="0" w:color="auto"/>
            <w:left w:val="none" w:sz="0" w:space="0" w:color="auto"/>
            <w:bottom w:val="none" w:sz="0" w:space="0" w:color="auto"/>
            <w:right w:val="none" w:sz="0" w:space="0" w:color="auto"/>
          </w:divBdr>
          <w:divsChild>
            <w:div w:id="1473792395">
              <w:marLeft w:val="0"/>
              <w:marRight w:val="0"/>
              <w:marTop w:val="0"/>
              <w:marBottom w:val="0"/>
              <w:divBdr>
                <w:top w:val="none" w:sz="0" w:space="0" w:color="auto"/>
                <w:left w:val="none" w:sz="0" w:space="0" w:color="auto"/>
                <w:bottom w:val="none" w:sz="0" w:space="0" w:color="auto"/>
                <w:right w:val="none" w:sz="0" w:space="0" w:color="auto"/>
              </w:divBdr>
              <w:divsChild>
                <w:div w:id="29764647">
                  <w:marLeft w:val="0"/>
                  <w:marRight w:val="0"/>
                  <w:marTop w:val="0"/>
                  <w:marBottom w:val="0"/>
                  <w:divBdr>
                    <w:top w:val="none" w:sz="0" w:space="0" w:color="auto"/>
                    <w:left w:val="none" w:sz="0" w:space="0" w:color="auto"/>
                    <w:bottom w:val="none" w:sz="0" w:space="0" w:color="auto"/>
                    <w:right w:val="none" w:sz="0" w:space="0" w:color="auto"/>
                  </w:divBdr>
                  <w:divsChild>
                    <w:div w:id="6167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5358">
      <w:bodyDiv w:val="1"/>
      <w:marLeft w:val="0"/>
      <w:marRight w:val="0"/>
      <w:marTop w:val="0"/>
      <w:marBottom w:val="0"/>
      <w:divBdr>
        <w:top w:val="none" w:sz="0" w:space="0" w:color="auto"/>
        <w:left w:val="none" w:sz="0" w:space="0" w:color="auto"/>
        <w:bottom w:val="none" w:sz="0" w:space="0" w:color="auto"/>
        <w:right w:val="none" w:sz="0" w:space="0" w:color="auto"/>
      </w:divBdr>
      <w:divsChild>
        <w:div w:id="992948852">
          <w:marLeft w:val="0"/>
          <w:marRight w:val="0"/>
          <w:marTop w:val="0"/>
          <w:marBottom w:val="0"/>
          <w:divBdr>
            <w:top w:val="none" w:sz="0" w:space="0" w:color="auto"/>
            <w:left w:val="none" w:sz="0" w:space="0" w:color="auto"/>
            <w:bottom w:val="none" w:sz="0" w:space="0" w:color="auto"/>
            <w:right w:val="none" w:sz="0" w:space="0" w:color="auto"/>
          </w:divBdr>
          <w:divsChild>
            <w:div w:id="452477639">
              <w:marLeft w:val="0"/>
              <w:marRight w:val="0"/>
              <w:marTop w:val="0"/>
              <w:marBottom w:val="0"/>
              <w:divBdr>
                <w:top w:val="none" w:sz="0" w:space="0" w:color="auto"/>
                <w:left w:val="none" w:sz="0" w:space="0" w:color="auto"/>
                <w:bottom w:val="none" w:sz="0" w:space="0" w:color="auto"/>
                <w:right w:val="none" w:sz="0" w:space="0" w:color="auto"/>
              </w:divBdr>
              <w:divsChild>
                <w:div w:id="1032263305">
                  <w:marLeft w:val="0"/>
                  <w:marRight w:val="0"/>
                  <w:marTop w:val="0"/>
                  <w:marBottom w:val="0"/>
                  <w:divBdr>
                    <w:top w:val="none" w:sz="0" w:space="0" w:color="auto"/>
                    <w:left w:val="none" w:sz="0" w:space="0" w:color="auto"/>
                    <w:bottom w:val="none" w:sz="0" w:space="0" w:color="auto"/>
                    <w:right w:val="none" w:sz="0" w:space="0" w:color="auto"/>
                  </w:divBdr>
                </w:div>
              </w:divsChild>
            </w:div>
            <w:div w:id="2082829566">
              <w:marLeft w:val="0"/>
              <w:marRight w:val="0"/>
              <w:marTop w:val="0"/>
              <w:marBottom w:val="0"/>
              <w:divBdr>
                <w:top w:val="none" w:sz="0" w:space="0" w:color="auto"/>
                <w:left w:val="none" w:sz="0" w:space="0" w:color="auto"/>
                <w:bottom w:val="none" w:sz="0" w:space="0" w:color="auto"/>
                <w:right w:val="none" w:sz="0" w:space="0" w:color="auto"/>
              </w:divBdr>
              <w:divsChild>
                <w:div w:id="1656840605">
                  <w:marLeft w:val="0"/>
                  <w:marRight w:val="0"/>
                  <w:marTop w:val="0"/>
                  <w:marBottom w:val="0"/>
                  <w:divBdr>
                    <w:top w:val="none" w:sz="0" w:space="0" w:color="auto"/>
                    <w:left w:val="none" w:sz="0" w:space="0" w:color="auto"/>
                    <w:bottom w:val="none" w:sz="0" w:space="0" w:color="auto"/>
                    <w:right w:val="none" w:sz="0" w:space="0" w:color="auto"/>
                  </w:divBdr>
                </w:div>
              </w:divsChild>
            </w:div>
            <w:div w:id="1136148025">
              <w:marLeft w:val="0"/>
              <w:marRight w:val="0"/>
              <w:marTop w:val="0"/>
              <w:marBottom w:val="0"/>
              <w:divBdr>
                <w:top w:val="none" w:sz="0" w:space="0" w:color="auto"/>
                <w:left w:val="none" w:sz="0" w:space="0" w:color="auto"/>
                <w:bottom w:val="none" w:sz="0" w:space="0" w:color="auto"/>
                <w:right w:val="none" w:sz="0" w:space="0" w:color="auto"/>
              </w:divBdr>
              <w:divsChild>
                <w:div w:id="1775978810">
                  <w:marLeft w:val="0"/>
                  <w:marRight w:val="0"/>
                  <w:marTop w:val="0"/>
                  <w:marBottom w:val="0"/>
                  <w:divBdr>
                    <w:top w:val="none" w:sz="0" w:space="0" w:color="auto"/>
                    <w:left w:val="none" w:sz="0" w:space="0" w:color="auto"/>
                    <w:bottom w:val="none" w:sz="0" w:space="0" w:color="auto"/>
                    <w:right w:val="none" w:sz="0" w:space="0" w:color="auto"/>
                  </w:divBdr>
                </w:div>
              </w:divsChild>
            </w:div>
            <w:div w:id="956907337">
              <w:marLeft w:val="0"/>
              <w:marRight w:val="0"/>
              <w:marTop w:val="0"/>
              <w:marBottom w:val="0"/>
              <w:divBdr>
                <w:top w:val="none" w:sz="0" w:space="0" w:color="auto"/>
                <w:left w:val="none" w:sz="0" w:space="0" w:color="auto"/>
                <w:bottom w:val="none" w:sz="0" w:space="0" w:color="auto"/>
                <w:right w:val="none" w:sz="0" w:space="0" w:color="auto"/>
              </w:divBdr>
              <w:divsChild>
                <w:div w:id="44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4291">
      <w:bodyDiv w:val="1"/>
      <w:marLeft w:val="0"/>
      <w:marRight w:val="0"/>
      <w:marTop w:val="0"/>
      <w:marBottom w:val="0"/>
      <w:divBdr>
        <w:top w:val="none" w:sz="0" w:space="0" w:color="auto"/>
        <w:left w:val="none" w:sz="0" w:space="0" w:color="auto"/>
        <w:bottom w:val="none" w:sz="0" w:space="0" w:color="auto"/>
        <w:right w:val="none" w:sz="0" w:space="0" w:color="auto"/>
      </w:divBdr>
      <w:divsChild>
        <w:div w:id="329143032">
          <w:marLeft w:val="0"/>
          <w:marRight w:val="0"/>
          <w:marTop w:val="0"/>
          <w:marBottom w:val="0"/>
          <w:divBdr>
            <w:top w:val="none" w:sz="0" w:space="0" w:color="auto"/>
            <w:left w:val="none" w:sz="0" w:space="0" w:color="auto"/>
            <w:bottom w:val="none" w:sz="0" w:space="0" w:color="auto"/>
            <w:right w:val="none" w:sz="0" w:space="0" w:color="auto"/>
          </w:divBdr>
          <w:divsChild>
            <w:div w:id="811991517">
              <w:marLeft w:val="0"/>
              <w:marRight w:val="0"/>
              <w:marTop w:val="0"/>
              <w:marBottom w:val="0"/>
              <w:divBdr>
                <w:top w:val="none" w:sz="0" w:space="0" w:color="auto"/>
                <w:left w:val="none" w:sz="0" w:space="0" w:color="auto"/>
                <w:bottom w:val="none" w:sz="0" w:space="0" w:color="auto"/>
                <w:right w:val="none" w:sz="0" w:space="0" w:color="auto"/>
              </w:divBdr>
              <w:divsChild>
                <w:div w:id="388722610">
                  <w:marLeft w:val="0"/>
                  <w:marRight w:val="0"/>
                  <w:marTop w:val="0"/>
                  <w:marBottom w:val="0"/>
                  <w:divBdr>
                    <w:top w:val="none" w:sz="0" w:space="0" w:color="auto"/>
                    <w:left w:val="none" w:sz="0" w:space="0" w:color="auto"/>
                    <w:bottom w:val="none" w:sz="0" w:space="0" w:color="auto"/>
                    <w:right w:val="none" w:sz="0" w:space="0" w:color="auto"/>
                  </w:divBdr>
                  <w:divsChild>
                    <w:div w:id="13041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20127">
      <w:bodyDiv w:val="1"/>
      <w:marLeft w:val="0"/>
      <w:marRight w:val="0"/>
      <w:marTop w:val="0"/>
      <w:marBottom w:val="0"/>
      <w:divBdr>
        <w:top w:val="none" w:sz="0" w:space="0" w:color="auto"/>
        <w:left w:val="none" w:sz="0" w:space="0" w:color="auto"/>
        <w:bottom w:val="none" w:sz="0" w:space="0" w:color="auto"/>
        <w:right w:val="none" w:sz="0" w:space="0" w:color="auto"/>
      </w:divBdr>
      <w:divsChild>
        <w:div w:id="779879912">
          <w:marLeft w:val="0"/>
          <w:marRight w:val="0"/>
          <w:marTop w:val="0"/>
          <w:marBottom w:val="0"/>
          <w:divBdr>
            <w:top w:val="none" w:sz="0" w:space="0" w:color="auto"/>
            <w:left w:val="none" w:sz="0" w:space="0" w:color="auto"/>
            <w:bottom w:val="none" w:sz="0" w:space="0" w:color="auto"/>
            <w:right w:val="none" w:sz="0" w:space="0" w:color="auto"/>
          </w:divBdr>
          <w:divsChild>
            <w:div w:id="1803960672">
              <w:marLeft w:val="0"/>
              <w:marRight w:val="0"/>
              <w:marTop w:val="0"/>
              <w:marBottom w:val="0"/>
              <w:divBdr>
                <w:top w:val="none" w:sz="0" w:space="0" w:color="auto"/>
                <w:left w:val="none" w:sz="0" w:space="0" w:color="auto"/>
                <w:bottom w:val="none" w:sz="0" w:space="0" w:color="auto"/>
                <w:right w:val="none" w:sz="0" w:space="0" w:color="auto"/>
              </w:divBdr>
              <w:divsChild>
                <w:div w:id="1665812294">
                  <w:marLeft w:val="0"/>
                  <w:marRight w:val="0"/>
                  <w:marTop w:val="0"/>
                  <w:marBottom w:val="0"/>
                  <w:divBdr>
                    <w:top w:val="none" w:sz="0" w:space="0" w:color="auto"/>
                    <w:left w:val="none" w:sz="0" w:space="0" w:color="auto"/>
                    <w:bottom w:val="none" w:sz="0" w:space="0" w:color="auto"/>
                    <w:right w:val="none" w:sz="0" w:space="0" w:color="auto"/>
                  </w:divBdr>
                  <w:divsChild>
                    <w:div w:id="1517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83636">
      <w:bodyDiv w:val="1"/>
      <w:marLeft w:val="0"/>
      <w:marRight w:val="0"/>
      <w:marTop w:val="0"/>
      <w:marBottom w:val="0"/>
      <w:divBdr>
        <w:top w:val="none" w:sz="0" w:space="0" w:color="auto"/>
        <w:left w:val="none" w:sz="0" w:space="0" w:color="auto"/>
        <w:bottom w:val="none" w:sz="0" w:space="0" w:color="auto"/>
        <w:right w:val="none" w:sz="0" w:space="0" w:color="auto"/>
      </w:divBdr>
      <w:divsChild>
        <w:div w:id="855582230">
          <w:marLeft w:val="0"/>
          <w:marRight w:val="0"/>
          <w:marTop w:val="0"/>
          <w:marBottom w:val="0"/>
          <w:divBdr>
            <w:top w:val="none" w:sz="0" w:space="0" w:color="auto"/>
            <w:left w:val="none" w:sz="0" w:space="0" w:color="auto"/>
            <w:bottom w:val="none" w:sz="0" w:space="0" w:color="auto"/>
            <w:right w:val="none" w:sz="0" w:space="0" w:color="auto"/>
          </w:divBdr>
          <w:divsChild>
            <w:div w:id="1411196378">
              <w:marLeft w:val="0"/>
              <w:marRight w:val="0"/>
              <w:marTop w:val="0"/>
              <w:marBottom w:val="0"/>
              <w:divBdr>
                <w:top w:val="none" w:sz="0" w:space="0" w:color="auto"/>
                <w:left w:val="none" w:sz="0" w:space="0" w:color="auto"/>
                <w:bottom w:val="none" w:sz="0" w:space="0" w:color="auto"/>
                <w:right w:val="none" w:sz="0" w:space="0" w:color="auto"/>
              </w:divBdr>
              <w:divsChild>
                <w:div w:id="1996444536">
                  <w:marLeft w:val="0"/>
                  <w:marRight w:val="0"/>
                  <w:marTop w:val="0"/>
                  <w:marBottom w:val="0"/>
                  <w:divBdr>
                    <w:top w:val="none" w:sz="0" w:space="0" w:color="auto"/>
                    <w:left w:val="none" w:sz="0" w:space="0" w:color="auto"/>
                    <w:bottom w:val="none" w:sz="0" w:space="0" w:color="auto"/>
                    <w:right w:val="none" w:sz="0" w:space="0" w:color="auto"/>
                  </w:divBdr>
                  <w:divsChild>
                    <w:div w:id="1484850499">
                      <w:marLeft w:val="0"/>
                      <w:marRight w:val="0"/>
                      <w:marTop w:val="0"/>
                      <w:marBottom w:val="0"/>
                      <w:divBdr>
                        <w:top w:val="none" w:sz="0" w:space="0" w:color="auto"/>
                        <w:left w:val="none" w:sz="0" w:space="0" w:color="auto"/>
                        <w:bottom w:val="none" w:sz="0" w:space="0" w:color="auto"/>
                        <w:right w:val="none" w:sz="0" w:space="0" w:color="auto"/>
                      </w:divBdr>
                    </w:div>
                  </w:divsChild>
                </w:div>
                <w:div w:id="1958443262">
                  <w:marLeft w:val="0"/>
                  <w:marRight w:val="0"/>
                  <w:marTop w:val="0"/>
                  <w:marBottom w:val="0"/>
                  <w:divBdr>
                    <w:top w:val="none" w:sz="0" w:space="0" w:color="auto"/>
                    <w:left w:val="none" w:sz="0" w:space="0" w:color="auto"/>
                    <w:bottom w:val="none" w:sz="0" w:space="0" w:color="auto"/>
                    <w:right w:val="none" w:sz="0" w:space="0" w:color="auto"/>
                  </w:divBdr>
                  <w:divsChild>
                    <w:div w:id="9368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57">
              <w:marLeft w:val="0"/>
              <w:marRight w:val="0"/>
              <w:marTop w:val="0"/>
              <w:marBottom w:val="0"/>
              <w:divBdr>
                <w:top w:val="none" w:sz="0" w:space="0" w:color="auto"/>
                <w:left w:val="none" w:sz="0" w:space="0" w:color="auto"/>
                <w:bottom w:val="none" w:sz="0" w:space="0" w:color="auto"/>
                <w:right w:val="none" w:sz="0" w:space="0" w:color="auto"/>
              </w:divBdr>
              <w:divsChild>
                <w:div w:id="897058754">
                  <w:marLeft w:val="0"/>
                  <w:marRight w:val="0"/>
                  <w:marTop w:val="0"/>
                  <w:marBottom w:val="0"/>
                  <w:divBdr>
                    <w:top w:val="none" w:sz="0" w:space="0" w:color="auto"/>
                    <w:left w:val="none" w:sz="0" w:space="0" w:color="auto"/>
                    <w:bottom w:val="none" w:sz="0" w:space="0" w:color="auto"/>
                    <w:right w:val="none" w:sz="0" w:space="0" w:color="auto"/>
                  </w:divBdr>
                </w:div>
              </w:divsChild>
            </w:div>
            <w:div w:id="235895796">
              <w:marLeft w:val="0"/>
              <w:marRight w:val="0"/>
              <w:marTop w:val="0"/>
              <w:marBottom w:val="0"/>
              <w:divBdr>
                <w:top w:val="none" w:sz="0" w:space="0" w:color="auto"/>
                <w:left w:val="none" w:sz="0" w:space="0" w:color="auto"/>
                <w:bottom w:val="none" w:sz="0" w:space="0" w:color="auto"/>
                <w:right w:val="none" w:sz="0" w:space="0" w:color="auto"/>
              </w:divBdr>
              <w:divsChild>
                <w:div w:id="717585775">
                  <w:marLeft w:val="0"/>
                  <w:marRight w:val="0"/>
                  <w:marTop w:val="0"/>
                  <w:marBottom w:val="0"/>
                  <w:divBdr>
                    <w:top w:val="none" w:sz="0" w:space="0" w:color="auto"/>
                    <w:left w:val="none" w:sz="0" w:space="0" w:color="auto"/>
                    <w:bottom w:val="none" w:sz="0" w:space="0" w:color="auto"/>
                    <w:right w:val="none" w:sz="0" w:space="0" w:color="auto"/>
                  </w:divBdr>
                  <w:divsChild>
                    <w:div w:id="1549492579">
                      <w:marLeft w:val="0"/>
                      <w:marRight w:val="0"/>
                      <w:marTop w:val="0"/>
                      <w:marBottom w:val="0"/>
                      <w:divBdr>
                        <w:top w:val="none" w:sz="0" w:space="0" w:color="auto"/>
                        <w:left w:val="none" w:sz="0" w:space="0" w:color="auto"/>
                        <w:bottom w:val="none" w:sz="0" w:space="0" w:color="auto"/>
                        <w:right w:val="none" w:sz="0" w:space="0" w:color="auto"/>
                      </w:divBdr>
                    </w:div>
                  </w:divsChild>
                </w:div>
                <w:div w:id="1611084631">
                  <w:marLeft w:val="0"/>
                  <w:marRight w:val="0"/>
                  <w:marTop w:val="0"/>
                  <w:marBottom w:val="0"/>
                  <w:divBdr>
                    <w:top w:val="none" w:sz="0" w:space="0" w:color="auto"/>
                    <w:left w:val="none" w:sz="0" w:space="0" w:color="auto"/>
                    <w:bottom w:val="none" w:sz="0" w:space="0" w:color="auto"/>
                    <w:right w:val="none" w:sz="0" w:space="0" w:color="auto"/>
                  </w:divBdr>
                  <w:divsChild>
                    <w:div w:id="1180125932">
                      <w:marLeft w:val="0"/>
                      <w:marRight w:val="0"/>
                      <w:marTop w:val="0"/>
                      <w:marBottom w:val="0"/>
                      <w:divBdr>
                        <w:top w:val="none" w:sz="0" w:space="0" w:color="auto"/>
                        <w:left w:val="none" w:sz="0" w:space="0" w:color="auto"/>
                        <w:bottom w:val="none" w:sz="0" w:space="0" w:color="auto"/>
                        <w:right w:val="none" w:sz="0" w:space="0" w:color="auto"/>
                      </w:divBdr>
                    </w:div>
                  </w:divsChild>
                </w:div>
                <w:div w:id="326829056">
                  <w:marLeft w:val="0"/>
                  <w:marRight w:val="0"/>
                  <w:marTop w:val="0"/>
                  <w:marBottom w:val="0"/>
                  <w:divBdr>
                    <w:top w:val="none" w:sz="0" w:space="0" w:color="auto"/>
                    <w:left w:val="none" w:sz="0" w:space="0" w:color="auto"/>
                    <w:bottom w:val="none" w:sz="0" w:space="0" w:color="auto"/>
                    <w:right w:val="none" w:sz="0" w:space="0" w:color="auto"/>
                  </w:divBdr>
                  <w:divsChild>
                    <w:div w:id="7220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0880">
              <w:marLeft w:val="0"/>
              <w:marRight w:val="0"/>
              <w:marTop w:val="0"/>
              <w:marBottom w:val="0"/>
              <w:divBdr>
                <w:top w:val="none" w:sz="0" w:space="0" w:color="auto"/>
                <w:left w:val="none" w:sz="0" w:space="0" w:color="auto"/>
                <w:bottom w:val="none" w:sz="0" w:space="0" w:color="auto"/>
                <w:right w:val="none" w:sz="0" w:space="0" w:color="auto"/>
              </w:divBdr>
              <w:divsChild>
                <w:div w:id="899828297">
                  <w:marLeft w:val="0"/>
                  <w:marRight w:val="0"/>
                  <w:marTop w:val="0"/>
                  <w:marBottom w:val="0"/>
                  <w:divBdr>
                    <w:top w:val="none" w:sz="0" w:space="0" w:color="auto"/>
                    <w:left w:val="none" w:sz="0" w:space="0" w:color="auto"/>
                    <w:bottom w:val="none" w:sz="0" w:space="0" w:color="auto"/>
                    <w:right w:val="none" w:sz="0" w:space="0" w:color="auto"/>
                  </w:divBdr>
                  <w:divsChild>
                    <w:div w:id="1763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6708">
      <w:bodyDiv w:val="1"/>
      <w:marLeft w:val="0"/>
      <w:marRight w:val="0"/>
      <w:marTop w:val="0"/>
      <w:marBottom w:val="0"/>
      <w:divBdr>
        <w:top w:val="none" w:sz="0" w:space="0" w:color="auto"/>
        <w:left w:val="none" w:sz="0" w:space="0" w:color="auto"/>
        <w:bottom w:val="none" w:sz="0" w:space="0" w:color="auto"/>
        <w:right w:val="none" w:sz="0" w:space="0" w:color="auto"/>
      </w:divBdr>
    </w:div>
    <w:div w:id="777061336">
      <w:bodyDiv w:val="1"/>
      <w:marLeft w:val="0"/>
      <w:marRight w:val="0"/>
      <w:marTop w:val="0"/>
      <w:marBottom w:val="0"/>
      <w:divBdr>
        <w:top w:val="none" w:sz="0" w:space="0" w:color="auto"/>
        <w:left w:val="none" w:sz="0" w:space="0" w:color="auto"/>
        <w:bottom w:val="none" w:sz="0" w:space="0" w:color="auto"/>
        <w:right w:val="none" w:sz="0" w:space="0" w:color="auto"/>
      </w:divBdr>
      <w:divsChild>
        <w:div w:id="901213800">
          <w:marLeft w:val="0"/>
          <w:marRight w:val="0"/>
          <w:marTop w:val="0"/>
          <w:marBottom w:val="0"/>
          <w:divBdr>
            <w:top w:val="none" w:sz="0" w:space="0" w:color="auto"/>
            <w:left w:val="none" w:sz="0" w:space="0" w:color="auto"/>
            <w:bottom w:val="none" w:sz="0" w:space="0" w:color="auto"/>
            <w:right w:val="none" w:sz="0" w:space="0" w:color="auto"/>
          </w:divBdr>
          <w:divsChild>
            <w:div w:id="1471554173">
              <w:marLeft w:val="0"/>
              <w:marRight w:val="0"/>
              <w:marTop w:val="0"/>
              <w:marBottom w:val="0"/>
              <w:divBdr>
                <w:top w:val="none" w:sz="0" w:space="0" w:color="auto"/>
                <w:left w:val="none" w:sz="0" w:space="0" w:color="auto"/>
                <w:bottom w:val="none" w:sz="0" w:space="0" w:color="auto"/>
                <w:right w:val="none" w:sz="0" w:space="0" w:color="auto"/>
              </w:divBdr>
              <w:divsChild>
                <w:div w:id="685063061">
                  <w:marLeft w:val="0"/>
                  <w:marRight w:val="0"/>
                  <w:marTop w:val="0"/>
                  <w:marBottom w:val="0"/>
                  <w:divBdr>
                    <w:top w:val="none" w:sz="0" w:space="0" w:color="auto"/>
                    <w:left w:val="none" w:sz="0" w:space="0" w:color="auto"/>
                    <w:bottom w:val="none" w:sz="0" w:space="0" w:color="auto"/>
                    <w:right w:val="none" w:sz="0" w:space="0" w:color="auto"/>
                  </w:divBdr>
                  <w:divsChild>
                    <w:div w:id="4502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92943">
      <w:bodyDiv w:val="1"/>
      <w:marLeft w:val="0"/>
      <w:marRight w:val="0"/>
      <w:marTop w:val="0"/>
      <w:marBottom w:val="0"/>
      <w:divBdr>
        <w:top w:val="none" w:sz="0" w:space="0" w:color="auto"/>
        <w:left w:val="none" w:sz="0" w:space="0" w:color="auto"/>
        <w:bottom w:val="none" w:sz="0" w:space="0" w:color="auto"/>
        <w:right w:val="none" w:sz="0" w:space="0" w:color="auto"/>
      </w:divBdr>
      <w:divsChild>
        <w:div w:id="1744177551">
          <w:marLeft w:val="0"/>
          <w:marRight w:val="0"/>
          <w:marTop w:val="0"/>
          <w:marBottom w:val="0"/>
          <w:divBdr>
            <w:top w:val="none" w:sz="0" w:space="0" w:color="auto"/>
            <w:left w:val="none" w:sz="0" w:space="0" w:color="auto"/>
            <w:bottom w:val="none" w:sz="0" w:space="0" w:color="auto"/>
            <w:right w:val="none" w:sz="0" w:space="0" w:color="auto"/>
          </w:divBdr>
          <w:divsChild>
            <w:div w:id="1056392734">
              <w:marLeft w:val="0"/>
              <w:marRight w:val="0"/>
              <w:marTop w:val="0"/>
              <w:marBottom w:val="0"/>
              <w:divBdr>
                <w:top w:val="none" w:sz="0" w:space="0" w:color="auto"/>
                <w:left w:val="none" w:sz="0" w:space="0" w:color="auto"/>
                <w:bottom w:val="none" w:sz="0" w:space="0" w:color="auto"/>
                <w:right w:val="none" w:sz="0" w:space="0" w:color="auto"/>
              </w:divBdr>
              <w:divsChild>
                <w:div w:id="1522354653">
                  <w:marLeft w:val="0"/>
                  <w:marRight w:val="0"/>
                  <w:marTop w:val="0"/>
                  <w:marBottom w:val="0"/>
                  <w:divBdr>
                    <w:top w:val="none" w:sz="0" w:space="0" w:color="auto"/>
                    <w:left w:val="none" w:sz="0" w:space="0" w:color="auto"/>
                    <w:bottom w:val="none" w:sz="0" w:space="0" w:color="auto"/>
                    <w:right w:val="none" w:sz="0" w:space="0" w:color="auto"/>
                  </w:divBdr>
                </w:div>
              </w:divsChild>
            </w:div>
            <w:div w:id="1139687053">
              <w:marLeft w:val="0"/>
              <w:marRight w:val="0"/>
              <w:marTop w:val="0"/>
              <w:marBottom w:val="0"/>
              <w:divBdr>
                <w:top w:val="none" w:sz="0" w:space="0" w:color="auto"/>
                <w:left w:val="none" w:sz="0" w:space="0" w:color="auto"/>
                <w:bottom w:val="none" w:sz="0" w:space="0" w:color="auto"/>
                <w:right w:val="none" w:sz="0" w:space="0" w:color="auto"/>
              </w:divBdr>
              <w:divsChild>
                <w:div w:id="3603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9114">
      <w:bodyDiv w:val="1"/>
      <w:marLeft w:val="0"/>
      <w:marRight w:val="0"/>
      <w:marTop w:val="0"/>
      <w:marBottom w:val="0"/>
      <w:divBdr>
        <w:top w:val="none" w:sz="0" w:space="0" w:color="auto"/>
        <w:left w:val="none" w:sz="0" w:space="0" w:color="auto"/>
        <w:bottom w:val="none" w:sz="0" w:space="0" w:color="auto"/>
        <w:right w:val="none" w:sz="0" w:space="0" w:color="auto"/>
      </w:divBdr>
      <w:divsChild>
        <w:div w:id="798303846">
          <w:marLeft w:val="0"/>
          <w:marRight w:val="0"/>
          <w:marTop w:val="0"/>
          <w:marBottom w:val="0"/>
          <w:divBdr>
            <w:top w:val="none" w:sz="0" w:space="0" w:color="auto"/>
            <w:left w:val="none" w:sz="0" w:space="0" w:color="auto"/>
            <w:bottom w:val="none" w:sz="0" w:space="0" w:color="auto"/>
            <w:right w:val="none" w:sz="0" w:space="0" w:color="auto"/>
          </w:divBdr>
          <w:divsChild>
            <w:div w:id="935331361">
              <w:marLeft w:val="0"/>
              <w:marRight w:val="0"/>
              <w:marTop w:val="0"/>
              <w:marBottom w:val="0"/>
              <w:divBdr>
                <w:top w:val="none" w:sz="0" w:space="0" w:color="auto"/>
                <w:left w:val="none" w:sz="0" w:space="0" w:color="auto"/>
                <w:bottom w:val="none" w:sz="0" w:space="0" w:color="auto"/>
                <w:right w:val="none" w:sz="0" w:space="0" w:color="auto"/>
              </w:divBdr>
              <w:divsChild>
                <w:div w:id="1393038966">
                  <w:marLeft w:val="0"/>
                  <w:marRight w:val="0"/>
                  <w:marTop w:val="0"/>
                  <w:marBottom w:val="0"/>
                  <w:divBdr>
                    <w:top w:val="none" w:sz="0" w:space="0" w:color="auto"/>
                    <w:left w:val="none" w:sz="0" w:space="0" w:color="auto"/>
                    <w:bottom w:val="none" w:sz="0" w:space="0" w:color="auto"/>
                    <w:right w:val="none" w:sz="0" w:space="0" w:color="auto"/>
                  </w:divBdr>
                  <w:divsChild>
                    <w:div w:id="1639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000">
              <w:marLeft w:val="0"/>
              <w:marRight w:val="0"/>
              <w:marTop w:val="0"/>
              <w:marBottom w:val="0"/>
              <w:divBdr>
                <w:top w:val="none" w:sz="0" w:space="0" w:color="auto"/>
                <w:left w:val="none" w:sz="0" w:space="0" w:color="auto"/>
                <w:bottom w:val="none" w:sz="0" w:space="0" w:color="auto"/>
                <w:right w:val="none" w:sz="0" w:space="0" w:color="auto"/>
              </w:divBdr>
              <w:divsChild>
                <w:div w:id="5741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6792">
      <w:bodyDiv w:val="1"/>
      <w:marLeft w:val="0"/>
      <w:marRight w:val="0"/>
      <w:marTop w:val="0"/>
      <w:marBottom w:val="0"/>
      <w:divBdr>
        <w:top w:val="none" w:sz="0" w:space="0" w:color="auto"/>
        <w:left w:val="none" w:sz="0" w:space="0" w:color="auto"/>
        <w:bottom w:val="none" w:sz="0" w:space="0" w:color="auto"/>
        <w:right w:val="none" w:sz="0" w:space="0" w:color="auto"/>
      </w:divBdr>
      <w:divsChild>
        <w:div w:id="1806002491">
          <w:marLeft w:val="0"/>
          <w:marRight w:val="0"/>
          <w:marTop w:val="0"/>
          <w:marBottom w:val="0"/>
          <w:divBdr>
            <w:top w:val="none" w:sz="0" w:space="0" w:color="auto"/>
            <w:left w:val="none" w:sz="0" w:space="0" w:color="auto"/>
            <w:bottom w:val="none" w:sz="0" w:space="0" w:color="auto"/>
            <w:right w:val="none" w:sz="0" w:space="0" w:color="auto"/>
          </w:divBdr>
          <w:divsChild>
            <w:div w:id="746266072">
              <w:marLeft w:val="0"/>
              <w:marRight w:val="0"/>
              <w:marTop w:val="0"/>
              <w:marBottom w:val="0"/>
              <w:divBdr>
                <w:top w:val="none" w:sz="0" w:space="0" w:color="auto"/>
                <w:left w:val="none" w:sz="0" w:space="0" w:color="auto"/>
                <w:bottom w:val="none" w:sz="0" w:space="0" w:color="auto"/>
                <w:right w:val="none" w:sz="0" w:space="0" w:color="auto"/>
              </w:divBdr>
              <w:divsChild>
                <w:div w:id="1208834632">
                  <w:marLeft w:val="0"/>
                  <w:marRight w:val="0"/>
                  <w:marTop w:val="0"/>
                  <w:marBottom w:val="0"/>
                  <w:divBdr>
                    <w:top w:val="none" w:sz="0" w:space="0" w:color="auto"/>
                    <w:left w:val="none" w:sz="0" w:space="0" w:color="auto"/>
                    <w:bottom w:val="none" w:sz="0" w:space="0" w:color="auto"/>
                    <w:right w:val="none" w:sz="0" w:space="0" w:color="auto"/>
                  </w:divBdr>
                </w:div>
              </w:divsChild>
            </w:div>
            <w:div w:id="234318469">
              <w:marLeft w:val="0"/>
              <w:marRight w:val="0"/>
              <w:marTop w:val="0"/>
              <w:marBottom w:val="0"/>
              <w:divBdr>
                <w:top w:val="none" w:sz="0" w:space="0" w:color="auto"/>
                <w:left w:val="none" w:sz="0" w:space="0" w:color="auto"/>
                <w:bottom w:val="none" w:sz="0" w:space="0" w:color="auto"/>
                <w:right w:val="none" w:sz="0" w:space="0" w:color="auto"/>
              </w:divBdr>
              <w:divsChild>
                <w:div w:id="471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826">
      <w:bodyDiv w:val="1"/>
      <w:marLeft w:val="0"/>
      <w:marRight w:val="0"/>
      <w:marTop w:val="0"/>
      <w:marBottom w:val="0"/>
      <w:divBdr>
        <w:top w:val="none" w:sz="0" w:space="0" w:color="auto"/>
        <w:left w:val="none" w:sz="0" w:space="0" w:color="auto"/>
        <w:bottom w:val="none" w:sz="0" w:space="0" w:color="auto"/>
        <w:right w:val="none" w:sz="0" w:space="0" w:color="auto"/>
      </w:divBdr>
      <w:divsChild>
        <w:div w:id="539705670">
          <w:marLeft w:val="0"/>
          <w:marRight w:val="0"/>
          <w:marTop w:val="0"/>
          <w:marBottom w:val="0"/>
          <w:divBdr>
            <w:top w:val="none" w:sz="0" w:space="0" w:color="auto"/>
            <w:left w:val="none" w:sz="0" w:space="0" w:color="auto"/>
            <w:bottom w:val="none" w:sz="0" w:space="0" w:color="auto"/>
            <w:right w:val="none" w:sz="0" w:space="0" w:color="auto"/>
          </w:divBdr>
          <w:divsChild>
            <w:div w:id="1736246113">
              <w:marLeft w:val="0"/>
              <w:marRight w:val="0"/>
              <w:marTop w:val="0"/>
              <w:marBottom w:val="0"/>
              <w:divBdr>
                <w:top w:val="none" w:sz="0" w:space="0" w:color="auto"/>
                <w:left w:val="none" w:sz="0" w:space="0" w:color="auto"/>
                <w:bottom w:val="none" w:sz="0" w:space="0" w:color="auto"/>
                <w:right w:val="none" w:sz="0" w:space="0" w:color="auto"/>
              </w:divBdr>
              <w:divsChild>
                <w:div w:id="1792018208">
                  <w:marLeft w:val="0"/>
                  <w:marRight w:val="0"/>
                  <w:marTop w:val="0"/>
                  <w:marBottom w:val="0"/>
                  <w:divBdr>
                    <w:top w:val="none" w:sz="0" w:space="0" w:color="auto"/>
                    <w:left w:val="none" w:sz="0" w:space="0" w:color="auto"/>
                    <w:bottom w:val="none" w:sz="0" w:space="0" w:color="auto"/>
                    <w:right w:val="none" w:sz="0" w:space="0" w:color="auto"/>
                  </w:divBdr>
                  <w:divsChild>
                    <w:div w:id="440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6562">
      <w:bodyDiv w:val="1"/>
      <w:marLeft w:val="0"/>
      <w:marRight w:val="0"/>
      <w:marTop w:val="0"/>
      <w:marBottom w:val="0"/>
      <w:divBdr>
        <w:top w:val="none" w:sz="0" w:space="0" w:color="auto"/>
        <w:left w:val="none" w:sz="0" w:space="0" w:color="auto"/>
        <w:bottom w:val="none" w:sz="0" w:space="0" w:color="auto"/>
        <w:right w:val="none" w:sz="0" w:space="0" w:color="auto"/>
      </w:divBdr>
      <w:divsChild>
        <w:div w:id="1128233314">
          <w:marLeft w:val="0"/>
          <w:marRight w:val="0"/>
          <w:marTop w:val="0"/>
          <w:marBottom w:val="0"/>
          <w:divBdr>
            <w:top w:val="none" w:sz="0" w:space="0" w:color="auto"/>
            <w:left w:val="none" w:sz="0" w:space="0" w:color="auto"/>
            <w:bottom w:val="none" w:sz="0" w:space="0" w:color="auto"/>
            <w:right w:val="none" w:sz="0" w:space="0" w:color="auto"/>
          </w:divBdr>
          <w:divsChild>
            <w:div w:id="979000421">
              <w:marLeft w:val="0"/>
              <w:marRight w:val="0"/>
              <w:marTop w:val="0"/>
              <w:marBottom w:val="0"/>
              <w:divBdr>
                <w:top w:val="none" w:sz="0" w:space="0" w:color="auto"/>
                <w:left w:val="none" w:sz="0" w:space="0" w:color="auto"/>
                <w:bottom w:val="none" w:sz="0" w:space="0" w:color="auto"/>
                <w:right w:val="none" w:sz="0" w:space="0" w:color="auto"/>
              </w:divBdr>
              <w:divsChild>
                <w:div w:id="67190950">
                  <w:marLeft w:val="0"/>
                  <w:marRight w:val="0"/>
                  <w:marTop w:val="0"/>
                  <w:marBottom w:val="0"/>
                  <w:divBdr>
                    <w:top w:val="none" w:sz="0" w:space="0" w:color="auto"/>
                    <w:left w:val="none" w:sz="0" w:space="0" w:color="auto"/>
                    <w:bottom w:val="none" w:sz="0" w:space="0" w:color="auto"/>
                    <w:right w:val="none" w:sz="0" w:space="0" w:color="auto"/>
                  </w:divBdr>
                  <w:divsChild>
                    <w:div w:id="20437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33348">
      <w:bodyDiv w:val="1"/>
      <w:marLeft w:val="0"/>
      <w:marRight w:val="0"/>
      <w:marTop w:val="0"/>
      <w:marBottom w:val="0"/>
      <w:divBdr>
        <w:top w:val="none" w:sz="0" w:space="0" w:color="auto"/>
        <w:left w:val="none" w:sz="0" w:space="0" w:color="auto"/>
        <w:bottom w:val="none" w:sz="0" w:space="0" w:color="auto"/>
        <w:right w:val="none" w:sz="0" w:space="0" w:color="auto"/>
      </w:divBdr>
      <w:divsChild>
        <w:div w:id="381826484">
          <w:marLeft w:val="0"/>
          <w:marRight w:val="0"/>
          <w:marTop w:val="0"/>
          <w:marBottom w:val="0"/>
          <w:divBdr>
            <w:top w:val="none" w:sz="0" w:space="0" w:color="auto"/>
            <w:left w:val="none" w:sz="0" w:space="0" w:color="auto"/>
            <w:bottom w:val="none" w:sz="0" w:space="0" w:color="auto"/>
            <w:right w:val="none" w:sz="0" w:space="0" w:color="auto"/>
          </w:divBdr>
          <w:divsChild>
            <w:div w:id="1653873493">
              <w:marLeft w:val="0"/>
              <w:marRight w:val="0"/>
              <w:marTop w:val="0"/>
              <w:marBottom w:val="0"/>
              <w:divBdr>
                <w:top w:val="none" w:sz="0" w:space="0" w:color="auto"/>
                <w:left w:val="none" w:sz="0" w:space="0" w:color="auto"/>
                <w:bottom w:val="none" w:sz="0" w:space="0" w:color="auto"/>
                <w:right w:val="none" w:sz="0" w:space="0" w:color="auto"/>
              </w:divBdr>
              <w:divsChild>
                <w:div w:id="1253203290">
                  <w:marLeft w:val="0"/>
                  <w:marRight w:val="0"/>
                  <w:marTop w:val="0"/>
                  <w:marBottom w:val="0"/>
                  <w:divBdr>
                    <w:top w:val="none" w:sz="0" w:space="0" w:color="auto"/>
                    <w:left w:val="none" w:sz="0" w:space="0" w:color="auto"/>
                    <w:bottom w:val="none" w:sz="0" w:space="0" w:color="auto"/>
                    <w:right w:val="none" w:sz="0" w:space="0" w:color="auto"/>
                  </w:divBdr>
                  <w:divsChild>
                    <w:div w:id="20166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6359">
      <w:bodyDiv w:val="1"/>
      <w:marLeft w:val="0"/>
      <w:marRight w:val="0"/>
      <w:marTop w:val="0"/>
      <w:marBottom w:val="0"/>
      <w:divBdr>
        <w:top w:val="none" w:sz="0" w:space="0" w:color="auto"/>
        <w:left w:val="none" w:sz="0" w:space="0" w:color="auto"/>
        <w:bottom w:val="none" w:sz="0" w:space="0" w:color="auto"/>
        <w:right w:val="none" w:sz="0" w:space="0" w:color="auto"/>
      </w:divBdr>
      <w:divsChild>
        <w:div w:id="1628848698">
          <w:marLeft w:val="0"/>
          <w:marRight w:val="0"/>
          <w:marTop w:val="0"/>
          <w:marBottom w:val="0"/>
          <w:divBdr>
            <w:top w:val="none" w:sz="0" w:space="0" w:color="auto"/>
            <w:left w:val="none" w:sz="0" w:space="0" w:color="auto"/>
            <w:bottom w:val="none" w:sz="0" w:space="0" w:color="auto"/>
            <w:right w:val="none" w:sz="0" w:space="0" w:color="auto"/>
          </w:divBdr>
          <w:divsChild>
            <w:div w:id="433012556">
              <w:marLeft w:val="0"/>
              <w:marRight w:val="0"/>
              <w:marTop w:val="0"/>
              <w:marBottom w:val="0"/>
              <w:divBdr>
                <w:top w:val="none" w:sz="0" w:space="0" w:color="auto"/>
                <w:left w:val="none" w:sz="0" w:space="0" w:color="auto"/>
                <w:bottom w:val="none" w:sz="0" w:space="0" w:color="auto"/>
                <w:right w:val="none" w:sz="0" w:space="0" w:color="auto"/>
              </w:divBdr>
              <w:divsChild>
                <w:div w:id="1623072117">
                  <w:marLeft w:val="0"/>
                  <w:marRight w:val="0"/>
                  <w:marTop w:val="0"/>
                  <w:marBottom w:val="0"/>
                  <w:divBdr>
                    <w:top w:val="none" w:sz="0" w:space="0" w:color="auto"/>
                    <w:left w:val="none" w:sz="0" w:space="0" w:color="auto"/>
                    <w:bottom w:val="none" w:sz="0" w:space="0" w:color="auto"/>
                    <w:right w:val="none" w:sz="0" w:space="0" w:color="auto"/>
                  </w:divBdr>
                </w:div>
              </w:divsChild>
            </w:div>
            <w:div w:id="1494711977">
              <w:marLeft w:val="0"/>
              <w:marRight w:val="0"/>
              <w:marTop w:val="0"/>
              <w:marBottom w:val="0"/>
              <w:divBdr>
                <w:top w:val="none" w:sz="0" w:space="0" w:color="auto"/>
                <w:left w:val="none" w:sz="0" w:space="0" w:color="auto"/>
                <w:bottom w:val="none" w:sz="0" w:space="0" w:color="auto"/>
                <w:right w:val="none" w:sz="0" w:space="0" w:color="auto"/>
              </w:divBdr>
              <w:divsChild>
                <w:div w:id="1533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42497">
      <w:bodyDiv w:val="1"/>
      <w:marLeft w:val="0"/>
      <w:marRight w:val="0"/>
      <w:marTop w:val="0"/>
      <w:marBottom w:val="0"/>
      <w:divBdr>
        <w:top w:val="none" w:sz="0" w:space="0" w:color="auto"/>
        <w:left w:val="none" w:sz="0" w:space="0" w:color="auto"/>
        <w:bottom w:val="none" w:sz="0" w:space="0" w:color="auto"/>
        <w:right w:val="none" w:sz="0" w:space="0" w:color="auto"/>
      </w:divBdr>
      <w:divsChild>
        <w:div w:id="445122442">
          <w:marLeft w:val="0"/>
          <w:marRight w:val="0"/>
          <w:marTop w:val="0"/>
          <w:marBottom w:val="0"/>
          <w:divBdr>
            <w:top w:val="none" w:sz="0" w:space="0" w:color="auto"/>
            <w:left w:val="none" w:sz="0" w:space="0" w:color="auto"/>
            <w:bottom w:val="none" w:sz="0" w:space="0" w:color="auto"/>
            <w:right w:val="none" w:sz="0" w:space="0" w:color="auto"/>
          </w:divBdr>
          <w:divsChild>
            <w:div w:id="1956324131">
              <w:marLeft w:val="0"/>
              <w:marRight w:val="0"/>
              <w:marTop w:val="0"/>
              <w:marBottom w:val="0"/>
              <w:divBdr>
                <w:top w:val="none" w:sz="0" w:space="0" w:color="auto"/>
                <w:left w:val="none" w:sz="0" w:space="0" w:color="auto"/>
                <w:bottom w:val="none" w:sz="0" w:space="0" w:color="auto"/>
                <w:right w:val="none" w:sz="0" w:space="0" w:color="auto"/>
              </w:divBdr>
              <w:divsChild>
                <w:div w:id="1304657051">
                  <w:marLeft w:val="0"/>
                  <w:marRight w:val="0"/>
                  <w:marTop w:val="0"/>
                  <w:marBottom w:val="0"/>
                  <w:divBdr>
                    <w:top w:val="none" w:sz="0" w:space="0" w:color="auto"/>
                    <w:left w:val="none" w:sz="0" w:space="0" w:color="auto"/>
                    <w:bottom w:val="none" w:sz="0" w:space="0" w:color="auto"/>
                    <w:right w:val="none" w:sz="0" w:space="0" w:color="auto"/>
                  </w:divBdr>
                  <w:divsChild>
                    <w:div w:id="8829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1837">
      <w:bodyDiv w:val="1"/>
      <w:marLeft w:val="0"/>
      <w:marRight w:val="0"/>
      <w:marTop w:val="0"/>
      <w:marBottom w:val="0"/>
      <w:divBdr>
        <w:top w:val="none" w:sz="0" w:space="0" w:color="auto"/>
        <w:left w:val="none" w:sz="0" w:space="0" w:color="auto"/>
        <w:bottom w:val="none" w:sz="0" w:space="0" w:color="auto"/>
        <w:right w:val="none" w:sz="0" w:space="0" w:color="auto"/>
      </w:divBdr>
      <w:divsChild>
        <w:div w:id="258952424">
          <w:marLeft w:val="0"/>
          <w:marRight w:val="0"/>
          <w:marTop w:val="0"/>
          <w:marBottom w:val="0"/>
          <w:divBdr>
            <w:top w:val="none" w:sz="0" w:space="0" w:color="auto"/>
            <w:left w:val="none" w:sz="0" w:space="0" w:color="auto"/>
            <w:bottom w:val="none" w:sz="0" w:space="0" w:color="auto"/>
            <w:right w:val="none" w:sz="0" w:space="0" w:color="auto"/>
          </w:divBdr>
          <w:divsChild>
            <w:div w:id="290669068">
              <w:marLeft w:val="0"/>
              <w:marRight w:val="0"/>
              <w:marTop w:val="0"/>
              <w:marBottom w:val="0"/>
              <w:divBdr>
                <w:top w:val="none" w:sz="0" w:space="0" w:color="auto"/>
                <w:left w:val="none" w:sz="0" w:space="0" w:color="auto"/>
                <w:bottom w:val="none" w:sz="0" w:space="0" w:color="auto"/>
                <w:right w:val="none" w:sz="0" w:space="0" w:color="auto"/>
              </w:divBdr>
            </w:div>
            <w:div w:id="1693334992">
              <w:marLeft w:val="0"/>
              <w:marRight w:val="0"/>
              <w:marTop w:val="0"/>
              <w:marBottom w:val="0"/>
              <w:divBdr>
                <w:top w:val="none" w:sz="0" w:space="0" w:color="auto"/>
                <w:left w:val="none" w:sz="0" w:space="0" w:color="auto"/>
                <w:bottom w:val="none" w:sz="0" w:space="0" w:color="auto"/>
                <w:right w:val="none" w:sz="0" w:space="0" w:color="auto"/>
              </w:divBdr>
            </w:div>
            <w:div w:id="1539707552">
              <w:marLeft w:val="0"/>
              <w:marRight w:val="0"/>
              <w:marTop w:val="0"/>
              <w:marBottom w:val="0"/>
              <w:divBdr>
                <w:top w:val="none" w:sz="0" w:space="0" w:color="auto"/>
                <w:left w:val="none" w:sz="0" w:space="0" w:color="auto"/>
                <w:bottom w:val="none" w:sz="0" w:space="0" w:color="auto"/>
                <w:right w:val="none" w:sz="0" w:space="0" w:color="auto"/>
              </w:divBdr>
            </w:div>
          </w:divsChild>
        </w:div>
        <w:div w:id="693388127">
          <w:marLeft w:val="0"/>
          <w:marRight w:val="0"/>
          <w:marTop w:val="0"/>
          <w:marBottom w:val="0"/>
          <w:divBdr>
            <w:top w:val="none" w:sz="0" w:space="0" w:color="auto"/>
            <w:left w:val="none" w:sz="0" w:space="0" w:color="auto"/>
            <w:bottom w:val="none" w:sz="0" w:space="0" w:color="auto"/>
            <w:right w:val="none" w:sz="0" w:space="0" w:color="auto"/>
          </w:divBdr>
          <w:divsChild>
            <w:div w:id="60256875">
              <w:marLeft w:val="0"/>
              <w:marRight w:val="0"/>
              <w:marTop w:val="0"/>
              <w:marBottom w:val="0"/>
              <w:divBdr>
                <w:top w:val="none" w:sz="0" w:space="0" w:color="auto"/>
                <w:left w:val="none" w:sz="0" w:space="0" w:color="auto"/>
                <w:bottom w:val="none" w:sz="0" w:space="0" w:color="auto"/>
                <w:right w:val="none" w:sz="0" w:space="0" w:color="auto"/>
              </w:divBdr>
            </w:div>
            <w:div w:id="436946130">
              <w:marLeft w:val="0"/>
              <w:marRight w:val="0"/>
              <w:marTop w:val="0"/>
              <w:marBottom w:val="0"/>
              <w:divBdr>
                <w:top w:val="none" w:sz="0" w:space="0" w:color="auto"/>
                <w:left w:val="none" w:sz="0" w:space="0" w:color="auto"/>
                <w:bottom w:val="none" w:sz="0" w:space="0" w:color="auto"/>
                <w:right w:val="none" w:sz="0" w:space="0" w:color="auto"/>
              </w:divBdr>
            </w:div>
            <w:div w:id="987906214">
              <w:marLeft w:val="0"/>
              <w:marRight w:val="0"/>
              <w:marTop w:val="0"/>
              <w:marBottom w:val="0"/>
              <w:divBdr>
                <w:top w:val="none" w:sz="0" w:space="0" w:color="auto"/>
                <w:left w:val="none" w:sz="0" w:space="0" w:color="auto"/>
                <w:bottom w:val="none" w:sz="0" w:space="0" w:color="auto"/>
                <w:right w:val="none" w:sz="0" w:space="0" w:color="auto"/>
              </w:divBdr>
            </w:div>
          </w:divsChild>
        </w:div>
        <w:div w:id="2100515540">
          <w:marLeft w:val="0"/>
          <w:marRight w:val="0"/>
          <w:marTop w:val="0"/>
          <w:marBottom w:val="0"/>
          <w:divBdr>
            <w:top w:val="none" w:sz="0" w:space="0" w:color="auto"/>
            <w:left w:val="none" w:sz="0" w:space="0" w:color="auto"/>
            <w:bottom w:val="none" w:sz="0" w:space="0" w:color="auto"/>
            <w:right w:val="none" w:sz="0" w:space="0" w:color="auto"/>
          </w:divBdr>
          <w:divsChild>
            <w:div w:id="742871019">
              <w:marLeft w:val="0"/>
              <w:marRight w:val="0"/>
              <w:marTop w:val="0"/>
              <w:marBottom w:val="0"/>
              <w:divBdr>
                <w:top w:val="none" w:sz="0" w:space="0" w:color="auto"/>
                <w:left w:val="none" w:sz="0" w:space="0" w:color="auto"/>
                <w:bottom w:val="none" w:sz="0" w:space="0" w:color="auto"/>
                <w:right w:val="none" w:sz="0" w:space="0" w:color="auto"/>
              </w:divBdr>
            </w:div>
            <w:div w:id="89011277">
              <w:marLeft w:val="0"/>
              <w:marRight w:val="0"/>
              <w:marTop w:val="0"/>
              <w:marBottom w:val="0"/>
              <w:divBdr>
                <w:top w:val="none" w:sz="0" w:space="0" w:color="auto"/>
                <w:left w:val="none" w:sz="0" w:space="0" w:color="auto"/>
                <w:bottom w:val="none" w:sz="0" w:space="0" w:color="auto"/>
                <w:right w:val="none" w:sz="0" w:space="0" w:color="auto"/>
              </w:divBdr>
            </w:div>
          </w:divsChild>
        </w:div>
        <w:div w:id="1459451551">
          <w:marLeft w:val="0"/>
          <w:marRight w:val="0"/>
          <w:marTop w:val="0"/>
          <w:marBottom w:val="0"/>
          <w:divBdr>
            <w:top w:val="none" w:sz="0" w:space="0" w:color="auto"/>
            <w:left w:val="none" w:sz="0" w:space="0" w:color="auto"/>
            <w:bottom w:val="none" w:sz="0" w:space="0" w:color="auto"/>
            <w:right w:val="none" w:sz="0" w:space="0" w:color="auto"/>
          </w:divBdr>
          <w:divsChild>
            <w:div w:id="979112911">
              <w:marLeft w:val="0"/>
              <w:marRight w:val="0"/>
              <w:marTop w:val="0"/>
              <w:marBottom w:val="0"/>
              <w:divBdr>
                <w:top w:val="none" w:sz="0" w:space="0" w:color="auto"/>
                <w:left w:val="none" w:sz="0" w:space="0" w:color="auto"/>
                <w:bottom w:val="none" w:sz="0" w:space="0" w:color="auto"/>
                <w:right w:val="none" w:sz="0" w:space="0" w:color="auto"/>
              </w:divBdr>
            </w:div>
            <w:div w:id="67927604">
              <w:marLeft w:val="0"/>
              <w:marRight w:val="0"/>
              <w:marTop w:val="0"/>
              <w:marBottom w:val="0"/>
              <w:divBdr>
                <w:top w:val="none" w:sz="0" w:space="0" w:color="auto"/>
                <w:left w:val="none" w:sz="0" w:space="0" w:color="auto"/>
                <w:bottom w:val="none" w:sz="0" w:space="0" w:color="auto"/>
                <w:right w:val="none" w:sz="0" w:space="0" w:color="auto"/>
              </w:divBdr>
            </w:div>
            <w:div w:id="1292975921">
              <w:marLeft w:val="0"/>
              <w:marRight w:val="0"/>
              <w:marTop w:val="0"/>
              <w:marBottom w:val="0"/>
              <w:divBdr>
                <w:top w:val="none" w:sz="0" w:space="0" w:color="auto"/>
                <w:left w:val="none" w:sz="0" w:space="0" w:color="auto"/>
                <w:bottom w:val="none" w:sz="0" w:space="0" w:color="auto"/>
                <w:right w:val="none" w:sz="0" w:space="0" w:color="auto"/>
              </w:divBdr>
            </w:div>
          </w:divsChild>
        </w:div>
        <w:div w:id="1517574878">
          <w:marLeft w:val="0"/>
          <w:marRight w:val="0"/>
          <w:marTop w:val="0"/>
          <w:marBottom w:val="0"/>
          <w:divBdr>
            <w:top w:val="none" w:sz="0" w:space="0" w:color="auto"/>
            <w:left w:val="none" w:sz="0" w:space="0" w:color="auto"/>
            <w:bottom w:val="none" w:sz="0" w:space="0" w:color="auto"/>
            <w:right w:val="none" w:sz="0" w:space="0" w:color="auto"/>
          </w:divBdr>
          <w:divsChild>
            <w:div w:id="1545407277">
              <w:marLeft w:val="0"/>
              <w:marRight w:val="0"/>
              <w:marTop w:val="0"/>
              <w:marBottom w:val="0"/>
              <w:divBdr>
                <w:top w:val="none" w:sz="0" w:space="0" w:color="auto"/>
                <w:left w:val="none" w:sz="0" w:space="0" w:color="auto"/>
                <w:bottom w:val="none" w:sz="0" w:space="0" w:color="auto"/>
                <w:right w:val="none" w:sz="0" w:space="0" w:color="auto"/>
              </w:divBdr>
            </w:div>
          </w:divsChild>
        </w:div>
        <w:div w:id="1538347896">
          <w:marLeft w:val="0"/>
          <w:marRight w:val="0"/>
          <w:marTop w:val="0"/>
          <w:marBottom w:val="0"/>
          <w:divBdr>
            <w:top w:val="none" w:sz="0" w:space="0" w:color="auto"/>
            <w:left w:val="none" w:sz="0" w:space="0" w:color="auto"/>
            <w:bottom w:val="none" w:sz="0" w:space="0" w:color="auto"/>
            <w:right w:val="none" w:sz="0" w:space="0" w:color="auto"/>
          </w:divBdr>
          <w:divsChild>
            <w:div w:id="553926089">
              <w:marLeft w:val="0"/>
              <w:marRight w:val="0"/>
              <w:marTop w:val="0"/>
              <w:marBottom w:val="0"/>
              <w:divBdr>
                <w:top w:val="none" w:sz="0" w:space="0" w:color="auto"/>
                <w:left w:val="none" w:sz="0" w:space="0" w:color="auto"/>
                <w:bottom w:val="none" w:sz="0" w:space="0" w:color="auto"/>
                <w:right w:val="none" w:sz="0" w:space="0" w:color="auto"/>
              </w:divBdr>
            </w:div>
          </w:divsChild>
        </w:div>
        <w:div w:id="1892422916">
          <w:marLeft w:val="0"/>
          <w:marRight w:val="0"/>
          <w:marTop w:val="0"/>
          <w:marBottom w:val="0"/>
          <w:divBdr>
            <w:top w:val="none" w:sz="0" w:space="0" w:color="auto"/>
            <w:left w:val="none" w:sz="0" w:space="0" w:color="auto"/>
            <w:bottom w:val="none" w:sz="0" w:space="0" w:color="auto"/>
            <w:right w:val="none" w:sz="0" w:space="0" w:color="auto"/>
          </w:divBdr>
          <w:divsChild>
            <w:div w:id="1396511741">
              <w:marLeft w:val="0"/>
              <w:marRight w:val="0"/>
              <w:marTop w:val="0"/>
              <w:marBottom w:val="0"/>
              <w:divBdr>
                <w:top w:val="none" w:sz="0" w:space="0" w:color="auto"/>
                <w:left w:val="none" w:sz="0" w:space="0" w:color="auto"/>
                <w:bottom w:val="none" w:sz="0" w:space="0" w:color="auto"/>
                <w:right w:val="none" w:sz="0" w:space="0" w:color="auto"/>
              </w:divBdr>
            </w:div>
          </w:divsChild>
        </w:div>
        <w:div w:id="1381826877">
          <w:marLeft w:val="0"/>
          <w:marRight w:val="0"/>
          <w:marTop w:val="0"/>
          <w:marBottom w:val="0"/>
          <w:divBdr>
            <w:top w:val="none" w:sz="0" w:space="0" w:color="auto"/>
            <w:left w:val="none" w:sz="0" w:space="0" w:color="auto"/>
            <w:bottom w:val="none" w:sz="0" w:space="0" w:color="auto"/>
            <w:right w:val="none" w:sz="0" w:space="0" w:color="auto"/>
          </w:divBdr>
          <w:divsChild>
            <w:div w:id="1397556184">
              <w:marLeft w:val="0"/>
              <w:marRight w:val="0"/>
              <w:marTop w:val="0"/>
              <w:marBottom w:val="0"/>
              <w:divBdr>
                <w:top w:val="none" w:sz="0" w:space="0" w:color="auto"/>
                <w:left w:val="none" w:sz="0" w:space="0" w:color="auto"/>
                <w:bottom w:val="none" w:sz="0" w:space="0" w:color="auto"/>
                <w:right w:val="none" w:sz="0" w:space="0" w:color="auto"/>
              </w:divBdr>
            </w:div>
            <w:div w:id="156726941">
              <w:marLeft w:val="0"/>
              <w:marRight w:val="0"/>
              <w:marTop w:val="0"/>
              <w:marBottom w:val="0"/>
              <w:divBdr>
                <w:top w:val="none" w:sz="0" w:space="0" w:color="auto"/>
                <w:left w:val="none" w:sz="0" w:space="0" w:color="auto"/>
                <w:bottom w:val="none" w:sz="0" w:space="0" w:color="auto"/>
                <w:right w:val="none" w:sz="0" w:space="0" w:color="auto"/>
              </w:divBdr>
            </w:div>
            <w:div w:id="264846492">
              <w:marLeft w:val="0"/>
              <w:marRight w:val="0"/>
              <w:marTop w:val="0"/>
              <w:marBottom w:val="0"/>
              <w:divBdr>
                <w:top w:val="none" w:sz="0" w:space="0" w:color="auto"/>
                <w:left w:val="none" w:sz="0" w:space="0" w:color="auto"/>
                <w:bottom w:val="none" w:sz="0" w:space="0" w:color="auto"/>
                <w:right w:val="none" w:sz="0" w:space="0" w:color="auto"/>
              </w:divBdr>
            </w:div>
            <w:div w:id="1131750056">
              <w:marLeft w:val="0"/>
              <w:marRight w:val="0"/>
              <w:marTop w:val="0"/>
              <w:marBottom w:val="0"/>
              <w:divBdr>
                <w:top w:val="none" w:sz="0" w:space="0" w:color="auto"/>
                <w:left w:val="none" w:sz="0" w:space="0" w:color="auto"/>
                <w:bottom w:val="none" w:sz="0" w:space="0" w:color="auto"/>
                <w:right w:val="none" w:sz="0" w:space="0" w:color="auto"/>
              </w:divBdr>
            </w:div>
            <w:div w:id="231084435">
              <w:marLeft w:val="0"/>
              <w:marRight w:val="0"/>
              <w:marTop w:val="0"/>
              <w:marBottom w:val="0"/>
              <w:divBdr>
                <w:top w:val="none" w:sz="0" w:space="0" w:color="auto"/>
                <w:left w:val="none" w:sz="0" w:space="0" w:color="auto"/>
                <w:bottom w:val="none" w:sz="0" w:space="0" w:color="auto"/>
                <w:right w:val="none" w:sz="0" w:space="0" w:color="auto"/>
              </w:divBdr>
            </w:div>
            <w:div w:id="1266033208">
              <w:marLeft w:val="0"/>
              <w:marRight w:val="0"/>
              <w:marTop w:val="0"/>
              <w:marBottom w:val="0"/>
              <w:divBdr>
                <w:top w:val="none" w:sz="0" w:space="0" w:color="auto"/>
                <w:left w:val="none" w:sz="0" w:space="0" w:color="auto"/>
                <w:bottom w:val="none" w:sz="0" w:space="0" w:color="auto"/>
                <w:right w:val="none" w:sz="0" w:space="0" w:color="auto"/>
              </w:divBdr>
            </w:div>
          </w:divsChild>
        </w:div>
        <w:div w:id="1854806540">
          <w:marLeft w:val="0"/>
          <w:marRight w:val="0"/>
          <w:marTop w:val="0"/>
          <w:marBottom w:val="0"/>
          <w:divBdr>
            <w:top w:val="none" w:sz="0" w:space="0" w:color="auto"/>
            <w:left w:val="none" w:sz="0" w:space="0" w:color="auto"/>
            <w:bottom w:val="none" w:sz="0" w:space="0" w:color="auto"/>
            <w:right w:val="none" w:sz="0" w:space="0" w:color="auto"/>
          </w:divBdr>
          <w:divsChild>
            <w:div w:id="171990816">
              <w:marLeft w:val="0"/>
              <w:marRight w:val="0"/>
              <w:marTop w:val="0"/>
              <w:marBottom w:val="0"/>
              <w:divBdr>
                <w:top w:val="none" w:sz="0" w:space="0" w:color="auto"/>
                <w:left w:val="none" w:sz="0" w:space="0" w:color="auto"/>
                <w:bottom w:val="none" w:sz="0" w:space="0" w:color="auto"/>
                <w:right w:val="none" w:sz="0" w:space="0" w:color="auto"/>
              </w:divBdr>
            </w:div>
          </w:divsChild>
        </w:div>
        <w:div w:id="957225730">
          <w:marLeft w:val="0"/>
          <w:marRight w:val="0"/>
          <w:marTop w:val="0"/>
          <w:marBottom w:val="0"/>
          <w:divBdr>
            <w:top w:val="none" w:sz="0" w:space="0" w:color="auto"/>
            <w:left w:val="none" w:sz="0" w:space="0" w:color="auto"/>
            <w:bottom w:val="none" w:sz="0" w:space="0" w:color="auto"/>
            <w:right w:val="none" w:sz="0" w:space="0" w:color="auto"/>
          </w:divBdr>
          <w:divsChild>
            <w:div w:id="1396514496">
              <w:marLeft w:val="0"/>
              <w:marRight w:val="0"/>
              <w:marTop w:val="0"/>
              <w:marBottom w:val="0"/>
              <w:divBdr>
                <w:top w:val="none" w:sz="0" w:space="0" w:color="auto"/>
                <w:left w:val="none" w:sz="0" w:space="0" w:color="auto"/>
                <w:bottom w:val="none" w:sz="0" w:space="0" w:color="auto"/>
                <w:right w:val="none" w:sz="0" w:space="0" w:color="auto"/>
              </w:divBdr>
            </w:div>
          </w:divsChild>
        </w:div>
        <w:div w:id="2042241681">
          <w:marLeft w:val="0"/>
          <w:marRight w:val="0"/>
          <w:marTop w:val="0"/>
          <w:marBottom w:val="0"/>
          <w:divBdr>
            <w:top w:val="none" w:sz="0" w:space="0" w:color="auto"/>
            <w:left w:val="none" w:sz="0" w:space="0" w:color="auto"/>
            <w:bottom w:val="none" w:sz="0" w:space="0" w:color="auto"/>
            <w:right w:val="none" w:sz="0" w:space="0" w:color="auto"/>
          </w:divBdr>
          <w:divsChild>
            <w:div w:id="530727310">
              <w:marLeft w:val="0"/>
              <w:marRight w:val="0"/>
              <w:marTop w:val="0"/>
              <w:marBottom w:val="0"/>
              <w:divBdr>
                <w:top w:val="none" w:sz="0" w:space="0" w:color="auto"/>
                <w:left w:val="none" w:sz="0" w:space="0" w:color="auto"/>
                <w:bottom w:val="none" w:sz="0" w:space="0" w:color="auto"/>
                <w:right w:val="none" w:sz="0" w:space="0" w:color="auto"/>
              </w:divBdr>
            </w:div>
          </w:divsChild>
        </w:div>
        <w:div w:id="745958303">
          <w:marLeft w:val="0"/>
          <w:marRight w:val="0"/>
          <w:marTop w:val="0"/>
          <w:marBottom w:val="0"/>
          <w:divBdr>
            <w:top w:val="none" w:sz="0" w:space="0" w:color="auto"/>
            <w:left w:val="none" w:sz="0" w:space="0" w:color="auto"/>
            <w:bottom w:val="none" w:sz="0" w:space="0" w:color="auto"/>
            <w:right w:val="none" w:sz="0" w:space="0" w:color="auto"/>
          </w:divBdr>
          <w:divsChild>
            <w:div w:id="480075283">
              <w:marLeft w:val="0"/>
              <w:marRight w:val="0"/>
              <w:marTop w:val="0"/>
              <w:marBottom w:val="0"/>
              <w:divBdr>
                <w:top w:val="none" w:sz="0" w:space="0" w:color="auto"/>
                <w:left w:val="none" w:sz="0" w:space="0" w:color="auto"/>
                <w:bottom w:val="none" w:sz="0" w:space="0" w:color="auto"/>
                <w:right w:val="none" w:sz="0" w:space="0" w:color="auto"/>
              </w:divBdr>
            </w:div>
            <w:div w:id="878516005">
              <w:marLeft w:val="0"/>
              <w:marRight w:val="0"/>
              <w:marTop w:val="0"/>
              <w:marBottom w:val="0"/>
              <w:divBdr>
                <w:top w:val="none" w:sz="0" w:space="0" w:color="auto"/>
                <w:left w:val="none" w:sz="0" w:space="0" w:color="auto"/>
                <w:bottom w:val="none" w:sz="0" w:space="0" w:color="auto"/>
                <w:right w:val="none" w:sz="0" w:space="0" w:color="auto"/>
              </w:divBdr>
            </w:div>
            <w:div w:id="1911846821">
              <w:marLeft w:val="0"/>
              <w:marRight w:val="0"/>
              <w:marTop w:val="0"/>
              <w:marBottom w:val="0"/>
              <w:divBdr>
                <w:top w:val="none" w:sz="0" w:space="0" w:color="auto"/>
                <w:left w:val="none" w:sz="0" w:space="0" w:color="auto"/>
                <w:bottom w:val="none" w:sz="0" w:space="0" w:color="auto"/>
                <w:right w:val="none" w:sz="0" w:space="0" w:color="auto"/>
              </w:divBdr>
            </w:div>
            <w:div w:id="776602655">
              <w:marLeft w:val="0"/>
              <w:marRight w:val="0"/>
              <w:marTop w:val="0"/>
              <w:marBottom w:val="0"/>
              <w:divBdr>
                <w:top w:val="none" w:sz="0" w:space="0" w:color="auto"/>
                <w:left w:val="none" w:sz="0" w:space="0" w:color="auto"/>
                <w:bottom w:val="none" w:sz="0" w:space="0" w:color="auto"/>
                <w:right w:val="none" w:sz="0" w:space="0" w:color="auto"/>
              </w:divBdr>
            </w:div>
            <w:div w:id="893928550">
              <w:marLeft w:val="0"/>
              <w:marRight w:val="0"/>
              <w:marTop w:val="0"/>
              <w:marBottom w:val="0"/>
              <w:divBdr>
                <w:top w:val="none" w:sz="0" w:space="0" w:color="auto"/>
                <w:left w:val="none" w:sz="0" w:space="0" w:color="auto"/>
                <w:bottom w:val="none" w:sz="0" w:space="0" w:color="auto"/>
                <w:right w:val="none" w:sz="0" w:space="0" w:color="auto"/>
              </w:divBdr>
            </w:div>
            <w:div w:id="296761505">
              <w:marLeft w:val="0"/>
              <w:marRight w:val="0"/>
              <w:marTop w:val="0"/>
              <w:marBottom w:val="0"/>
              <w:divBdr>
                <w:top w:val="none" w:sz="0" w:space="0" w:color="auto"/>
                <w:left w:val="none" w:sz="0" w:space="0" w:color="auto"/>
                <w:bottom w:val="none" w:sz="0" w:space="0" w:color="auto"/>
                <w:right w:val="none" w:sz="0" w:space="0" w:color="auto"/>
              </w:divBdr>
            </w:div>
            <w:div w:id="359665604">
              <w:marLeft w:val="0"/>
              <w:marRight w:val="0"/>
              <w:marTop w:val="0"/>
              <w:marBottom w:val="0"/>
              <w:divBdr>
                <w:top w:val="none" w:sz="0" w:space="0" w:color="auto"/>
                <w:left w:val="none" w:sz="0" w:space="0" w:color="auto"/>
                <w:bottom w:val="none" w:sz="0" w:space="0" w:color="auto"/>
                <w:right w:val="none" w:sz="0" w:space="0" w:color="auto"/>
              </w:divBdr>
            </w:div>
            <w:div w:id="1451975486">
              <w:marLeft w:val="0"/>
              <w:marRight w:val="0"/>
              <w:marTop w:val="0"/>
              <w:marBottom w:val="0"/>
              <w:divBdr>
                <w:top w:val="none" w:sz="0" w:space="0" w:color="auto"/>
                <w:left w:val="none" w:sz="0" w:space="0" w:color="auto"/>
                <w:bottom w:val="none" w:sz="0" w:space="0" w:color="auto"/>
                <w:right w:val="none" w:sz="0" w:space="0" w:color="auto"/>
              </w:divBdr>
            </w:div>
            <w:div w:id="1558780567">
              <w:marLeft w:val="0"/>
              <w:marRight w:val="0"/>
              <w:marTop w:val="0"/>
              <w:marBottom w:val="0"/>
              <w:divBdr>
                <w:top w:val="none" w:sz="0" w:space="0" w:color="auto"/>
                <w:left w:val="none" w:sz="0" w:space="0" w:color="auto"/>
                <w:bottom w:val="none" w:sz="0" w:space="0" w:color="auto"/>
                <w:right w:val="none" w:sz="0" w:space="0" w:color="auto"/>
              </w:divBdr>
            </w:div>
          </w:divsChild>
        </w:div>
        <w:div w:id="2049722678">
          <w:marLeft w:val="0"/>
          <w:marRight w:val="0"/>
          <w:marTop w:val="0"/>
          <w:marBottom w:val="0"/>
          <w:divBdr>
            <w:top w:val="none" w:sz="0" w:space="0" w:color="auto"/>
            <w:left w:val="none" w:sz="0" w:space="0" w:color="auto"/>
            <w:bottom w:val="none" w:sz="0" w:space="0" w:color="auto"/>
            <w:right w:val="none" w:sz="0" w:space="0" w:color="auto"/>
          </w:divBdr>
          <w:divsChild>
            <w:div w:id="1247420068">
              <w:marLeft w:val="0"/>
              <w:marRight w:val="0"/>
              <w:marTop w:val="0"/>
              <w:marBottom w:val="0"/>
              <w:divBdr>
                <w:top w:val="none" w:sz="0" w:space="0" w:color="auto"/>
                <w:left w:val="none" w:sz="0" w:space="0" w:color="auto"/>
                <w:bottom w:val="none" w:sz="0" w:space="0" w:color="auto"/>
                <w:right w:val="none" w:sz="0" w:space="0" w:color="auto"/>
              </w:divBdr>
            </w:div>
          </w:divsChild>
        </w:div>
        <w:div w:id="1980912799">
          <w:marLeft w:val="0"/>
          <w:marRight w:val="0"/>
          <w:marTop w:val="0"/>
          <w:marBottom w:val="0"/>
          <w:divBdr>
            <w:top w:val="none" w:sz="0" w:space="0" w:color="auto"/>
            <w:left w:val="none" w:sz="0" w:space="0" w:color="auto"/>
            <w:bottom w:val="none" w:sz="0" w:space="0" w:color="auto"/>
            <w:right w:val="none" w:sz="0" w:space="0" w:color="auto"/>
          </w:divBdr>
          <w:divsChild>
            <w:div w:id="1150709594">
              <w:marLeft w:val="0"/>
              <w:marRight w:val="0"/>
              <w:marTop w:val="0"/>
              <w:marBottom w:val="0"/>
              <w:divBdr>
                <w:top w:val="none" w:sz="0" w:space="0" w:color="auto"/>
                <w:left w:val="none" w:sz="0" w:space="0" w:color="auto"/>
                <w:bottom w:val="none" w:sz="0" w:space="0" w:color="auto"/>
                <w:right w:val="none" w:sz="0" w:space="0" w:color="auto"/>
              </w:divBdr>
            </w:div>
          </w:divsChild>
        </w:div>
        <w:div w:id="839153090">
          <w:marLeft w:val="0"/>
          <w:marRight w:val="0"/>
          <w:marTop w:val="0"/>
          <w:marBottom w:val="0"/>
          <w:divBdr>
            <w:top w:val="none" w:sz="0" w:space="0" w:color="auto"/>
            <w:left w:val="none" w:sz="0" w:space="0" w:color="auto"/>
            <w:bottom w:val="none" w:sz="0" w:space="0" w:color="auto"/>
            <w:right w:val="none" w:sz="0" w:space="0" w:color="auto"/>
          </w:divBdr>
          <w:divsChild>
            <w:div w:id="1994866734">
              <w:marLeft w:val="0"/>
              <w:marRight w:val="0"/>
              <w:marTop w:val="0"/>
              <w:marBottom w:val="0"/>
              <w:divBdr>
                <w:top w:val="none" w:sz="0" w:space="0" w:color="auto"/>
                <w:left w:val="none" w:sz="0" w:space="0" w:color="auto"/>
                <w:bottom w:val="none" w:sz="0" w:space="0" w:color="auto"/>
                <w:right w:val="none" w:sz="0" w:space="0" w:color="auto"/>
              </w:divBdr>
            </w:div>
          </w:divsChild>
        </w:div>
        <w:div w:id="904335588">
          <w:marLeft w:val="0"/>
          <w:marRight w:val="0"/>
          <w:marTop w:val="0"/>
          <w:marBottom w:val="0"/>
          <w:divBdr>
            <w:top w:val="none" w:sz="0" w:space="0" w:color="auto"/>
            <w:left w:val="none" w:sz="0" w:space="0" w:color="auto"/>
            <w:bottom w:val="none" w:sz="0" w:space="0" w:color="auto"/>
            <w:right w:val="none" w:sz="0" w:space="0" w:color="auto"/>
          </w:divBdr>
          <w:divsChild>
            <w:div w:id="1323779549">
              <w:marLeft w:val="0"/>
              <w:marRight w:val="0"/>
              <w:marTop w:val="0"/>
              <w:marBottom w:val="0"/>
              <w:divBdr>
                <w:top w:val="none" w:sz="0" w:space="0" w:color="auto"/>
                <w:left w:val="none" w:sz="0" w:space="0" w:color="auto"/>
                <w:bottom w:val="none" w:sz="0" w:space="0" w:color="auto"/>
                <w:right w:val="none" w:sz="0" w:space="0" w:color="auto"/>
              </w:divBdr>
            </w:div>
            <w:div w:id="1468625373">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26637066">
              <w:marLeft w:val="0"/>
              <w:marRight w:val="0"/>
              <w:marTop w:val="0"/>
              <w:marBottom w:val="0"/>
              <w:divBdr>
                <w:top w:val="none" w:sz="0" w:space="0" w:color="auto"/>
                <w:left w:val="none" w:sz="0" w:space="0" w:color="auto"/>
                <w:bottom w:val="none" w:sz="0" w:space="0" w:color="auto"/>
                <w:right w:val="none" w:sz="0" w:space="0" w:color="auto"/>
              </w:divBdr>
            </w:div>
            <w:div w:id="2032418711">
              <w:marLeft w:val="0"/>
              <w:marRight w:val="0"/>
              <w:marTop w:val="0"/>
              <w:marBottom w:val="0"/>
              <w:divBdr>
                <w:top w:val="none" w:sz="0" w:space="0" w:color="auto"/>
                <w:left w:val="none" w:sz="0" w:space="0" w:color="auto"/>
                <w:bottom w:val="none" w:sz="0" w:space="0" w:color="auto"/>
                <w:right w:val="none" w:sz="0" w:space="0" w:color="auto"/>
              </w:divBdr>
            </w:div>
            <w:div w:id="550657459">
              <w:marLeft w:val="0"/>
              <w:marRight w:val="0"/>
              <w:marTop w:val="0"/>
              <w:marBottom w:val="0"/>
              <w:divBdr>
                <w:top w:val="none" w:sz="0" w:space="0" w:color="auto"/>
                <w:left w:val="none" w:sz="0" w:space="0" w:color="auto"/>
                <w:bottom w:val="none" w:sz="0" w:space="0" w:color="auto"/>
                <w:right w:val="none" w:sz="0" w:space="0" w:color="auto"/>
              </w:divBdr>
            </w:div>
          </w:divsChild>
        </w:div>
        <w:div w:id="1905798920">
          <w:marLeft w:val="0"/>
          <w:marRight w:val="0"/>
          <w:marTop w:val="0"/>
          <w:marBottom w:val="0"/>
          <w:divBdr>
            <w:top w:val="none" w:sz="0" w:space="0" w:color="auto"/>
            <w:left w:val="none" w:sz="0" w:space="0" w:color="auto"/>
            <w:bottom w:val="none" w:sz="0" w:space="0" w:color="auto"/>
            <w:right w:val="none" w:sz="0" w:space="0" w:color="auto"/>
          </w:divBdr>
          <w:divsChild>
            <w:div w:id="274488960">
              <w:marLeft w:val="0"/>
              <w:marRight w:val="0"/>
              <w:marTop w:val="0"/>
              <w:marBottom w:val="0"/>
              <w:divBdr>
                <w:top w:val="none" w:sz="0" w:space="0" w:color="auto"/>
                <w:left w:val="none" w:sz="0" w:space="0" w:color="auto"/>
                <w:bottom w:val="none" w:sz="0" w:space="0" w:color="auto"/>
                <w:right w:val="none" w:sz="0" w:space="0" w:color="auto"/>
              </w:divBdr>
            </w:div>
          </w:divsChild>
        </w:div>
        <w:div w:id="1637485256">
          <w:marLeft w:val="0"/>
          <w:marRight w:val="0"/>
          <w:marTop w:val="0"/>
          <w:marBottom w:val="0"/>
          <w:divBdr>
            <w:top w:val="none" w:sz="0" w:space="0" w:color="auto"/>
            <w:left w:val="none" w:sz="0" w:space="0" w:color="auto"/>
            <w:bottom w:val="none" w:sz="0" w:space="0" w:color="auto"/>
            <w:right w:val="none" w:sz="0" w:space="0" w:color="auto"/>
          </w:divBdr>
          <w:divsChild>
            <w:div w:id="1818765397">
              <w:marLeft w:val="0"/>
              <w:marRight w:val="0"/>
              <w:marTop w:val="0"/>
              <w:marBottom w:val="0"/>
              <w:divBdr>
                <w:top w:val="none" w:sz="0" w:space="0" w:color="auto"/>
                <w:left w:val="none" w:sz="0" w:space="0" w:color="auto"/>
                <w:bottom w:val="none" w:sz="0" w:space="0" w:color="auto"/>
                <w:right w:val="none" w:sz="0" w:space="0" w:color="auto"/>
              </w:divBdr>
            </w:div>
          </w:divsChild>
        </w:div>
        <w:div w:id="1061057622">
          <w:marLeft w:val="0"/>
          <w:marRight w:val="0"/>
          <w:marTop w:val="0"/>
          <w:marBottom w:val="0"/>
          <w:divBdr>
            <w:top w:val="none" w:sz="0" w:space="0" w:color="auto"/>
            <w:left w:val="none" w:sz="0" w:space="0" w:color="auto"/>
            <w:bottom w:val="none" w:sz="0" w:space="0" w:color="auto"/>
            <w:right w:val="none" w:sz="0" w:space="0" w:color="auto"/>
          </w:divBdr>
          <w:divsChild>
            <w:div w:id="902182067">
              <w:marLeft w:val="0"/>
              <w:marRight w:val="0"/>
              <w:marTop w:val="0"/>
              <w:marBottom w:val="0"/>
              <w:divBdr>
                <w:top w:val="none" w:sz="0" w:space="0" w:color="auto"/>
                <w:left w:val="none" w:sz="0" w:space="0" w:color="auto"/>
                <w:bottom w:val="none" w:sz="0" w:space="0" w:color="auto"/>
                <w:right w:val="none" w:sz="0" w:space="0" w:color="auto"/>
              </w:divBdr>
            </w:div>
          </w:divsChild>
        </w:div>
        <w:div w:id="436872082">
          <w:marLeft w:val="0"/>
          <w:marRight w:val="0"/>
          <w:marTop w:val="0"/>
          <w:marBottom w:val="0"/>
          <w:divBdr>
            <w:top w:val="none" w:sz="0" w:space="0" w:color="auto"/>
            <w:left w:val="none" w:sz="0" w:space="0" w:color="auto"/>
            <w:bottom w:val="none" w:sz="0" w:space="0" w:color="auto"/>
            <w:right w:val="none" w:sz="0" w:space="0" w:color="auto"/>
          </w:divBdr>
          <w:divsChild>
            <w:div w:id="828448924">
              <w:marLeft w:val="0"/>
              <w:marRight w:val="0"/>
              <w:marTop w:val="0"/>
              <w:marBottom w:val="0"/>
              <w:divBdr>
                <w:top w:val="none" w:sz="0" w:space="0" w:color="auto"/>
                <w:left w:val="none" w:sz="0" w:space="0" w:color="auto"/>
                <w:bottom w:val="none" w:sz="0" w:space="0" w:color="auto"/>
                <w:right w:val="none" w:sz="0" w:space="0" w:color="auto"/>
              </w:divBdr>
            </w:div>
            <w:div w:id="104926036">
              <w:marLeft w:val="0"/>
              <w:marRight w:val="0"/>
              <w:marTop w:val="0"/>
              <w:marBottom w:val="0"/>
              <w:divBdr>
                <w:top w:val="none" w:sz="0" w:space="0" w:color="auto"/>
                <w:left w:val="none" w:sz="0" w:space="0" w:color="auto"/>
                <w:bottom w:val="none" w:sz="0" w:space="0" w:color="auto"/>
                <w:right w:val="none" w:sz="0" w:space="0" w:color="auto"/>
              </w:divBdr>
            </w:div>
            <w:div w:id="395399992">
              <w:marLeft w:val="0"/>
              <w:marRight w:val="0"/>
              <w:marTop w:val="0"/>
              <w:marBottom w:val="0"/>
              <w:divBdr>
                <w:top w:val="none" w:sz="0" w:space="0" w:color="auto"/>
                <w:left w:val="none" w:sz="0" w:space="0" w:color="auto"/>
                <w:bottom w:val="none" w:sz="0" w:space="0" w:color="auto"/>
                <w:right w:val="none" w:sz="0" w:space="0" w:color="auto"/>
              </w:divBdr>
            </w:div>
            <w:div w:id="680203125">
              <w:marLeft w:val="0"/>
              <w:marRight w:val="0"/>
              <w:marTop w:val="0"/>
              <w:marBottom w:val="0"/>
              <w:divBdr>
                <w:top w:val="none" w:sz="0" w:space="0" w:color="auto"/>
                <w:left w:val="none" w:sz="0" w:space="0" w:color="auto"/>
                <w:bottom w:val="none" w:sz="0" w:space="0" w:color="auto"/>
                <w:right w:val="none" w:sz="0" w:space="0" w:color="auto"/>
              </w:divBdr>
            </w:div>
            <w:div w:id="1960725181">
              <w:marLeft w:val="0"/>
              <w:marRight w:val="0"/>
              <w:marTop w:val="0"/>
              <w:marBottom w:val="0"/>
              <w:divBdr>
                <w:top w:val="none" w:sz="0" w:space="0" w:color="auto"/>
                <w:left w:val="none" w:sz="0" w:space="0" w:color="auto"/>
                <w:bottom w:val="none" w:sz="0" w:space="0" w:color="auto"/>
                <w:right w:val="none" w:sz="0" w:space="0" w:color="auto"/>
              </w:divBdr>
            </w:div>
            <w:div w:id="1509564034">
              <w:marLeft w:val="0"/>
              <w:marRight w:val="0"/>
              <w:marTop w:val="0"/>
              <w:marBottom w:val="0"/>
              <w:divBdr>
                <w:top w:val="none" w:sz="0" w:space="0" w:color="auto"/>
                <w:left w:val="none" w:sz="0" w:space="0" w:color="auto"/>
                <w:bottom w:val="none" w:sz="0" w:space="0" w:color="auto"/>
                <w:right w:val="none" w:sz="0" w:space="0" w:color="auto"/>
              </w:divBdr>
            </w:div>
            <w:div w:id="2048949034">
              <w:marLeft w:val="0"/>
              <w:marRight w:val="0"/>
              <w:marTop w:val="0"/>
              <w:marBottom w:val="0"/>
              <w:divBdr>
                <w:top w:val="none" w:sz="0" w:space="0" w:color="auto"/>
                <w:left w:val="none" w:sz="0" w:space="0" w:color="auto"/>
                <w:bottom w:val="none" w:sz="0" w:space="0" w:color="auto"/>
                <w:right w:val="none" w:sz="0" w:space="0" w:color="auto"/>
              </w:divBdr>
            </w:div>
            <w:div w:id="450780686">
              <w:marLeft w:val="0"/>
              <w:marRight w:val="0"/>
              <w:marTop w:val="0"/>
              <w:marBottom w:val="0"/>
              <w:divBdr>
                <w:top w:val="none" w:sz="0" w:space="0" w:color="auto"/>
                <w:left w:val="none" w:sz="0" w:space="0" w:color="auto"/>
                <w:bottom w:val="none" w:sz="0" w:space="0" w:color="auto"/>
                <w:right w:val="none" w:sz="0" w:space="0" w:color="auto"/>
              </w:divBdr>
            </w:div>
            <w:div w:id="1490319517">
              <w:marLeft w:val="0"/>
              <w:marRight w:val="0"/>
              <w:marTop w:val="0"/>
              <w:marBottom w:val="0"/>
              <w:divBdr>
                <w:top w:val="none" w:sz="0" w:space="0" w:color="auto"/>
                <w:left w:val="none" w:sz="0" w:space="0" w:color="auto"/>
                <w:bottom w:val="none" w:sz="0" w:space="0" w:color="auto"/>
                <w:right w:val="none" w:sz="0" w:space="0" w:color="auto"/>
              </w:divBdr>
            </w:div>
            <w:div w:id="1284653034">
              <w:marLeft w:val="0"/>
              <w:marRight w:val="0"/>
              <w:marTop w:val="0"/>
              <w:marBottom w:val="0"/>
              <w:divBdr>
                <w:top w:val="none" w:sz="0" w:space="0" w:color="auto"/>
                <w:left w:val="none" w:sz="0" w:space="0" w:color="auto"/>
                <w:bottom w:val="none" w:sz="0" w:space="0" w:color="auto"/>
                <w:right w:val="none" w:sz="0" w:space="0" w:color="auto"/>
              </w:divBdr>
            </w:div>
          </w:divsChild>
        </w:div>
        <w:div w:id="457455305">
          <w:marLeft w:val="0"/>
          <w:marRight w:val="0"/>
          <w:marTop w:val="0"/>
          <w:marBottom w:val="0"/>
          <w:divBdr>
            <w:top w:val="none" w:sz="0" w:space="0" w:color="auto"/>
            <w:left w:val="none" w:sz="0" w:space="0" w:color="auto"/>
            <w:bottom w:val="none" w:sz="0" w:space="0" w:color="auto"/>
            <w:right w:val="none" w:sz="0" w:space="0" w:color="auto"/>
          </w:divBdr>
          <w:divsChild>
            <w:div w:id="493763595">
              <w:marLeft w:val="0"/>
              <w:marRight w:val="0"/>
              <w:marTop w:val="0"/>
              <w:marBottom w:val="0"/>
              <w:divBdr>
                <w:top w:val="none" w:sz="0" w:space="0" w:color="auto"/>
                <w:left w:val="none" w:sz="0" w:space="0" w:color="auto"/>
                <w:bottom w:val="none" w:sz="0" w:space="0" w:color="auto"/>
                <w:right w:val="none" w:sz="0" w:space="0" w:color="auto"/>
              </w:divBdr>
            </w:div>
          </w:divsChild>
        </w:div>
        <w:div w:id="1740246985">
          <w:marLeft w:val="0"/>
          <w:marRight w:val="0"/>
          <w:marTop w:val="0"/>
          <w:marBottom w:val="0"/>
          <w:divBdr>
            <w:top w:val="none" w:sz="0" w:space="0" w:color="auto"/>
            <w:left w:val="none" w:sz="0" w:space="0" w:color="auto"/>
            <w:bottom w:val="none" w:sz="0" w:space="0" w:color="auto"/>
            <w:right w:val="none" w:sz="0" w:space="0" w:color="auto"/>
          </w:divBdr>
          <w:divsChild>
            <w:div w:id="1383408185">
              <w:marLeft w:val="0"/>
              <w:marRight w:val="0"/>
              <w:marTop w:val="0"/>
              <w:marBottom w:val="0"/>
              <w:divBdr>
                <w:top w:val="none" w:sz="0" w:space="0" w:color="auto"/>
                <w:left w:val="none" w:sz="0" w:space="0" w:color="auto"/>
                <w:bottom w:val="none" w:sz="0" w:space="0" w:color="auto"/>
                <w:right w:val="none" w:sz="0" w:space="0" w:color="auto"/>
              </w:divBdr>
            </w:div>
          </w:divsChild>
        </w:div>
        <w:div w:id="94522326">
          <w:marLeft w:val="0"/>
          <w:marRight w:val="0"/>
          <w:marTop w:val="0"/>
          <w:marBottom w:val="0"/>
          <w:divBdr>
            <w:top w:val="none" w:sz="0" w:space="0" w:color="auto"/>
            <w:left w:val="none" w:sz="0" w:space="0" w:color="auto"/>
            <w:bottom w:val="none" w:sz="0" w:space="0" w:color="auto"/>
            <w:right w:val="none" w:sz="0" w:space="0" w:color="auto"/>
          </w:divBdr>
          <w:divsChild>
            <w:div w:id="539974449">
              <w:marLeft w:val="0"/>
              <w:marRight w:val="0"/>
              <w:marTop w:val="0"/>
              <w:marBottom w:val="0"/>
              <w:divBdr>
                <w:top w:val="none" w:sz="0" w:space="0" w:color="auto"/>
                <w:left w:val="none" w:sz="0" w:space="0" w:color="auto"/>
                <w:bottom w:val="none" w:sz="0" w:space="0" w:color="auto"/>
                <w:right w:val="none" w:sz="0" w:space="0" w:color="auto"/>
              </w:divBdr>
            </w:div>
          </w:divsChild>
        </w:div>
        <w:div w:id="2072383883">
          <w:marLeft w:val="0"/>
          <w:marRight w:val="0"/>
          <w:marTop w:val="0"/>
          <w:marBottom w:val="0"/>
          <w:divBdr>
            <w:top w:val="none" w:sz="0" w:space="0" w:color="auto"/>
            <w:left w:val="none" w:sz="0" w:space="0" w:color="auto"/>
            <w:bottom w:val="none" w:sz="0" w:space="0" w:color="auto"/>
            <w:right w:val="none" w:sz="0" w:space="0" w:color="auto"/>
          </w:divBdr>
          <w:divsChild>
            <w:div w:id="1713574284">
              <w:marLeft w:val="0"/>
              <w:marRight w:val="0"/>
              <w:marTop w:val="0"/>
              <w:marBottom w:val="0"/>
              <w:divBdr>
                <w:top w:val="none" w:sz="0" w:space="0" w:color="auto"/>
                <w:left w:val="none" w:sz="0" w:space="0" w:color="auto"/>
                <w:bottom w:val="none" w:sz="0" w:space="0" w:color="auto"/>
                <w:right w:val="none" w:sz="0" w:space="0" w:color="auto"/>
              </w:divBdr>
            </w:div>
            <w:div w:id="1025592856">
              <w:marLeft w:val="0"/>
              <w:marRight w:val="0"/>
              <w:marTop w:val="0"/>
              <w:marBottom w:val="0"/>
              <w:divBdr>
                <w:top w:val="none" w:sz="0" w:space="0" w:color="auto"/>
                <w:left w:val="none" w:sz="0" w:space="0" w:color="auto"/>
                <w:bottom w:val="none" w:sz="0" w:space="0" w:color="auto"/>
                <w:right w:val="none" w:sz="0" w:space="0" w:color="auto"/>
              </w:divBdr>
            </w:div>
          </w:divsChild>
        </w:div>
        <w:div w:id="1844738524">
          <w:marLeft w:val="0"/>
          <w:marRight w:val="0"/>
          <w:marTop w:val="0"/>
          <w:marBottom w:val="0"/>
          <w:divBdr>
            <w:top w:val="none" w:sz="0" w:space="0" w:color="auto"/>
            <w:left w:val="none" w:sz="0" w:space="0" w:color="auto"/>
            <w:bottom w:val="none" w:sz="0" w:space="0" w:color="auto"/>
            <w:right w:val="none" w:sz="0" w:space="0" w:color="auto"/>
          </w:divBdr>
          <w:divsChild>
            <w:div w:id="97140837">
              <w:marLeft w:val="0"/>
              <w:marRight w:val="0"/>
              <w:marTop w:val="0"/>
              <w:marBottom w:val="0"/>
              <w:divBdr>
                <w:top w:val="none" w:sz="0" w:space="0" w:color="auto"/>
                <w:left w:val="none" w:sz="0" w:space="0" w:color="auto"/>
                <w:bottom w:val="none" w:sz="0" w:space="0" w:color="auto"/>
                <w:right w:val="none" w:sz="0" w:space="0" w:color="auto"/>
              </w:divBdr>
            </w:div>
          </w:divsChild>
        </w:div>
        <w:div w:id="1791510105">
          <w:marLeft w:val="0"/>
          <w:marRight w:val="0"/>
          <w:marTop w:val="0"/>
          <w:marBottom w:val="0"/>
          <w:divBdr>
            <w:top w:val="none" w:sz="0" w:space="0" w:color="auto"/>
            <w:left w:val="none" w:sz="0" w:space="0" w:color="auto"/>
            <w:bottom w:val="none" w:sz="0" w:space="0" w:color="auto"/>
            <w:right w:val="none" w:sz="0" w:space="0" w:color="auto"/>
          </w:divBdr>
          <w:divsChild>
            <w:div w:id="419374215">
              <w:marLeft w:val="0"/>
              <w:marRight w:val="0"/>
              <w:marTop w:val="0"/>
              <w:marBottom w:val="0"/>
              <w:divBdr>
                <w:top w:val="none" w:sz="0" w:space="0" w:color="auto"/>
                <w:left w:val="none" w:sz="0" w:space="0" w:color="auto"/>
                <w:bottom w:val="none" w:sz="0" w:space="0" w:color="auto"/>
                <w:right w:val="none" w:sz="0" w:space="0" w:color="auto"/>
              </w:divBdr>
            </w:div>
          </w:divsChild>
        </w:div>
        <w:div w:id="821851329">
          <w:marLeft w:val="0"/>
          <w:marRight w:val="0"/>
          <w:marTop w:val="0"/>
          <w:marBottom w:val="0"/>
          <w:divBdr>
            <w:top w:val="none" w:sz="0" w:space="0" w:color="auto"/>
            <w:left w:val="none" w:sz="0" w:space="0" w:color="auto"/>
            <w:bottom w:val="none" w:sz="0" w:space="0" w:color="auto"/>
            <w:right w:val="none" w:sz="0" w:space="0" w:color="auto"/>
          </w:divBdr>
          <w:divsChild>
            <w:div w:id="1776712834">
              <w:marLeft w:val="0"/>
              <w:marRight w:val="0"/>
              <w:marTop w:val="0"/>
              <w:marBottom w:val="0"/>
              <w:divBdr>
                <w:top w:val="none" w:sz="0" w:space="0" w:color="auto"/>
                <w:left w:val="none" w:sz="0" w:space="0" w:color="auto"/>
                <w:bottom w:val="none" w:sz="0" w:space="0" w:color="auto"/>
                <w:right w:val="none" w:sz="0" w:space="0" w:color="auto"/>
              </w:divBdr>
            </w:div>
          </w:divsChild>
        </w:div>
        <w:div w:id="242186447">
          <w:marLeft w:val="0"/>
          <w:marRight w:val="0"/>
          <w:marTop w:val="0"/>
          <w:marBottom w:val="0"/>
          <w:divBdr>
            <w:top w:val="none" w:sz="0" w:space="0" w:color="auto"/>
            <w:left w:val="none" w:sz="0" w:space="0" w:color="auto"/>
            <w:bottom w:val="none" w:sz="0" w:space="0" w:color="auto"/>
            <w:right w:val="none" w:sz="0" w:space="0" w:color="auto"/>
          </w:divBdr>
          <w:divsChild>
            <w:div w:id="1061439764">
              <w:marLeft w:val="0"/>
              <w:marRight w:val="0"/>
              <w:marTop w:val="0"/>
              <w:marBottom w:val="0"/>
              <w:divBdr>
                <w:top w:val="none" w:sz="0" w:space="0" w:color="auto"/>
                <w:left w:val="none" w:sz="0" w:space="0" w:color="auto"/>
                <w:bottom w:val="none" w:sz="0" w:space="0" w:color="auto"/>
                <w:right w:val="none" w:sz="0" w:space="0" w:color="auto"/>
              </w:divBdr>
            </w:div>
            <w:div w:id="256525720">
              <w:marLeft w:val="0"/>
              <w:marRight w:val="0"/>
              <w:marTop w:val="0"/>
              <w:marBottom w:val="0"/>
              <w:divBdr>
                <w:top w:val="none" w:sz="0" w:space="0" w:color="auto"/>
                <w:left w:val="none" w:sz="0" w:space="0" w:color="auto"/>
                <w:bottom w:val="none" w:sz="0" w:space="0" w:color="auto"/>
                <w:right w:val="none" w:sz="0" w:space="0" w:color="auto"/>
              </w:divBdr>
            </w:div>
            <w:div w:id="125704040">
              <w:marLeft w:val="0"/>
              <w:marRight w:val="0"/>
              <w:marTop w:val="0"/>
              <w:marBottom w:val="0"/>
              <w:divBdr>
                <w:top w:val="none" w:sz="0" w:space="0" w:color="auto"/>
                <w:left w:val="none" w:sz="0" w:space="0" w:color="auto"/>
                <w:bottom w:val="none" w:sz="0" w:space="0" w:color="auto"/>
                <w:right w:val="none" w:sz="0" w:space="0" w:color="auto"/>
              </w:divBdr>
            </w:div>
            <w:div w:id="75635565">
              <w:marLeft w:val="0"/>
              <w:marRight w:val="0"/>
              <w:marTop w:val="0"/>
              <w:marBottom w:val="0"/>
              <w:divBdr>
                <w:top w:val="none" w:sz="0" w:space="0" w:color="auto"/>
                <w:left w:val="none" w:sz="0" w:space="0" w:color="auto"/>
                <w:bottom w:val="none" w:sz="0" w:space="0" w:color="auto"/>
                <w:right w:val="none" w:sz="0" w:space="0" w:color="auto"/>
              </w:divBdr>
            </w:div>
            <w:div w:id="1201362304">
              <w:marLeft w:val="0"/>
              <w:marRight w:val="0"/>
              <w:marTop w:val="0"/>
              <w:marBottom w:val="0"/>
              <w:divBdr>
                <w:top w:val="none" w:sz="0" w:space="0" w:color="auto"/>
                <w:left w:val="none" w:sz="0" w:space="0" w:color="auto"/>
                <w:bottom w:val="none" w:sz="0" w:space="0" w:color="auto"/>
                <w:right w:val="none" w:sz="0" w:space="0" w:color="auto"/>
              </w:divBdr>
            </w:div>
            <w:div w:id="871262542">
              <w:marLeft w:val="0"/>
              <w:marRight w:val="0"/>
              <w:marTop w:val="0"/>
              <w:marBottom w:val="0"/>
              <w:divBdr>
                <w:top w:val="none" w:sz="0" w:space="0" w:color="auto"/>
                <w:left w:val="none" w:sz="0" w:space="0" w:color="auto"/>
                <w:bottom w:val="none" w:sz="0" w:space="0" w:color="auto"/>
                <w:right w:val="none" w:sz="0" w:space="0" w:color="auto"/>
              </w:divBdr>
            </w:div>
            <w:div w:id="1774591929">
              <w:marLeft w:val="0"/>
              <w:marRight w:val="0"/>
              <w:marTop w:val="0"/>
              <w:marBottom w:val="0"/>
              <w:divBdr>
                <w:top w:val="none" w:sz="0" w:space="0" w:color="auto"/>
                <w:left w:val="none" w:sz="0" w:space="0" w:color="auto"/>
                <w:bottom w:val="none" w:sz="0" w:space="0" w:color="auto"/>
                <w:right w:val="none" w:sz="0" w:space="0" w:color="auto"/>
              </w:divBdr>
            </w:div>
          </w:divsChild>
        </w:div>
        <w:div w:id="1515875222">
          <w:marLeft w:val="0"/>
          <w:marRight w:val="0"/>
          <w:marTop w:val="0"/>
          <w:marBottom w:val="0"/>
          <w:divBdr>
            <w:top w:val="none" w:sz="0" w:space="0" w:color="auto"/>
            <w:left w:val="none" w:sz="0" w:space="0" w:color="auto"/>
            <w:bottom w:val="none" w:sz="0" w:space="0" w:color="auto"/>
            <w:right w:val="none" w:sz="0" w:space="0" w:color="auto"/>
          </w:divBdr>
          <w:divsChild>
            <w:div w:id="993333024">
              <w:marLeft w:val="0"/>
              <w:marRight w:val="0"/>
              <w:marTop w:val="0"/>
              <w:marBottom w:val="0"/>
              <w:divBdr>
                <w:top w:val="none" w:sz="0" w:space="0" w:color="auto"/>
                <w:left w:val="none" w:sz="0" w:space="0" w:color="auto"/>
                <w:bottom w:val="none" w:sz="0" w:space="0" w:color="auto"/>
                <w:right w:val="none" w:sz="0" w:space="0" w:color="auto"/>
              </w:divBdr>
            </w:div>
          </w:divsChild>
        </w:div>
        <w:div w:id="1247223162">
          <w:marLeft w:val="0"/>
          <w:marRight w:val="0"/>
          <w:marTop w:val="0"/>
          <w:marBottom w:val="0"/>
          <w:divBdr>
            <w:top w:val="none" w:sz="0" w:space="0" w:color="auto"/>
            <w:left w:val="none" w:sz="0" w:space="0" w:color="auto"/>
            <w:bottom w:val="none" w:sz="0" w:space="0" w:color="auto"/>
            <w:right w:val="none" w:sz="0" w:space="0" w:color="auto"/>
          </w:divBdr>
          <w:divsChild>
            <w:div w:id="2031225345">
              <w:marLeft w:val="0"/>
              <w:marRight w:val="0"/>
              <w:marTop w:val="0"/>
              <w:marBottom w:val="0"/>
              <w:divBdr>
                <w:top w:val="none" w:sz="0" w:space="0" w:color="auto"/>
                <w:left w:val="none" w:sz="0" w:space="0" w:color="auto"/>
                <w:bottom w:val="none" w:sz="0" w:space="0" w:color="auto"/>
                <w:right w:val="none" w:sz="0" w:space="0" w:color="auto"/>
              </w:divBdr>
            </w:div>
          </w:divsChild>
        </w:div>
        <w:div w:id="376010586">
          <w:marLeft w:val="0"/>
          <w:marRight w:val="0"/>
          <w:marTop w:val="0"/>
          <w:marBottom w:val="0"/>
          <w:divBdr>
            <w:top w:val="none" w:sz="0" w:space="0" w:color="auto"/>
            <w:left w:val="none" w:sz="0" w:space="0" w:color="auto"/>
            <w:bottom w:val="none" w:sz="0" w:space="0" w:color="auto"/>
            <w:right w:val="none" w:sz="0" w:space="0" w:color="auto"/>
          </w:divBdr>
          <w:divsChild>
            <w:div w:id="1657299862">
              <w:marLeft w:val="0"/>
              <w:marRight w:val="0"/>
              <w:marTop w:val="0"/>
              <w:marBottom w:val="0"/>
              <w:divBdr>
                <w:top w:val="none" w:sz="0" w:space="0" w:color="auto"/>
                <w:left w:val="none" w:sz="0" w:space="0" w:color="auto"/>
                <w:bottom w:val="none" w:sz="0" w:space="0" w:color="auto"/>
                <w:right w:val="none" w:sz="0" w:space="0" w:color="auto"/>
              </w:divBdr>
            </w:div>
          </w:divsChild>
        </w:div>
        <w:div w:id="1484657891">
          <w:marLeft w:val="0"/>
          <w:marRight w:val="0"/>
          <w:marTop w:val="0"/>
          <w:marBottom w:val="0"/>
          <w:divBdr>
            <w:top w:val="none" w:sz="0" w:space="0" w:color="auto"/>
            <w:left w:val="none" w:sz="0" w:space="0" w:color="auto"/>
            <w:bottom w:val="none" w:sz="0" w:space="0" w:color="auto"/>
            <w:right w:val="none" w:sz="0" w:space="0" w:color="auto"/>
          </w:divBdr>
          <w:divsChild>
            <w:div w:id="1846360504">
              <w:marLeft w:val="0"/>
              <w:marRight w:val="0"/>
              <w:marTop w:val="0"/>
              <w:marBottom w:val="0"/>
              <w:divBdr>
                <w:top w:val="none" w:sz="0" w:space="0" w:color="auto"/>
                <w:left w:val="none" w:sz="0" w:space="0" w:color="auto"/>
                <w:bottom w:val="none" w:sz="0" w:space="0" w:color="auto"/>
                <w:right w:val="none" w:sz="0" w:space="0" w:color="auto"/>
              </w:divBdr>
            </w:div>
          </w:divsChild>
        </w:div>
        <w:div w:id="1093357390">
          <w:marLeft w:val="0"/>
          <w:marRight w:val="0"/>
          <w:marTop w:val="0"/>
          <w:marBottom w:val="0"/>
          <w:divBdr>
            <w:top w:val="none" w:sz="0" w:space="0" w:color="auto"/>
            <w:left w:val="none" w:sz="0" w:space="0" w:color="auto"/>
            <w:bottom w:val="none" w:sz="0" w:space="0" w:color="auto"/>
            <w:right w:val="none" w:sz="0" w:space="0" w:color="auto"/>
          </w:divBdr>
          <w:divsChild>
            <w:div w:id="1506046966">
              <w:marLeft w:val="0"/>
              <w:marRight w:val="0"/>
              <w:marTop w:val="0"/>
              <w:marBottom w:val="0"/>
              <w:divBdr>
                <w:top w:val="none" w:sz="0" w:space="0" w:color="auto"/>
                <w:left w:val="none" w:sz="0" w:space="0" w:color="auto"/>
                <w:bottom w:val="none" w:sz="0" w:space="0" w:color="auto"/>
                <w:right w:val="none" w:sz="0" w:space="0" w:color="auto"/>
              </w:divBdr>
            </w:div>
          </w:divsChild>
        </w:div>
        <w:div w:id="166211879">
          <w:marLeft w:val="0"/>
          <w:marRight w:val="0"/>
          <w:marTop w:val="0"/>
          <w:marBottom w:val="0"/>
          <w:divBdr>
            <w:top w:val="none" w:sz="0" w:space="0" w:color="auto"/>
            <w:left w:val="none" w:sz="0" w:space="0" w:color="auto"/>
            <w:bottom w:val="none" w:sz="0" w:space="0" w:color="auto"/>
            <w:right w:val="none" w:sz="0" w:space="0" w:color="auto"/>
          </w:divBdr>
          <w:divsChild>
            <w:div w:id="245848561">
              <w:marLeft w:val="0"/>
              <w:marRight w:val="0"/>
              <w:marTop w:val="0"/>
              <w:marBottom w:val="0"/>
              <w:divBdr>
                <w:top w:val="none" w:sz="0" w:space="0" w:color="auto"/>
                <w:left w:val="none" w:sz="0" w:space="0" w:color="auto"/>
                <w:bottom w:val="none" w:sz="0" w:space="0" w:color="auto"/>
                <w:right w:val="none" w:sz="0" w:space="0" w:color="auto"/>
              </w:divBdr>
            </w:div>
          </w:divsChild>
        </w:div>
        <w:div w:id="1622110279">
          <w:marLeft w:val="0"/>
          <w:marRight w:val="0"/>
          <w:marTop w:val="0"/>
          <w:marBottom w:val="0"/>
          <w:divBdr>
            <w:top w:val="none" w:sz="0" w:space="0" w:color="auto"/>
            <w:left w:val="none" w:sz="0" w:space="0" w:color="auto"/>
            <w:bottom w:val="none" w:sz="0" w:space="0" w:color="auto"/>
            <w:right w:val="none" w:sz="0" w:space="0" w:color="auto"/>
          </w:divBdr>
          <w:divsChild>
            <w:div w:id="725179244">
              <w:marLeft w:val="0"/>
              <w:marRight w:val="0"/>
              <w:marTop w:val="0"/>
              <w:marBottom w:val="0"/>
              <w:divBdr>
                <w:top w:val="none" w:sz="0" w:space="0" w:color="auto"/>
                <w:left w:val="none" w:sz="0" w:space="0" w:color="auto"/>
                <w:bottom w:val="none" w:sz="0" w:space="0" w:color="auto"/>
                <w:right w:val="none" w:sz="0" w:space="0" w:color="auto"/>
              </w:divBdr>
            </w:div>
          </w:divsChild>
        </w:div>
        <w:div w:id="1760250452">
          <w:marLeft w:val="0"/>
          <w:marRight w:val="0"/>
          <w:marTop w:val="0"/>
          <w:marBottom w:val="0"/>
          <w:divBdr>
            <w:top w:val="none" w:sz="0" w:space="0" w:color="auto"/>
            <w:left w:val="none" w:sz="0" w:space="0" w:color="auto"/>
            <w:bottom w:val="none" w:sz="0" w:space="0" w:color="auto"/>
            <w:right w:val="none" w:sz="0" w:space="0" w:color="auto"/>
          </w:divBdr>
          <w:divsChild>
            <w:div w:id="1871795472">
              <w:marLeft w:val="0"/>
              <w:marRight w:val="0"/>
              <w:marTop w:val="0"/>
              <w:marBottom w:val="0"/>
              <w:divBdr>
                <w:top w:val="none" w:sz="0" w:space="0" w:color="auto"/>
                <w:left w:val="none" w:sz="0" w:space="0" w:color="auto"/>
                <w:bottom w:val="none" w:sz="0" w:space="0" w:color="auto"/>
                <w:right w:val="none" w:sz="0" w:space="0" w:color="auto"/>
              </w:divBdr>
            </w:div>
          </w:divsChild>
        </w:div>
        <w:div w:id="1029835759">
          <w:marLeft w:val="0"/>
          <w:marRight w:val="0"/>
          <w:marTop w:val="0"/>
          <w:marBottom w:val="0"/>
          <w:divBdr>
            <w:top w:val="none" w:sz="0" w:space="0" w:color="auto"/>
            <w:left w:val="none" w:sz="0" w:space="0" w:color="auto"/>
            <w:bottom w:val="none" w:sz="0" w:space="0" w:color="auto"/>
            <w:right w:val="none" w:sz="0" w:space="0" w:color="auto"/>
          </w:divBdr>
          <w:divsChild>
            <w:div w:id="205991030">
              <w:marLeft w:val="0"/>
              <w:marRight w:val="0"/>
              <w:marTop w:val="0"/>
              <w:marBottom w:val="0"/>
              <w:divBdr>
                <w:top w:val="none" w:sz="0" w:space="0" w:color="auto"/>
                <w:left w:val="none" w:sz="0" w:space="0" w:color="auto"/>
                <w:bottom w:val="none" w:sz="0" w:space="0" w:color="auto"/>
                <w:right w:val="none" w:sz="0" w:space="0" w:color="auto"/>
              </w:divBdr>
            </w:div>
          </w:divsChild>
        </w:div>
        <w:div w:id="1207333004">
          <w:marLeft w:val="0"/>
          <w:marRight w:val="0"/>
          <w:marTop w:val="0"/>
          <w:marBottom w:val="0"/>
          <w:divBdr>
            <w:top w:val="none" w:sz="0" w:space="0" w:color="auto"/>
            <w:left w:val="none" w:sz="0" w:space="0" w:color="auto"/>
            <w:bottom w:val="none" w:sz="0" w:space="0" w:color="auto"/>
            <w:right w:val="none" w:sz="0" w:space="0" w:color="auto"/>
          </w:divBdr>
          <w:divsChild>
            <w:div w:id="1677272595">
              <w:marLeft w:val="0"/>
              <w:marRight w:val="0"/>
              <w:marTop w:val="0"/>
              <w:marBottom w:val="0"/>
              <w:divBdr>
                <w:top w:val="none" w:sz="0" w:space="0" w:color="auto"/>
                <w:left w:val="none" w:sz="0" w:space="0" w:color="auto"/>
                <w:bottom w:val="none" w:sz="0" w:space="0" w:color="auto"/>
                <w:right w:val="none" w:sz="0" w:space="0" w:color="auto"/>
              </w:divBdr>
            </w:div>
          </w:divsChild>
        </w:div>
        <w:div w:id="1279946019">
          <w:marLeft w:val="0"/>
          <w:marRight w:val="0"/>
          <w:marTop w:val="0"/>
          <w:marBottom w:val="0"/>
          <w:divBdr>
            <w:top w:val="none" w:sz="0" w:space="0" w:color="auto"/>
            <w:left w:val="none" w:sz="0" w:space="0" w:color="auto"/>
            <w:bottom w:val="none" w:sz="0" w:space="0" w:color="auto"/>
            <w:right w:val="none" w:sz="0" w:space="0" w:color="auto"/>
          </w:divBdr>
          <w:divsChild>
            <w:div w:id="1495685482">
              <w:marLeft w:val="0"/>
              <w:marRight w:val="0"/>
              <w:marTop w:val="0"/>
              <w:marBottom w:val="0"/>
              <w:divBdr>
                <w:top w:val="none" w:sz="0" w:space="0" w:color="auto"/>
                <w:left w:val="none" w:sz="0" w:space="0" w:color="auto"/>
                <w:bottom w:val="none" w:sz="0" w:space="0" w:color="auto"/>
                <w:right w:val="none" w:sz="0" w:space="0" w:color="auto"/>
              </w:divBdr>
            </w:div>
          </w:divsChild>
        </w:div>
        <w:div w:id="994840892">
          <w:marLeft w:val="0"/>
          <w:marRight w:val="0"/>
          <w:marTop w:val="0"/>
          <w:marBottom w:val="0"/>
          <w:divBdr>
            <w:top w:val="none" w:sz="0" w:space="0" w:color="auto"/>
            <w:left w:val="none" w:sz="0" w:space="0" w:color="auto"/>
            <w:bottom w:val="none" w:sz="0" w:space="0" w:color="auto"/>
            <w:right w:val="none" w:sz="0" w:space="0" w:color="auto"/>
          </w:divBdr>
          <w:divsChild>
            <w:div w:id="296955169">
              <w:marLeft w:val="0"/>
              <w:marRight w:val="0"/>
              <w:marTop w:val="0"/>
              <w:marBottom w:val="0"/>
              <w:divBdr>
                <w:top w:val="none" w:sz="0" w:space="0" w:color="auto"/>
                <w:left w:val="none" w:sz="0" w:space="0" w:color="auto"/>
                <w:bottom w:val="none" w:sz="0" w:space="0" w:color="auto"/>
                <w:right w:val="none" w:sz="0" w:space="0" w:color="auto"/>
              </w:divBdr>
            </w:div>
            <w:div w:id="1563519325">
              <w:marLeft w:val="0"/>
              <w:marRight w:val="0"/>
              <w:marTop w:val="0"/>
              <w:marBottom w:val="0"/>
              <w:divBdr>
                <w:top w:val="none" w:sz="0" w:space="0" w:color="auto"/>
                <w:left w:val="none" w:sz="0" w:space="0" w:color="auto"/>
                <w:bottom w:val="none" w:sz="0" w:space="0" w:color="auto"/>
                <w:right w:val="none" w:sz="0" w:space="0" w:color="auto"/>
              </w:divBdr>
            </w:div>
            <w:div w:id="1169097892">
              <w:marLeft w:val="0"/>
              <w:marRight w:val="0"/>
              <w:marTop w:val="0"/>
              <w:marBottom w:val="0"/>
              <w:divBdr>
                <w:top w:val="none" w:sz="0" w:space="0" w:color="auto"/>
                <w:left w:val="none" w:sz="0" w:space="0" w:color="auto"/>
                <w:bottom w:val="none" w:sz="0" w:space="0" w:color="auto"/>
                <w:right w:val="none" w:sz="0" w:space="0" w:color="auto"/>
              </w:divBdr>
            </w:div>
            <w:div w:id="2243957">
              <w:marLeft w:val="0"/>
              <w:marRight w:val="0"/>
              <w:marTop w:val="0"/>
              <w:marBottom w:val="0"/>
              <w:divBdr>
                <w:top w:val="none" w:sz="0" w:space="0" w:color="auto"/>
                <w:left w:val="none" w:sz="0" w:space="0" w:color="auto"/>
                <w:bottom w:val="none" w:sz="0" w:space="0" w:color="auto"/>
                <w:right w:val="none" w:sz="0" w:space="0" w:color="auto"/>
              </w:divBdr>
            </w:div>
          </w:divsChild>
        </w:div>
        <w:div w:id="979190851">
          <w:marLeft w:val="0"/>
          <w:marRight w:val="0"/>
          <w:marTop w:val="0"/>
          <w:marBottom w:val="0"/>
          <w:divBdr>
            <w:top w:val="none" w:sz="0" w:space="0" w:color="auto"/>
            <w:left w:val="none" w:sz="0" w:space="0" w:color="auto"/>
            <w:bottom w:val="none" w:sz="0" w:space="0" w:color="auto"/>
            <w:right w:val="none" w:sz="0" w:space="0" w:color="auto"/>
          </w:divBdr>
          <w:divsChild>
            <w:div w:id="779839243">
              <w:marLeft w:val="0"/>
              <w:marRight w:val="0"/>
              <w:marTop w:val="0"/>
              <w:marBottom w:val="0"/>
              <w:divBdr>
                <w:top w:val="none" w:sz="0" w:space="0" w:color="auto"/>
                <w:left w:val="none" w:sz="0" w:space="0" w:color="auto"/>
                <w:bottom w:val="none" w:sz="0" w:space="0" w:color="auto"/>
                <w:right w:val="none" w:sz="0" w:space="0" w:color="auto"/>
              </w:divBdr>
            </w:div>
          </w:divsChild>
        </w:div>
        <w:div w:id="159584250">
          <w:marLeft w:val="0"/>
          <w:marRight w:val="0"/>
          <w:marTop w:val="0"/>
          <w:marBottom w:val="0"/>
          <w:divBdr>
            <w:top w:val="none" w:sz="0" w:space="0" w:color="auto"/>
            <w:left w:val="none" w:sz="0" w:space="0" w:color="auto"/>
            <w:bottom w:val="none" w:sz="0" w:space="0" w:color="auto"/>
            <w:right w:val="none" w:sz="0" w:space="0" w:color="auto"/>
          </w:divBdr>
          <w:divsChild>
            <w:div w:id="1783643110">
              <w:marLeft w:val="0"/>
              <w:marRight w:val="0"/>
              <w:marTop w:val="0"/>
              <w:marBottom w:val="0"/>
              <w:divBdr>
                <w:top w:val="none" w:sz="0" w:space="0" w:color="auto"/>
                <w:left w:val="none" w:sz="0" w:space="0" w:color="auto"/>
                <w:bottom w:val="none" w:sz="0" w:space="0" w:color="auto"/>
                <w:right w:val="none" w:sz="0" w:space="0" w:color="auto"/>
              </w:divBdr>
            </w:div>
          </w:divsChild>
        </w:div>
        <w:div w:id="1430588644">
          <w:marLeft w:val="0"/>
          <w:marRight w:val="0"/>
          <w:marTop w:val="0"/>
          <w:marBottom w:val="0"/>
          <w:divBdr>
            <w:top w:val="none" w:sz="0" w:space="0" w:color="auto"/>
            <w:left w:val="none" w:sz="0" w:space="0" w:color="auto"/>
            <w:bottom w:val="none" w:sz="0" w:space="0" w:color="auto"/>
            <w:right w:val="none" w:sz="0" w:space="0" w:color="auto"/>
          </w:divBdr>
          <w:divsChild>
            <w:div w:id="1861311617">
              <w:marLeft w:val="0"/>
              <w:marRight w:val="0"/>
              <w:marTop w:val="0"/>
              <w:marBottom w:val="0"/>
              <w:divBdr>
                <w:top w:val="none" w:sz="0" w:space="0" w:color="auto"/>
                <w:left w:val="none" w:sz="0" w:space="0" w:color="auto"/>
                <w:bottom w:val="none" w:sz="0" w:space="0" w:color="auto"/>
                <w:right w:val="none" w:sz="0" w:space="0" w:color="auto"/>
              </w:divBdr>
            </w:div>
            <w:div w:id="1484351661">
              <w:marLeft w:val="0"/>
              <w:marRight w:val="0"/>
              <w:marTop w:val="0"/>
              <w:marBottom w:val="0"/>
              <w:divBdr>
                <w:top w:val="none" w:sz="0" w:space="0" w:color="auto"/>
                <w:left w:val="none" w:sz="0" w:space="0" w:color="auto"/>
                <w:bottom w:val="none" w:sz="0" w:space="0" w:color="auto"/>
                <w:right w:val="none" w:sz="0" w:space="0" w:color="auto"/>
              </w:divBdr>
            </w:div>
          </w:divsChild>
        </w:div>
        <w:div w:id="811674247">
          <w:marLeft w:val="0"/>
          <w:marRight w:val="0"/>
          <w:marTop w:val="0"/>
          <w:marBottom w:val="0"/>
          <w:divBdr>
            <w:top w:val="none" w:sz="0" w:space="0" w:color="auto"/>
            <w:left w:val="none" w:sz="0" w:space="0" w:color="auto"/>
            <w:bottom w:val="none" w:sz="0" w:space="0" w:color="auto"/>
            <w:right w:val="none" w:sz="0" w:space="0" w:color="auto"/>
          </w:divBdr>
          <w:divsChild>
            <w:div w:id="420378058">
              <w:marLeft w:val="0"/>
              <w:marRight w:val="0"/>
              <w:marTop w:val="0"/>
              <w:marBottom w:val="0"/>
              <w:divBdr>
                <w:top w:val="none" w:sz="0" w:space="0" w:color="auto"/>
                <w:left w:val="none" w:sz="0" w:space="0" w:color="auto"/>
                <w:bottom w:val="none" w:sz="0" w:space="0" w:color="auto"/>
                <w:right w:val="none" w:sz="0" w:space="0" w:color="auto"/>
              </w:divBdr>
            </w:div>
            <w:div w:id="1877427432">
              <w:marLeft w:val="0"/>
              <w:marRight w:val="0"/>
              <w:marTop w:val="0"/>
              <w:marBottom w:val="0"/>
              <w:divBdr>
                <w:top w:val="none" w:sz="0" w:space="0" w:color="auto"/>
                <w:left w:val="none" w:sz="0" w:space="0" w:color="auto"/>
                <w:bottom w:val="none" w:sz="0" w:space="0" w:color="auto"/>
                <w:right w:val="none" w:sz="0" w:space="0" w:color="auto"/>
              </w:divBdr>
            </w:div>
            <w:div w:id="623463404">
              <w:marLeft w:val="0"/>
              <w:marRight w:val="0"/>
              <w:marTop w:val="0"/>
              <w:marBottom w:val="0"/>
              <w:divBdr>
                <w:top w:val="none" w:sz="0" w:space="0" w:color="auto"/>
                <w:left w:val="none" w:sz="0" w:space="0" w:color="auto"/>
                <w:bottom w:val="none" w:sz="0" w:space="0" w:color="auto"/>
                <w:right w:val="none" w:sz="0" w:space="0" w:color="auto"/>
              </w:divBdr>
            </w:div>
            <w:div w:id="2027317813">
              <w:marLeft w:val="0"/>
              <w:marRight w:val="0"/>
              <w:marTop w:val="0"/>
              <w:marBottom w:val="0"/>
              <w:divBdr>
                <w:top w:val="none" w:sz="0" w:space="0" w:color="auto"/>
                <w:left w:val="none" w:sz="0" w:space="0" w:color="auto"/>
                <w:bottom w:val="none" w:sz="0" w:space="0" w:color="auto"/>
                <w:right w:val="none" w:sz="0" w:space="0" w:color="auto"/>
              </w:divBdr>
            </w:div>
            <w:div w:id="570309691">
              <w:marLeft w:val="0"/>
              <w:marRight w:val="0"/>
              <w:marTop w:val="0"/>
              <w:marBottom w:val="0"/>
              <w:divBdr>
                <w:top w:val="none" w:sz="0" w:space="0" w:color="auto"/>
                <w:left w:val="none" w:sz="0" w:space="0" w:color="auto"/>
                <w:bottom w:val="none" w:sz="0" w:space="0" w:color="auto"/>
                <w:right w:val="none" w:sz="0" w:space="0" w:color="auto"/>
              </w:divBdr>
            </w:div>
            <w:div w:id="11775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998">
      <w:bodyDiv w:val="1"/>
      <w:marLeft w:val="0"/>
      <w:marRight w:val="0"/>
      <w:marTop w:val="0"/>
      <w:marBottom w:val="0"/>
      <w:divBdr>
        <w:top w:val="none" w:sz="0" w:space="0" w:color="auto"/>
        <w:left w:val="none" w:sz="0" w:space="0" w:color="auto"/>
        <w:bottom w:val="none" w:sz="0" w:space="0" w:color="auto"/>
        <w:right w:val="none" w:sz="0" w:space="0" w:color="auto"/>
      </w:divBdr>
      <w:divsChild>
        <w:div w:id="1887835153">
          <w:marLeft w:val="0"/>
          <w:marRight w:val="0"/>
          <w:marTop w:val="0"/>
          <w:marBottom w:val="0"/>
          <w:divBdr>
            <w:top w:val="none" w:sz="0" w:space="0" w:color="auto"/>
            <w:left w:val="none" w:sz="0" w:space="0" w:color="auto"/>
            <w:bottom w:val="none" w:sz="0" w:space="0" w:color="auto"/>
            <w:right w:val="none" w:sz="0" w:space="0" w:color="auto"/>
          </w:divBdr>
          <w:divsChild>
            <w:div w:id="1850021245">
              <w:marLeft w:val="0"/>
              <w:marRight w:val="0"/>
              <w:marTop w:val="0"/>
              <w:marBottom w:val="0"/>
              <w:divBdr>
                <w:top w:val="none" w:sz="0" w:space="0" w:color="auto"/>
                <w:left w:val="none" w:sz="0" w:space="0" w:color="auto"/>
                <w:bottom w:val="none" w:sz="0" w:space="0" w:color="auto"/>
                <w:right w:val="none" w:sz="0" w:space="0" w:color="auto"/>
              </w:divBdr>
              <w:divsChild>
                <w:div w:id="511529395">
                  <w:marLeft w:val="0"/>
                  <w:marRight w:val="0"/>
                  <w:marTop w:val="0"/>
                  <w:marBottom w:val="0"/>
                  <w:divBdr>
                    <w:top w:val="none" w:sz="0" w:space="0" w:color="auto"/>
                    <w:left w:val="none" w:sz="0" w:space="0" w:color="auto"/>
                    <w:bottom w:val="none" w:sz="0" w:space="0" w:color="auto"/>
                    <w:right w:val="none" w:sz="0" w:space="0" w:color="auto"/>
                  </w:divBdr>
                  <w:divsChild>
                    <w:div w:id="20347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246">
      <w:bodyDiv w:val="1"/>
      <w:marLeft w:val="0"/>
      <w:marRight w:val="0"/>
      <w:marTop w:val="0"/>
      <w:marBottom w:val="0"/>
      <w:divBdr>
        <w:top w:val="none" w:sz="0" w:space="0" w:color="auto"/>
        <w:left w:val="none" w:sz="0" w:space="0" w:color="auto"/>
        <w:bottom w:val="none" w:sz="0" w:space="0" w:color="auto"/>
        <w:right w:val="none" w:sz="0" w:space="0" w:color="auto"/>
      </w:divBdr>
      <w:divsChild>
        <w:div w:id="1501501531">
          <w:marLeft w:val="0"/>
          <w:marRight w:val="0"/>
          <w:marTop w:val="0"/>
          <w:marBottom w:val="0"/>
          <w:divBdr>
            <w:top w:val="none" w:sz="0" w:space="0" w:color="auto"/>
            <w:left w:val="none" w:sz="0" w:space="0" w:color="auto"/>
            <w:bottom w:val="none" w:sz="0" w:space="0" w:color="auto"/>
            <w:right w:val="none" w:sz="0" w:space="0" w:color="auto"/>
          </w:divBdr>
          <w:divsChild>
            <w:div w:id="1232345415">
              <w:marLeft w:val="0"/>
              <w:marRight w:val="0"/>
              <w:marTop w:val="0"/>
              <w:marBottom w:val="0"/>
              <w:divBdr>
                <w:top w:val="none" w:sz="0" w:space="0" w:color="auto"/>
                <w:left w:val="none" w:sz="0" w:space="0" w:color="auto"/>
                <w:bottom w:val="none" w:sz="0" w:space="0" w:color="auto"/>
                <w:right w:val="none" w:sz="0" w:space="0" w:color="auto"/>
              </w:divBdr>
              <w:divsChild>
                <w:div w:id="1065758748">
                  <w:marLeft w:val="0"/>
                  <w:marRight w:val="0"/>
                  <w:marTop w:val="0"/>
                  <w:marBottom w:val="0"/>
                  <w:divBdr>
                    <w:top w:val="none" w:sz="0" w:space="0" w:color="auto"/>
                    <w:left w:val="none" w:sz="0" w:space="0" w:color="auto"/>
                    <w:bottom w:val="none" w:sz="0" w:space="0" w:color="auto"/>
                    <w:right w:val="none" w:sz="0" w:space="0" w:color="auto"/>
                  </w:divBdr>
                  <w:divsChild>
                    <w:div w:id="783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165">
              <w:marLeft w:val="0"/>
              <w:marRight w:val="0"/>
              <w:marTop w:val="0"/>
              <w:marBottom w:val="0"/>
              <w:divBdr>
                <w:top w:val="none" w:sz="0" w:space="0" w:color="auto"/>
                <w:left w:val="none" w:sz="0" w:space="0" w:color="auto"/>
                <w:bottom w:val="none" w:sz="0" w:space="0" w:color="auto"/>
                <w:right w:val="none" w:sz="0" w:space="0" w:color="auto"/>
              </w:divBdr>
              <w:divsChild>
                <w:div w:id="1774739336">
                  <w:marLeft w:val="0"/>
                  <w:marRight w:val="0"/>
                  <w:marTop w:val="0"/>
                  <w:marBottom w:val="0"/>
                  <w:divBdr>
                    <w:top w:val="none" w:sz="0" w:space="0" w:color="auto"/>
                    <w:left w:val="none" w:sz="0" w:space="0" w:color="auto"/>
                    <w:bottom w:val="none" w:sz="0" w:space="0" w:color="auto"/>
                    <w:right w:val="none" w:sz="0" w:space="0" w:color="auto"/>
                  </w:divBdr>
                  <w:divsChild>
                    <w:div w:id="1315178809">
                      <w:marLeft w:val="0"/>
                      <w:marRight w:val="0"/>
                      <w:marTop w:val="0"/>
                      <w:marBottom w:val="0"/>
                      <w:divBdr>
                        <w:top w:val="none" w:sz="0" w:space="0" w:color="auto"/>
                        <w:left w:val="none" w:sz="0" w:space="0" w:color="auto"/>
                        <w:bottom w:val="none" w:sz="0" w:space="0" w:color="auto"/>
                        <w:right w:val="none" w:sz="0" w:space="0" w:color="auto"/>
                      </w:divBdr>
                    </w:div>
                  </w:divsChild>
                </w:div>
                <w:div w:id="1565335855">
                  <w:marLeft w:val="0"/>
                  <w:marRight w:val="0"/>
                  <w:marTop w:val="0"/>
                  <w:marBottom w:val="0"/>
                  <w:divBdr>
                    <w:top w:val="none" w:sz="0" w:space="0" w:color="auto"/>
                    <w:left w:val="none" w:sz="0" w:space="0" w:color="auto"/>
                    <w:bottom w:val="none" w:sz="0" w:space="0" w:color="auto"/>
                    <w:right w:val="none" w:sz="0" w:space="0" w:color="auto"/>
                  </w:divBdr>
                  <w:divsChild>
                    <w:div w:id="145320660">
                      <w:marLeft w:val="0"/>
                      <w:marRight w:val="0"/>
                      <w:marTop w:val="0"/>
                      <w:marBottom w:val="0"/>
                      <w:divBdr>
                        <w:top w:val="none" w:sz="0" w:space="0" w:color="auto"/>
                        <w:left w:val="none" w:sz="0" w:space="0" w:color="auto"/>
                        <w:bottom w:val="none" w:sz="0" w:space="0" w:color="auto"/>
                        <w:right w:val="none" w:sz="0" w:space="0" w:color="auto"/>
                      </w:divBdr>
                    </w:div>
                  </w:divsChild>
                </w:div>
                <w:div w:id="450898433">
                  <w:marLeft w:val="0"/>
                  <w:marRight w:val="0"/>
                  <w:marTop w:val="0"/>
                  <w:marBottom w:val="0"/>
                  <w:divBdr>
                    <w:top w:val="none" w:sz="0" w:space="0" w:color="auto"/>
                    <w:left w:val="none" w:sz="0" w:space="0" w:color="auto"/>
                    <w:bottom w:val="none" w:sz="0" w:space="0" w:color="auto"/>
                    <w:right w:val="none" w:sz="0" w:space="0" w:color="auto"/>
                  </w:divBdr>
                  <w:divsChild>
                    <w:div w:id="2034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205">
              <w:marLeft w:val="0"/>
              <w:marRight w:val="0"/>
              <w:marTop w:val="0"/>
              <w:marBottom w:val="0"/>
              <w:divBdr>
                <w:top w:val="none" w:sz="0" w:space="0" w:color="auto"/>
                <w:left w:val="none" w:sz="0" w:space="0" w:color="auto"/>
                <w:bottom w:val="none" w:sz="0" w:space="0" w:color="auto"/>
                <w:right w:val="none" w:sz="0" w:space="0" w:color="auto"/>
              </w:divBdr>
              <w:divsChild>
                <w:div w:id="984310206">
                  <w:marLeft w:val="0"/>
                  <w:marRight w:val="0"/>
                  <w:marTop w:val="0"/>
                  <w:marBottom w:val="0"/>
                  <w:divBdr>
                    <w:top w:val="none" w:sz="0" w:space="0" w:color="auto"/>
                    <w:left w:val="none" w:sz="0" w:space="0" w:color="auto"/>
                    <w:bottom w:val="none" w:sz="0" w:space="0" w:color="auto"/>
                    <w:right w:val="none" w:sz="0" w:space="0" w:color="auto"/>
                  </w:divBdr>
                  <w:divsChild>
                    <w:div w:id="2011640694">
                      <w:marLeft w:val="0"/>
                      <w:marRight w:val="0"/>
                      <w:marTop w:val="0"/>
                      <w:marBottom w:val="0"/>
                      <w:divBdr>
                        <w:top w:val="none" w:sz="0" w:space="0" w:color="auto"/>
                        <w:left w:val="none" w:sz="0" w:space="0" w:color="auto"/>
                        <w:bottom w:val="none" w:sz="0" w:space="0" w:color="auto"/>
                        <w:right w:val="none" w:sz="0" w:space="0" w:color="auto"/>
                      </w:divBdr>
                    </w:div>
                  </w:divsChild>
                </w:div>
                <w:div w:id="202525409">
                  <w:marLeft w:val="0"/>
                  <w:marRight w:val="0"/>
                  <w:marTop w:val="0"/>
                  <w:marBottom w:val="0"/>
                  <w:divBdr>
                    <w:top w:val="none" w:sz="0" w:space="0" w:color="auto"/>
                    <w:left w:val="none" w:sz="0" w:space="0" w:color="auto"/>
                    <w:bottom w:val="none" w:sz="0" w:space="0" w:color="auto"/>
                    <w:right w:val="none" w:sz="0" w:space="0" w:color="auto"/>
                  </w:divBdr>
                  <w:divsChild>
                    <w:div w:id="1814910395">
                      <w:marLeft w:val="0"/>
                      <w:marRight w:val="0"/>
                      <w:marTop w:val="0"/>
                      <w:marBottom w:val="0"/>
                      <w:divBdr>
                        <w:top w:val="none" w:sz="0" w:space="0" w:color="auto"/>
                        <w:left w:val="none" w:sz="0" w:space="0" w:color="auto"/>
                        <w:bottom w:val="none" w:sz="0" w:space="0" w:color="auto"/>
                        <w:right w:val="none" w:sz="0" w:space="0" w:color="auto"/>
                      </w:divBdr>
                    </w:div>
                  </w:divsChild>
                </w:div>
                <w:div w:id="163473774">
                  <w:marLeft w:val="0"/>
                  <w:marRight w:val="0"/>
                  <w:marTop w:val="0"/>
                  <w:marBottom w:val="0"/>
                  <w:divBdr>
                    <w:top w:val="none" w:sz="0" w:space="0" w:color="auto"/>
                    <w:left w:val="none" w:sz="0" w:space="0" w:color="auto"/>
                    <w:bottom w:val="none" w:sz="0" w:space="0" w:color="auto"/>
                    <w:right w:val="none" w:sz="0" w:space="0" w:color="auto"/>
                  </w:divBdr>
                  <w:divsChild>
                    <w:div w:id="625163498">
                      <w:marLeft w:val="0"/>
                      <w:marRight w:val="0"/>
                      <w:marTop w:val="0"/>
                      <w:marBottom w:val="0"/>
                      <w:divBdr>
                        <w:top w:val="none" w:sz="0" w:space="0" w:color="auto"/>
                        <w:left w:val="none" w:sz="0" w:space="0" w:color="auto"/>
                        <w:bottom w:val="none" w:sz="0" w:space="0" w:color="auto"/>
                        <w:right w:val="none" w:sz="0" w:space="0" w:color="auto"/>
                      </w:divBdr>
                    </w:div>
                  </w:divsChild>
                </w:div>
                <w:div w:id="537011924">
                  <w:marLeft w:val="0"/>
                  <w:marRight w:val="0"/>
                  <w:marTop w:val="0"/>
                  <w:marBottom w:val="0"/>
                  <w:divBdr>
                    <w:top w:val="none" w:sz="0" w:space="0" w:color="auto"/>
                    <w:left w:val="none" w:sz="0" w:space="0" w:color="auto"/>
                    <w:bottom w:val="none" w:sz="0" w:space="0" w:color="auto"/>
                    <w:right w:val="none" w:sz="0" w:space="0" w:color="auto"/>
                  </w:divBdr>
                  <w:divsChild>
                    <w:div w:id="1519126045">
                      <w:marLeft w:val="0"/>
                      <w:marRight w:val="0"/>
                      <w:marTop w:val="0"/>
                      <w:marBottom w:val="0"/>
                      <w:divBdr>
                        <w:top w:val="none" w:sz="0" w:space="0" w:color="auto"/>
                        <w:left w:val="none" w:sz="0" w:space="0" w:color="auto"/>
                        <w:bottom w:val="none" w:sz="0" w:space="0" w:color="auto"/>
                        <w:right w:val="none" w:sz="0" w:space="0" w:color="auto"/>
                      </w:divBdr>
                    </w:div>
                  </w:divsChild>
                </w:div>
                <w:div w:id="1650668847">
                  <w:marLeft w:val="0"/>
                  <w:marRight w:val="0"/>
                  <w:marTop w:val="0"/>
                  <w:marBottom w:val="0"/>
                  <w:divBdr>
                    <w:top w:val="none" w:sz="0" w:space="0" w:color="auto"/>
                    <w:left w:val="none" w:sz="0" w:space="0" w:color="auto"/>
                    <w:bottom w:val="none" w:sz="0" w:space="0" w:color="auto"/>
                    <w:right w:val="none" w:sz="0" w:space="0" w:color="auto"/>
                  </w:divBdr>
                  <w:divsChild>
                    <w:div w:id="462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035">
              <w:marLeft w:val="0"/>
              <w:marRight w:val="0"/>
              <w:marTop w:val="0"/>
              <w:marBottom w:val="0"/>
              <w:divBdr>
                <w:top w:val="none" w:sz="0" w:space="0" w:color="auto"/>
                <w:left w:val="none" w:sz="0" w:space="0" w:color="auto"/>
                <w:bottom w:val="none" w:sz="0" w:space="0" w:color="auto"/>
                <w:right w:val="none" w:sz="0" w:space="0" w:color="auto"/>
              </w:divBdr>
              <w:divsChild>
                <w:div w:id="242954719">
                  <w:marLeft w:val="0"/>
                  <w:marRight w:val="0"/>
                  <w:marTop w:val="0"/>
                  <w:marBottom w:val="0"/>
                  <w:divBdr>
                    <w:top w:val="none" w:sz="0" w:space="0" w:color="auto"/>
                    <w:left w:val="none" w:sz="0" w:space="0" w:color="auto"/>
                    <w:bottom w:val="none" w:sz="0" w:space="0" w:color="auto"/>
                    <w:right w:val="none" w:sz="0" w:space="0" w:color="auto"/>
                  </w:divBdr>
                </w:div>
              </w:divsChild>
            </w:div>
            <w:div w:id="627861519">
              <w:marLeft w:val="0"/>
              <w:marRight w:val="0"/>
              <w:marTop w:val="0"/>
              <w:marBottom w:val="0"/>
              <w:divBdr>
                <w:top w:val="none" w:sz="0" w:space="0" w:color="auto"/>
                <w:left w:val="none" w:sz="0" w:space="0" w:color="auto"/>
                <w:bottom w:val="none" w:sz="0" w:space="0" w:color="auto"/>
                <w:right w:val="none" w:sz="0" w:space="0" w:color="auto"/>
              </w:divBdr>
              <w:divsChild>
                <w:div w:id="1360738786">
                  <w:marLeft w:val="0"/>
                  <w:marRight w:val="0"/>
                  <w:marTop w:val="0"/>
                  <w:marBottom w:val="0"/>
                  <w:divBdr>
                    <w:top w:val="none" w:sz="0" w:space="0" w:color="auto"/>
                    <w:left w:val="none" w:sz="0" w:space="0" w:color="auto"/>
                    <w:bottom w:val="none" w:sz="0" w:space="0" w:color="auto"/>
                    <w:right w:val="none" w:sz="0" w:space="0" w:color="auto"/>
                  </w:divBdr>
                </w:div>
              </w:divsChild>
            </w:div>
            <w:div w:id="795681185">
              <w:marLeft w:val="0"/>
              <w:marRight w:val="0"/>
              <w:marTop w:val="0"/>
              <w:marBottom w:val="0"/>
              <w:divBdr>
                <w:top w:val="none" w:sz="0" w:space="0" w:color="auto"/>
                <w:left w:val="none" w:sz="0" w:space="0" w:color="auto"/>
                <w:bottom w:val="none" w:sz="0" w:space="0" w:color="auto"/>
                <w:right w:val="none" w:sz="0" w:space="0" w:color="auto"/>
              </w:divBdr>
              <w:divsChild>
                <w:div w:id="464927759">
                  <w:marLeft w:val="0"/>
                  <w:marRight w:val="0"/>
                  <w:marTop w:val="0"/>
                  <w:marBottom w:val="0"/>
                  <w:divBdr>
                    <w:top w:val="none" w:sz="0" w:space="0" w:color="auto"/>
                    <w:left w:val="none" w:sz="0" w:space="0" w:color="auto"/>
                    <w:bottom w:val="none" w:sz="0" w:space="0" w:color="auto"/>
                    <w:right w:val="none" w:sz="0" w:space="0" w:color="auto"/>
                  </w:divBdr>
                </w:div>
              </w:divsChild>
            </w:div>
            <w:div w:id="2105761172">
              <w:marLeft w:val="0"/>
              <w:marRight w:val="0"/>
              <w:marTop w:val="0"/>
              <w:marBottom w:val="0"/>
              <w:divBdr>
                <w:top w:val="none" w:sz="0" w:space="0" w:color="auto"/>
                <w:left w:val="none" w:sz="0" w:space="0" w:color="auto"/>
                <w:bottom w:val="none" w:sz="0" w:space="0" w:color="auto"/>
                <w:right w:val="none" w:sz="0" w:space="0" w:color="auto"/>
              </w:divBdr>
              <w:divsChild>
                <w:div w:id="826018653">
                  <w:marLeft w:val="0"/>
                  <w:marRight w:val="0"/>
                  <w:marTop w:val="0"/>
                  <w:marBottom w:val="0"/>
                  <w:divBdr>
                    <w:top w:val="none" w:sz="0" w:space="0" w:color="auto"/>
                    <w:left w:val="none" w:sz="0" w:space="0" w:color="auto"/>
                    <w:bottom w:val="none" w:sz="0" w:space="0" w:color="auto"/>
                    <w:right w:val="none" w:sz="0" w:space="0" w:color="auto"/>
                  </w:divBdr>
                  <w:divsChild>
                    <w:div w:id="6201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1320">
              <w:marLeft w:val="0"/>
              <w:marRight w:val="0"/>
              <w:marTop w:val="0"/>
              <w:marBottom w:val="0"/>
              <w:divBdr>
                <w:top w:val="none" w:sz="0" w:space="0" w:color="auto"/>
                <w:left w:val="none" w:sz="0" w:space="0" w:color="auto"/>
                <w:bottom w:val="none" w:sz="0" w:space="0" w:color="auto"/>
                <w:right w:val="none" w:sz="0" w:space="0" w:color="auto"/>
              </w:divBdr>
              <w:divsChild>
                <w:div w:id="1383215247">
                  <w:marLeft w:val="0"/>
                  <w:marRight w:val="0"/>
                  <w:marTop w:val="0"/>
                  <w:marBottom w:val="0"/>
                  <w:divBdr>
                    <w:top w:val="none" w:sz="0" w:space="0" w:color="auto"/>
                    <w:left w:val="none" w:sz="0" w:space="0" w:color="auto"/>
                    <w:bottom w:val="none" w:sz="0" w:space="0" w:color="auto"/>
                    <w:right w:val="none" w:sz="0" w:space="0" w:color="auto"/>
                  </w:divBdr>
                  <w:divsChild>
                    <w:div w:id="290137907">
                      <w:marLeft w:val="0"/>
                      <w:marRight w:val="0"/>
                      <w:marTop w:val="0"/>
                      <w:marBottom w:val="0"/>
                      <w:divBdr>
                        <w:top w:val="none" w:sz="0" w:space="0" w:color="auto"/>
                        <w:left w:val="none" w:sz="0" w:space="0" w:color="auto"/>
                        <w:bottom w:val="none" w:sz="0" w:space="0" w:color="auto"/>
                        <w:right w:val="none" w:sz="0" w:space="0" w:color="auto"/>
                      </w:divBdr>
                    </w:div>
                  </w:divsChild>
                </w:div>
                <w:div w:id="990211125">
                  <w:marLeft w:val="0"/>
                  <w:marRight w:val="0"/>
                  <w:marTop w:val="0"/>
                  <w:marBottom w:val="0"/>
                  <w:divBdr>
                    <w:top w:val="none" w:sz="0" w:space="0" w:color="auto"/>
                    <w:left w:val="none" w:sz="0" w:space="0" w:color="auto"/>
                    <w:bottom w:val="none" w:sz="0" w:space="0" w:color="auto"/>
                    <w:right w:val="none" w:sz="0" w:space="0" w:color="auto"/>
                  </w:divBdr>
                  <w:divsChild>
                    <w:div w:id="2112504438">
                      <w:marLeft w:val="0"/>
                      <w:marRight w:val="0"/>
                      <w:marTop w:val="0"/>
                      <w:marBottom w:val="0"/>
                      <w:divBdr>
                        <w:top w:val="none" w:sz="0" w:space="0" w:color="auto"/>
                        <w:left w:val="none" w:sz="0" w:space="0" w:color="auto"/>
                        <w:bottom w:val="none" w:sz="0" w:space="0" w:color="auto"/>
                        <w:right w:val="none" w:sz="0" w:space="0" w:color="auto"/>
                      </w:divBdr>
                    </w:div>
                  </w:divsChild>
                </w:div>
                <w:div w:id="1723407674">
                  <w:marLeft w:val="0"/>
                  <w:marRight w:val="0"/>
                  <w:marTop w:val="0"/>
                  <w:marBottom w:val="0"/>
                  <w:divBdr>
                    <w:top w:val="none" w:sz="0" w:space="0" w:color="auto"/>
                    <w:left w:val="none" w:sz="0" w:space="0" w:color="auto"/>
                    <w:bottom w:val="none" w:sz="0" w:space="0" w:color="auto"/>
                    <w:right w:val="none" w:sz="0" w:space="0" w:color="auto"/>
                  </w:divBdr>
                  <w:divsChild>
                    <w:div w:id="1139152914">
                      <w:marLeft w:val="0"/>
                      <w:marRight w:val="0"/>
                      <w:marTop w:val="0"/>
                      <w:marBottom w:val="0"/>
                      <w:divBdr>
                        <w:top w:val="none" w:sz="0" w:space="0" w:color="auto"/>
                        <w:left w:val="none" w:sz="0" w:space="0" w:color="auto"/>
                        <w:bottom w:val="none" w:sz="0" w:space="0" w:color="auto"/>
                        <w:right w:val="none" w:sz="0" w:space="0" w:color="auto"/>
                      </w:divBdr>
                    </w:div>
                  </w:divsChild>
                </w:div>
                <w:div w:id="812336589">
                  <w:marLeft w:val="0"/>
                  <w:marRight w:val="0"/>
                  <w:marTop w:val="0"/>
                  <w:marBottom w:val="0"/>
                  <w:divBdr>
                    <w:top w:val="none" w:sz="0" w:space="0" w:color="auto"/>
                    <w:left w:val="none" w:sz="0" w:space="0" w:color="auto"/>
                    <w:bottom w:val="none" w:sz="0" w:space="0" w:color="auto"/>
                    <w:right w:val="none" w:sz="0" w:space="0" w:color="auto"/>
                  </w:divBdr>
                  <w:divsChild>
                    <w:div w:id="1202740402">
                      <w:marLeft w:val="0"/>
                      <w:marRight w:val="0"/>
                      <w:marTop w:val="0"/>
                      <w:marBottom w:val="0"/>
                      <w:divBdr>
                        <w:top w:val="none" w:sz="0" w:space="0" w:color="auto"/>
                        <w:left w:val="none" w:sz="0" w:space="0" w:color="auto"/>
                        <w:bottom w:val="none" w:sz="0" w:space="0" w:color="auto"/>
                        <w:right w:val="none" w:sz="0" w:space="0" w:color="auto"/>
                      </w:divBdr>
                    </w:div>
                  </w:divsChild>
                </w:div>
                <w:div w:id="951321654">
                  <w:marLeft w:val="0"/>
                  <w:marRight w:val="0"/>
                  <w:marTop w:val="0"/>
                  <w:marBottom w:val="0"/>
                  <w:divBdr>
                    <w:top w:val="none" w:sz="0" w:space="0" w:color="auto"/>
                    <w:left w:val="none" w:sz="0" w:space="0" w:color="auto"/>
                    <w:bottom w:val="none" w:sz="0" w:space="0" w:color="auto"/>
                    <w:right w:val="none" w:sz="0" w:space="0" w:color="auto"/>
                  </w:divBdr>
                  <w:divsChild>
                    <w:div w:id="1997831515">
                      <w:marLeft w:val="0"/>
                      <w:marRight w:val="0"/>
                      <w:marTop w:val="0"/>
                      <w:marBottom w:val="0"/>
                      <w:divBdr>
                        <w:top w:val="none" w:sz="0" w:space="0" w:color="auto"/>
                        <w:left w:val="none" w:sz="0" w:space="0" w:color="auto"/>
                        <w:bottom w:val="none" w:sz="0" w:space="0" w:color="auto"/>
                        <w:right w:val="none" w:sz="0" w:space="0" w:color="auto"/>
                      </w:divBdr>
                    </w:div>
                  </w:divsChild>
                </w:div>
                <w:div w:id="1050223076">
                  <w:marLeft w:val="0"/>
                  <w:marRight w:val="0"/>
                  <w:marTop w:val="0"/>
                  <w:marBottom w:val="0"/>
                  <w:divBdr>
                    <w:top w:val="none" w:sz="0" w:space="0" w:color="auto"/>
                    <w:left w:val="none" w:sz="0" w:space="0" w:color="auto"/>
                    <w:bottom w:val="none" w:sz="0" w:space="0" w:color="auto"/>
                    <w:right w:val="none" w:sz="0" w:space="0" w:color="auto"/>
                  </w:divBdr>
                  <w:divsChild>
                    <w:div w:id="269624624">
                      <w:marLeft w:val="0"/>
                      <w:marRight w:val="0"/>
                      <w:marTop w:val="0"/>
                      <w:marBottom w:val="0"/>
                      <w:divBdr>
                        <w:top w:val="none" w:sz="0" w:space="0" w:color="auto"/>
                        <w:left w:val="none" w:sz="0" w:space="0" w:color="auto"/>
                        <w:bottom w:val="none" w:sz="0" w:space="0" w:color="auto"/>
                        <w:right w:val="none" w:sz="0" w:space="0" w:color="auto"/>
                      </w:divBdr>
                    </w:div>
                  </w:divsChild>
                </w:div>
                <w:div w:id="405684720">
                  <w:marLeft w:val="0"/>
                  <w:marRight w:val="0"/>
                  <w:marTop w:val="0"/>
                  <w:marBottom w:val="0"/>
                  <w:divBdr>
                    <w:top w:val="none" w:sz="0" w:space="0" w:color="auto"/>
                    <w:left w:val="none" w:sz="0" w:space="0" w:color="auto"/>
                    <w:bottom w:val="none" w:sz="0" w:space="0" w:color="auto"/>
                    <w:right w:val="none" w:sz="0" w:space="0" w:color="auto"/>
                  </w:divBdr>
                  <w:divsChild>
                    <w:div w:id="1243487671">
                      <w:marLeft w:val="0"/>
                      <w:marRight w:val="0"/>
                      <w:marTop w:val="0"/>
                      <w:marBottom w:val="0"/>
                      <w:divBdr>
                        <w:top w:val="none" w:sz="0" w:space="0" w:color="auto"/>
                        <w:left w:val="none" w:sz="0" w:space="0" w:color="auto"/>
                        <w:bottom w:val="none" w:sz="0" w:space="0" w:color="auto"/>
                        <w:right w:val="none" w:sz="0" w:space="0" w:color="auto"/>
                      </w:divBdr>
                    </w:div>
                  </w:divsChild>
                </w:div>
                <w:div w:id="1383335425">
                  <w:marLeft w:val="0"/>
                  <w:marRight w:val="0"/>
                  <w:marTop w:val="0"/>
                  <w:marBottom w:val="0"/>
                  <w:divBdr>
                    <w:top w:val="none" w:sz="0" w:space="0" w:color="auto"/>
                    <w:left w:val="none" w:sz="0" w:space="0" w:color="auto"/>
                    <w:bottom w:val="none" w:sz="0" w:space="0" w:color="auto"/>
                    <w:right w:val="none" w:sz="0" w:space="0" w:color="auto"/>
                  </w:divBdr>
                  <w:divsChild>
                    <w:div w:id="6517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9291">
      <w:bodyDiv w:val="1"/>
      <w:marLeft w:val="0"/>
      <w:marRight w:val="0"/>
      <w:marTop w:val="0"/>
      <w:marBottom w:val="0"/>
      <w:divBdr>
        <w:top w:val="none" w:sz="0" w:space="0" w:color="auto"/>
        <w:left w:val="none" w:sz="0" w:space="0" w:color="auto"/>
        <w:bottom w:val="none" w:sz="0" w:space="0" w:color="auto"/>
        <w:right w:val="none" w:sz="0" w:space="0" w:color="auto"/>
      </w:divBdr>
    </w:div>
    <w:div w:id="1716537588">
      <w:bodyDiv w:val="1"/>
      <w:marLeft w:val="0"/>
      <w:marRight w:val="0"/>
      <w:marTop w:val="0"/>
      <w:marBottom w:val="0"/>
      <w:divBdr>
        <w:top w:val="none" w:sz="0" w:space="0" w:color="auto"/>
        <w:left w:val="none" w:sz="0" w:space="0" w:color="auto"/>
        <w:bottom w:val="none" w:sz="0" w:space="0" w:color="auto"/>
        <w:right w:val="none" w:sz="0" w:space="0" w:color="auto"/>
      </w:divBdr>
      <w:divsChild>
        <w:div w:id="1078138774">
          <w:marLeft w:val="0"/>
          <w:marRight w:val="0"/>
          <w:marTop w:val="0"/>
          <w:marBottom w:val="0"/>
          <w:divBdr>
            <w:top w:val="none" w:sz="0" w:space="0" w:color="auto"/>
            <w:left w:val="none" w:sz="0" w:space="0" w:color="auto"/>
            <w:bottom w:val="none" w:sz="0" w:space="0" w:color="auto"/>
            <w:right w:val="none" w:sz="0" w:space="0" w:color="auto"/>
          </w:divBdr>
          <w:divsChild>
            <w:div w:id="1535845684">
              <w:marLeft w:val="0"/>
              <w:marRight w:val="0"/>
              <w:marTop w:val="0"/>
              <w:marBottom w:val="0"/>
              <w:divBdr>
                <w:top w:val="none" w:sz="0" w:space="0" w:color="auto"/>
                <w:left w:val="none" w:sz="0" w:space="0" w:color="auto"/>
                <w:bottom w:val="none" w:sz="0" w:space="0" w:color="auto"/>
                <w:right w:val="none" w:sz="0" w:space="0" w:color="auto"/>
              </w:divBdr>
              <w:divsChild>
                <w:div w:id="67460715">
                  <w:marLeft w:val="0"/>
                  <w:marRight w:val="0"/>
                  <w:marTop w:val="0"/>
                  <w:marBottom w:val="0"/>
                  <w:divBdr>
                    <w:top w:val="none" w:sz="0" w:space="0" w:color="auto"/>
                    <w:left w:val="none" w:sz="0" w:space="0" w:color="auto"/>
                    <w:bottom w:val="none" w:sz="0" w:space="0" w:color="auto"/>
                    <w:right w:val="none" w:sz="0" w:space="0" w:color="auto"/>
                  </w:divBdr>
                  <w:divsChild>
                    <w:div w:id="18595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89764">
      <w:bodyDiv w:val="1"/>
      <w:marLeft w:val="0"/>
      <w:marRight w:val="0"/>
      <w:marTop w:val="0"/>
      <w:marBottom w:val="0"/>
      <w:divBdr>
        <w:top w:val="none" w:sz="0" w:space="0" w:color="auto"/>
        <w:left w:val="none" w:sz="0" w:space="0" w:color="auto"/>
        <w:bottom w:val="none" w:sz="0" w:space="0" w:color="auto"/>
        <w:right w:val="none" w:sz="0" w:space="0" w:color="auto"/>
      </w:divBdr>
      <w:divsChild>
        <w:div w:id="2141873879">
          <w:marLeft w:val="0"/>
          <w:marRight w:val="0"/>
          <w:marTop w:val="0"/>
          <w:marBottom w:val="0"/>
          <w:divBdr>
            <w:top w:val="none" w:sz="0" w:space="0" w:color="auto"/>
            <w:left w:val="none" w:sz="0" w:space="0" w:color="auto"/>
            <w:bottom w:val="none" w:sz="0" w:space="0" w:color="auto"/>
            <w:right w:val="none" w:sz="0" w:space="0" w:color="auto"/>
          </w:divBdr>
          <w:divsChild>
            <w:div w:id="560869099">
              <w:marLeft w:val="0"/>
              <w:marRight w:val="0"/>
              <w:marTop w:val="0"/>
              <w:marBottom w:val="0"/>
              <w:divBdr>
                <w:top w:val="none" w:sz="0" w:space="0" w:color="auto"/>
                <w:left w:val="none" w:sz="0" w:space="0" w:color="auto"/>
                <w:bottom w:val="none" w:sz="0" w:space="0" w:color="auto"/>
                <w:right w:val="none" w:sz="0" w:space="0" w:color="auto"/>
              </w:divBdr>
              <w:divsChild>
                <w:div w:id="2136870707">
                  <w:marLeft w:val="0"/>
                  <w:marRight w:val="0"/>
                  <w:marTop w:val="0"/>
                  <w:marBottom w:val="0"/>
                  <w:divBdr>
                    <w:top w:val="none" w:sz="0" w:space="0" w:color="auto"/>
                    <w:left w:val="none" w:sz="0" w:space="0" w:color="auto"/>
                    <w:bottom w:val="none" w:sz="0" w:space="0" w:color="auto"/>
                    <w:right w:val="none" w:sz="0" w:space="0" w:color="auto"/>
                  </w:divBdr>
                  <w:divsChild>
                    <w:div w:id="16435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90828">
      <w:bodyDiv w:val="1"/>
      <w:marLeft w:val="0"/>
      <w:marRight w:val="0"/>
      <w:marTop w:val="0"/>
      <w:marBottom w:val="0"/>
      <w:divBdr>
        <w:top w:val="none" w:sz="0" w:space="0" w:color="auto"/>
        <w:left w:val="none" w:sz="0" w:space="0" w:color="auto"/>
        <w:bottom w:val="none" w:sz="0" w:space="0" w:color="auto"/>
        <w:right w:val="none" w:sz="0" w:space="0" w:color="auto"/>
      </w:divBdr>
      <w:divsChild>
        <w:div w:id="1515336991">
          <w:marLeft w:val="0"/>
          <w:marRight w:val="0"/>
          <w:marTop w:val="0"/>
          <w:marBottom w:val="0"/>
          <w:divBdr>
            <w:top w:val="none" w:sz="0" w:space="0" w:color="auto"/>
            <w:left w:val="none" w:sz="0" w:space="0" w:color="auto"/>
            <w:bottom w:val="none" w:sz="0" w:space="0" w:color="auto"/>
            <w:right w:val="none" w:sz="0" w:space="0" w:color="auto"/>
          </w:divBdr>
          <w:divsChild>
            <w:div w:id="1445494075">
              <w:marLeft w:val="0"/>
              <w:marRight w:val="0"/>
              <w:marTop w:val="0"/>
              <w:marBottom w:val="0"/>
              <w:divBdr>
                <w:top w:val="none" w:sz="0" w:space="0" w:color="auto"/>
                <w:left w:val="none" w:sz="0" w:space="0" w:color="auto"/>
                <w:bottom w:val="none" w:sz="0" w:space="0" w:color="auto"/>
                <w:right w:val="none" w:sz="0" w:space="0" w:color="auto"/>
              </w:divBdr>
              <w:divsChild>
                <w:div w:id="696077905">
                  <w:marLeft w:val="0"/>
                  <w:marRight w:val="0"/>
                  <w:marTop w:val="0"/>
                  <w:marBottom w:val="0"/>
                  <w:divBdr>
                    <w:top w:val="none" w:sz="0" w:space="0" w:color="auto"/>
                    <w:left w:val="none" w:sz="0" w:space="0" w:color="auto"/>
                    <w:bottom w:val="none" w:sz="0" w:space="0" w:color="auto"/>
                    <w:right w:val="none" w:sz="0" w:space="0" w:color="auto"/>
                  </w:divBdr>
                  <w:divsChild>
                    <w:div w:id="1793590830">
                      <w:marLeft w:val="0"/>
                      <w:marRight w:val="0"/>
                      <w:marTop w:val="0"/>
                      <w:marBottom w:val="0"/>
                      <w:divBdr>
                        <w:top w:val="none" w:sz="0" w:space="0" w:color="auto"/>
                        <w:left w:val="none" w:sz="0" w:space="0" w:color="auto"/>
                        <w:bottom w:val="none" w:sz="0" w:space="0" w:color="auto"/>
                        <w:right w:val="none" w:sz="0" w:space="0" w:color="auto"/>
                      </w:divBdr>
                    </w:div>
                  </w:divsChild>
                </w:div>
                <w:div w:id="936668211">
                  <w:marLeft w:val="0"/>
                  <w:marRight w:val="0"/>
                  <w:marTop w:val="0"/>
                  <w:marBottom w:val="0"/>
                  <w:divBdr>
                    <w:top w:val="none" w:sz="0" w:space="0" w:color="auto"/>
                    <w:left w:val="none" w:sz="0" w:space="0" w:color="auto"/>
                    <w:bottom w:val="none" w:sz="0" w:space="0" w:color="auto"/>
                    <w:right w:val="none" w:sz="0" w:space="0" w:color="auto"/>
                  </w:divBdr>
                  <w:divsChild>
                    <w:div w:id="667514843">
                      <w:marLeft w:val="0"/>
                      <w:marRight w:val="0"/>
                      <w:marTop w:val="0"/>
                      <w:marBottom w:val="0"/>
                      <w:divBdr>
                        <w:top w:val="none" w:sz="0" w:space="0" w:color="auto"/>
                        <w:left w:val="none" w:sz="0" w:space="0" w:color="auto"/>
                        <w:bottom w:val="none" w:sz="0" w:space="0" w:color="auto"/>
                        <w:right w:val="none" w:sz="0" w:space="0" w:color="auto"/>
                      </w:divBdr>
                    </w:div>
                  </w:divsChild>
                </w:div>
                <w:div w:id="1404527360">
                  <w:marLeft w:val="0"/>
                  <w:marRight w:val="0"/>
                  <w:marTop w:val="0"/>
                  <w:marBottom w:val="0"/>
                  <w:divBdr>
                    <w:top w:val="none" w:sz="0" w:space="0" w:color="auto"/>
                    <w:left w:val="none" w:sz="0" w:space="0" w:color="auto"/>
                    <w:bottom w:val="none" w:sz="0" w:space="0" w:color="auto"/>
                    <w:right w:val="none" w:sz="0" w:space="0" w:color="auto"/>
                  </w:divBdr>
                  <w:divsChild>
                    <w:div w:id="253830933">
                      <w:marLeft w:val="0"/>
                      <w:marRight w:val="0"/>
                      <w:marTop w:val="0"/>
                      <w:marBottom w:val="0"/>
                      <w:divBdr>
                        <w:top w:val="none" w:sz="0" w:space="0" w:color="auto"/>
                        <w:left w:val="none" w:sz="0" w:space="0" w:color="auto"/>
                        <w:bottom w:val="none" w:sz="0" w:space="0" w:color="auto"/>
                        <w:right w:val="none" w:sz="0" w:space="0" w:color="auto"/>
                      </w:divBdr>
                    </w:div>
                  </w:divsChild>
                </w:div>
                <w:div w:id="842159454">
                  <w:marLeft w:val="0"/>
                  <w:marRight w:val="0"/>
                  <w:marTop w:val="0"/>
                  <w:marBottom w:val="0"/>
                  <w:divBdr>
                    <w:top w:val="none" w:sz="0" w:space="0" w:color="auto"/>
                    <w:left w:val="none" w:sz="0" w:space="0" w:color="auto"/>
                    <w:bottom w:val="none" w:sz="0" w:space="0" w:color="auto"/>
                    <w:right w:val="none" w:sz="0" w:space="0" w:color="auto"/>
                  </w:divBdr>
                  <w:divsChild>
                    <w:div w:id="211776161">
                      <w:marLeft w:val="0"/>
                      <w:marRight w:val="0"/>
                      <w:marTop w:val="0"/>
                      <w:marBottom w:val="0"/>
                      <w:divBdr>
                        <w:top w:val="none" w:sz="0" w:space="0" w:color="auto"/>
                        <w:left w:val="none" w:sz="0" w:space="0" w:color="auto"/>
                        <w:bottom w:val="none" w:sz="0" w:space="0" w:color="auto"/>
                        <w:right w:val="none" w:sz="0" w:space="0" w:color="auto"/>
                      </w:divBdr>
                    </w:div>
                  </w:divsChild>
                </w:div>
                <w:div w:id="623343186">
                  <w:marLeft w:val="0"/>
                  <w:marRight w:val="0"/>
                  <w:marTop w:val="0"/>
                  <w:marBottom w:val="0"/>
                  <w:divBdr>
                    <w:top w:val="none" w:sz="0" w:space="0" w:color="auto"/>
                    <w:left w:val="none" w:sz="0" w:space="0" w:color="auto"/>
                    <w:bottom w:val="none" w:sz="0" w:space="0" w:color="auto"/>
                    <w:right w:val="none" w:sz="0" w:space="0" w:color="auto"/>
                  </w:divBdr>
                  <w:divsChild>
                    <w:div w:id="110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84">
              <w:marLeft w:val="0"/>
              <w:marRight w:val="0"/>
              <w:marTop w:val="0"/>
              <w:marBottom w:val="0"/>
              <w:divBdr>
                <w:top w:val="none" w:sz="0" w:space="0" w:color="auto"/>
                <w:left w:val="none" w:sz="0" w:space="0" w:color="auto"/>
                <w:bottom w:val="none" w:sz="0" w:space="0" w:color="auto"/>
                <w:right w:val="none" w:sz="0" w:space="0" w:color="auto"/>
              </w:divBdr>
              <w:divsChild>
                <w:div w:id="1533347145">
                  <w:marLeft w:val="0"/>
                  <w:marRight w:val="0"/>
                  <w:marTop w:val="0"/>
                  <w:marBottom w:val="0"/>
                  <w:divBdr>
                    <w:top w:val="none" w:sz="0" w:space="0" w:color="auto"/>
                    <w:left w:val="none" w:sz="0" w:space="0" w:color="auto"/>
                    <w:bottom w:val="none" w:sz="0" w:space="0" w:color="auto"/>
                    <w:right w:val="none" w:sz="0" w:space="0" w:color="auto"/>
                  </w:divBdr>
                </w:div>
              </w:divsChild>
            </w:div>
            <w:div w:id="2120492310">
              <w:marLeft w:val="0"/>
              <w:marRight w:val="0"/>
              <w:marTop w:val="0"/>
              <w:marBottom w:val="0"/>
              <w:divBdr>
                <w:top w:val="none" w:sz="0" w:space="0" w:color="auto"/>
                <w:left w:val="none" w:sz="0" w:space="0" w:color="auto"/>
                <w:bottom w:val="none" w:sz="0" w:space="0" w:color="auto"/>
                <w:right w:val="none" w:sz="0" w:space="0" w:color="auto"/>
              </w:divBdr>
              <w:divsChild>
                <w:div w:id="1783731">
                  <w:marLeft w:val="0"/>
                  <w:marRight w:val="0"/>
                  <w:marTop w:val="0"/>
                  <w:marBottom w:val="0"/>
                  <w:divBdr>
                    <w:top w:val="none" w:sz="0" w:space="0" w:color="auto"/>
                    <w:left w:val="none" w:sz="0" w:space="0" w:color="auto"/>
                    <w:bottom w:val="none" w:sz="0" w:space="0" w:color="auto"/>
                    <w:right w:val="none" w:sz="0" w:space="0" w:color="auto"/>
                  </w:divBdr>
                  <w:divsChild>
                    <w:div w:id="775904452">
                      <w:marLeft w:val="0"/>
                      <w:marRight w:val="0"/>
                      <w:marTop w:val="0"/>
                      <w:marBottom w:val="0"/>
                      <w:divBdr>
                        <w:top w:val="none" w:sz="0" w:space="0" w:color="auto"/>
                        <w:left w:val="none" w:sz="0" w:space="0" w:color="auto"/>
                        <w:bottom w:val="none" w:sz="0" w:space="0" w:color="auto"/>
                        <w:right w:val="none" w:sz="0" w:space="0" w:color="auto"/>
                      </w:divBdr>
                      <w:divsChild>
                        <w:div w:id="18104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4567">
                  <w:marLeft w:val="0"/>
                  <w:marRight w:val="0"/>
                  <w:marTop w:val="0"/>
                  <w:marBottom w:val="0"/>
                  <w:divBdr>
                    <w:top w:val="none" w:sz="0" w:space="0" w:color="auto"/>
                    <w:left w:val="none" w:sz="0" w:space="0" w:color="auto"/>
                    <w:bottom w:val="none" w:sz="0" w:space="0" w:color="auto"/>
                    <w:right w:val="none" w:sz="0" w:space="0" w:color="auto"/>
                  </w:divBdr>
                  <w:divsChild>
                    <w:div w:id="1356466261">
                      <w:marLeft w:val="0"/>
                      <w:marRight w:val="0"/>
                      <w:marTop w:val="0"/>
                      <w:marBottom w:val="0"/>
                      <w:divBdr>
                        <w:top w:val="none" w:sz="0" w:space="0" w:color="auto"/>
                        <w:left w:val="none" w:sz="0" w:space="0" w:color="auto"/>
                        <w:bottom w:val="none" w:sz="0" w:space="0" w:color="auto"/>
                        <w:right w:val="none" w:sz="0" w:space="0" w:color="auto"/>
                      </w:divBdr>
                      <w:divsChild>
                        <w:div w:id="14206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54">
                  <w:marLeft w:val="0"/>
                  <w:marRight w:val="0"/>
                  <w:marTop w:val="0"/>
                  <w:marBottom w:val="0"/>
                  <w:divBdr>
                    <w:top w:val="none" w:sz="0" w:space="0" w:color="auto"/>
                    <w:left w:val="none" w:sz="0" w:space="0" w:color="auto"/>
                    <w:bottom w:val="none" w:sz="0" w:space="0" w:color="auto"/>
                    <w:right w:val="none" w:sz="0" w:space="0" w:color="auto"/>
                  </w:divBdr>
                  <w:divsChild>
                    <w:div w:id="2103211353">
                      <w:marLeft w:val="0"/>
                      <w:marRight w:val="0"/>
                      <w:marTop w:val="0"/>
                      <w:marBottom w:val="0"/>
                      <w:divBdr>
                        <w:top w:val="none" w:sz="0" w:space="0" w:color="auto"/>
                        <w:left w:val="none" w:sz="0" w:space="0" w:color="auto"/>
                        <w:bottom w:val="none" w:sz="0" w:space="0" w:color="auto"/>
                        <w:right w:val="none" w:sz="0" w:space="0" w:color="auto"/>
                      </w:divBdr>
                      <w:divsChild>
                        <w:div w:id="21037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0776">
      <w:bodyDiv w:val="1"/>
      <w:marLeft w:val="0"/>
      <w:marRight w:val="0"/>
      <w:marTop w:val="0"/>
      <w:marBottom w:val="0"/>
      <w:divBdr>
        <w:top w:val="none" w:sz="0" w:space="0" w:color="auto"/>
        <w:left w:val="none" w:sz="0" w:space="0" w:color="auto"/>
        <w:bottom w:val="none" w:sz="0" w:space="0" w:color="auto"/>
        <w:right w:val="none" w:sz="0" w:space="0" w:color="auto"/>
      </w:divBdr>
      <w:divsChild>
        <w:div w:id="1749234314">
          <w:marLeft w:val="0"/>
          <w:marRight w:val="0"/>
          <w:marTop w:val="0"/>
          <w:marBottom w:val="0"/>
          <w:divBdr>
            <w:top w:val="none" w:sz="0" w:space="0" w:color="auto"/>
            <w:left w:val="none" w:sz="0" w:space="0" w:color="auto"/>
            <w:bottom w:val="none" w:sz="0" w:space="0" w:color="auto"/>
            <w:right w:val="none" w:sz="0" w:space="0" w:color="auto"/>
          </w:divBdr>
          <w:divsChild>
            <w:div w:id="1006248862">
              <w:marLeft w:val="0"/>
              <w:marRight w:val="0"/>
              <w:marTop w:val="0"/>
              <w:marBottom w:val="0"/>
              <w:divBdr>
                <w:top w:val="none" w:sz="0" w:space="0" w:color="auto"/>
                <w:left w:val="none" w:sz="0" w:space="0" w:color="auto"/>
                <w:bottom w:val="none" w:sz="0" w:space="0" w:color="auto"/>
                <w:right w:val="none" w:sz="0" w:space="0" w:color="auto"/>
              </w:divBdr>
              <w:divsChild>
                <w:div w:id="1544365053">
                  <w:marLeft w:val="0"/>
                  <w:marRight w:val="0"/>
                  <w:marTop w:val="0"/>
                  <w:marBottom w:val="0"/>
                  <w:divBdr>
                    <w:top w:val="none" w:sz="0" w:space="0" w:color="auto"/>
                    <w:left w:val="none" w:sz="0" w:space="0" w:color="auto"/>
                    <w:bottom w:val="none" w:sz="0" w:space="0" w:color="auto"/>
                    <w:right w:val="none" w:sz="0" w:space="0" w:color="auto"/>
                  </w:divBdr>
                  <w:divsChild>
                    <w:div w:id="2056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10447">
      <w:bodyDiv w:val="1"/>
      <w:marLeft w:val="0"/>
      <w:marRight w:val="0"/>
      <w:marTop w:val="0"/>
      <w:marBottom w:val="0"/>
      <w:divBdr>
        <w:top w:val="none" w:sz="0" w:space="0" w:color="auto"/>
        <w:left w:val="none" w:sz="0" w:space="0" w:color="auto"/>
        <w:bottom w:val="none" w:sz="0" w:space="0" w:color="auto"/>
        <w:right w:val="none" w:sz="0" w:space="0" w:color="auto"/>
      </w:divBdr>
    </w:div>
    <w:div w:id="2009822641">
      <w:bodyDiv w:val="1"/>
      <w:marLeft w:val="0"/>
      <w:marRight w:val="0"/>
      <w:marTop w:val="0"/>
      <w:marBottom w:val="0"/>
      <w:divBdr>
        <w:top w:val="none" w:sz="0" w:space="0" w:color="auto"/>
        <w:left w:val="none" w:sz="0" w:space="0" w:color="auto"/>
        <w:bottom w:val="none" w:sz="0" w:space="0" w:color="auto"/>
        <w:right w:val="none" w:sz="0" w:space="0" w:color="auto"/>
      </w:divBdr>
      <w:divsChild>
        <w:div w:id="1114981871">
          <w:marLeft w:val="0"/>
          <w:marRight w:val="0"/>
          <w:marTop w:val="0"/>
          <w:marBottom w:val="0"/>
          <w:divBdr>
            <w:top w:val="none" w:sz="0" w:space="0" w:color="auto"/>
            <w:left w:val="none" w:sz="0" w:space="0" w:color="auto"/>
            <w:bottom w:val="none" w:sz="0" w:space="0" w:color="auto"/>
            <w:right w:val="none" w:sz="0" w:space="0" w:color="auto"/>
          </w:divBdr>
          <w:divsChild>
            <w:div w:id="194076957">
              <w:marLeft w:val="0"/>
              <w:marRight w:val="0"/>
              <w:marTop w:val="0"/>
              <w:marBottom w:val="0"/>
              <w:divBdr>
                <w:top w:val="none" w:sz="0" w:space="0" w:color="auto"/>
                <w:left w:val="none" w:sz="0" w:space="0" w:color="auto"/>
                <w:bottom w:val="none" w:sz="0" w:space="0" w:color="auto"/>
                <w:right w:val="none" w:sz="0" w:space="0" w:color="auto"/>
              </w:divBdr>
              <w:divsChild>
                <w:div w:id="14568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8617">
      <w:bodyDiv w:val="1"/>
      <w:marLeft w:val="0"/>
      <w:marRight w:val="0"/>
      <w:marTop w:val="0"/>
      <w:marBottom w:val="0"/>
      <w:divBdr>
        <w:top w:val="none" w:sz="0" w:space="0" w:color="auto"/>
        <w:left w:val="none" w:sz="0" w:space="0" w:color="auto"/>
        <w:bottom w:val="none" w:sz="0" w:space="0" w:color="auto"/>
        <w:right w:val="none" w:sz="0" w:space="0" w:color="auto"/>
      </w:divBdr>
      <w:divsChild>
        <w:div w:id="84574097">
          <w:marLeft w:val="0"/>
          <w:marRight w:val="0"/>
          <w:marTop w:val="0"/>
          <w:marBottom w:val="0"/>
          <w:divBdr>
            <w:top w:val="none" w:sz="0" w:space="0" w:color="auto"/>
            <w:left w:val="none" w:sz="0" w:space="0" w:color="auto"/>
            <w:bottom w:val="none" w:sz="0" w:space="0" w:color="auto"/>
            <w:right w:val="none" w:sz="0" w:space="0" w:color="auto"/>
          </w:divBdr>
          <w:divsChild>
            <w:div w:id="1788160123">
              <w:marLeft w:val="0"/>
              <w:marRight w:val="0"/>
              <w:marTop w:val="0"/>
              <w:marBottom w:val="0"/>
              <w:divBdr>
                <w:top w:val="none" w:sz="0" w:space="0" w:color="auto"/>
                <w:left w:val="none" w:sz="0" w:space="0" w:color="auto"/>
                <w:bottom w:val="none" w:sz="0" w:space="0" w:color="auto"/>
                <w:right w:val="none" w:sz="0" w:space="0" w:color="auto"/>
              </w:divBdr>
              <w:divsChild>
                <w:div w:id="689646754">
                  <w:marLeft w:val="0"/>
                  <w:marRight w:val="0"/>
                  <w:marTop w:val="0"/>
                  <w:marBottom w:val="0"/>
                  <w:divBdr>
                    <w:top w:val="none" w:sz="0" w:space="0" w:color="auto"/>
                    <w:left w:val="none" w:sz="0" w:space="0" w:color="auto"/>
                    <w:bottom w:val="none" w:sz="0" w:space="0" w:color="auto"/>
                    <w:right w:val="none" w:sz="0" w:space="0" w:color="auto"/>
                  </w:divBdr>
                  <w:divsChild>
                    <w:div w:id="16301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1872">
      <w:bodyDiv w:val="1"/>
      <w:marLeft w:val="0"/>
      <w:marRight w:val="0"/>
      <w:marTop w:val="0"/>
      <w:marBottom w:val="0"/>
      <w:divBdr>
        <w:top w:val="none" w:sz="0" w:space="0" w:color="auto"/>
        <w:left w:val="none" w:sz="0" w:space="0" w:color="auto"/>
        <w:bottom w:val="none" w:sz="0" w:space="0" w:color="auto"/>
        <w:right w:val="none" w:sz="0" w:space="0" w:color="auto"/>
      </w:divBdr>
      <w:divsChild>
        <w:div w:id="1083330632">
          <w:marLeft w:val="0"/>
          <w:marRight w:val="0"/>
          <w:marTop w:val="0"/>
          <w:marBottom w:val="0"/>
          <w:divBdr>
            <w:top w:val="none" w:sz="0" w:space="0" w:color="auto"/>
            <w:left w:val="none" w:sz="0" w:space="0" w:color="auto"/>
            <w:bottom w:val="none" w:sz="0" w:space="0" w:color="auto"/>
            <w:right w:val="none" w:sz="0" w:space="0" w:color="auto"/>
          </w:divBdr>
          <w:divsChild>
            <w:div w:id="1688093993">
              <w:marLeft w:val="0"/>
              <w:marRight w:val="0"/>
              <w:marTop w:val="0"/>
              <w:marBottom w:val="0"/>
              <w:divBdr>
                <w:top w:val="none" w:sz="0" w:space="0" w:color="auto"/>
                <w:left w:val="none" w:sz="0" w:space="0" w:color="auto"/>
                <w:bottom w:val="none" w:sz="0" w:space="0" w:color="auto"/>
                <w:right w:val="none" w:sz="0" w:space="0" w:color="auto"/>
              </w:divBdr>
              <w:divsChild>
                <w:div w:id="1408844884">
                  <w:marLeft w:val="0"/>
                  <w:marRight w:val="0"/>
                  <w:marTop w:val="0"/>
                  <w:marBottom w:val="0"/>
                  <w:divBdr>
                    <w:top w:val="none" w:sz="0" w:space="0" w:color="auto"/>
                    <w:left w:val="none" w:sz="0" w:space="0" w:color="auto"/>
                    <w:bottom w:val="none" w:sz="0" w:space="0" w:color="auto"/>
                    <w:right w:val="none" w:sz="0" w:space="0" w:color="auto"/>
                  </w:divBdr>
                  <w:divsChild>
                    <w:div w:id="281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4193">
      <w:bodyDiv w:val="1"/>
      <w:marLeft w:val="0"/>
      <w:marRight w:val="0"/>
      <w:marTop w:val="0"/>
      <w:marBottom w:val="0"/>
      <w:divBdr>
        <w:top w:val="none" w:sz="0" w:space="0" w:color="auto"/>
        <w:left w:val="none" w:sz="0" w:space="0" w:color="auto"/>
        <w:bottom w:val="none" w:sz="0" w:space="0" w:color="auto"/>
        <w:right w:val="none" w:sz="0" w:space="0" w:color="auto"/>
      </w:divBdr>
      <w:divsChild>
        <w:div w:id="515847939">
          <w:marLeft w:val="0"/>
          <w:marRight w:val="0"/>
          <w:marTop w:val="0"/>
          <w:marBottom w:val="0"/>
          <w:divBdr>
            <w:top w:val="none" w:sz="0" w:space="0" w:color="auto"/>
            <w:left w:val="none" w:sz="0" w:space="0" w:color="auto"/>
            <w:bottom w:val="none" w:sz="0" w:space="0" w:color="auto"/>
            <w:right w:val="none" w:sz="0" w:space="0" w:color="auto"/>
          </w:divBdr>
          <w:divsChild>
            <w:div w:id="1925722330">
              <w:marLeft w:val="0"/>
              <w:marRight w:val="0"/>
              <w:marTop w:val="0"/>
              <w:marBottom w:val="0"/>
              <w:divBdr>
                <w:top w:val="none" w:sz="0" w:space="0" w:color="auto"/>
                <w:left w:val="none" w:sz="0" w:space="0" w:color="auto"/>
                <w:bottom w:val="none" w:sz="0" w:space="0" w:color="auto"/>
                <w:right w:val="none" w:sz="0" w:space="0" w:color="auto"/>
              </w:divBdr>
              <w:divsChild>
                <w:div w:id="14747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B9576A-7F3B-43D6-B8EC-B2F4449D7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2E576-0202-4FCE-8DC6-A7B4F209D16C}">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698A09CA-E68E-4436-87EC-6FE8A57E02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5</cp:revision>
  <dcterms:created xsi:type="dcterms:W3CDTF">2021-08-21T16:08:00Z</dcterms:created>
  <dcterms:modified xsi:type="dcterms:W3CDTF">2021-09-03T20:48:00Z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