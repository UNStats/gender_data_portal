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7629"/>
      </w:tblGrid>
      <w:tr w:rsidR="00A732C2" w:rsidRPr="00D02A76" w14:paraId="33F994C6" w14:textId="77777777" w:rsidTr="71AECB17">
        <w:trPr>
          <w:trHeight w:val="600"/>
        </w:trPr>
        <w:tc>
          <w:tcPr>
            <w:tcW w:w="1325" w:type="dxa"/>
            <w:shd w:val="clear" w:color="auto" w:fill="auto"/>
          </w:tcPr>
          <w:p w14:paraId="401CB24C" w14:textId="724AD71F" w:rsidR="00A732C2" w:rsidRDefault="0035355D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INDICATOR_NUM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589" w:type="dxa"/>
            <w:shd w:val="clear" w:color="auto" w:fill="auto"/>
          </w:tcPr>
          <w:p w14:paraId="27F0E008" w14:textId="58F66B74" w:rsidR="00A732C2" w:rsidRPr="00D02A76" w:rsidRDefault="009D067B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798" w:type="dxa"/>
            <w:shd w:val="clear" w:color="auto" w:fill="auto"/>
          </w:tcPr>
          <w:p w14:paraId="5ECF6540" w14:textId="2B1B8070" w:rsidR="00A732C2" w:rsidRPr="00D02A76" w:rsidRDefault="009D067B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METADATA_CATEGORY_DESC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7629" w:type="dxa"/>
            <w:shd w:val="clear" w:color="auto" w:fill="auto"/>
          </w:tcPr>
          <w:p w14:paraId="556C39FD" w14:textId="5732A86F" w:rsidR="00A732C2" w:rsidRPr="00C54CBC" w:rsidRDefault="009D067B" w:rsidP="00C54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METADATA_DESCRIPTION</w:t>
            </w:r>
          </w:p>
        </w:tc>
      </w:tr>
      <w:tr w:rsidR="00A26CD4" w:rsidRPr="001E6DDC" w14:paraId="7CF865A6" w14:textId="77777777" w:rsidTr="71AECB17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2912FF05" w14:textId="42EF0ED9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76DADA2A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hideMark/>
          </w:tcPr>
          <w:p w14:paraId="44F066E8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Contact point in international agency</w:t>
            </w:r>
          </w:p>
        </w:tc>
        <w:tc>
          <w:tcPr>
            <w:tcW w:w="7629" w:type="dxa"/>
            <w:shd w:val="clear" w:color="auto" w:fill="auto"/>
            <w:hideMark/>
          </w:tcPr>
          <w:p w14:paraId="719C2197" w14:textId="35E233BA" w:rsidR="00C54CBC" w:rsidRPr="00C54CBC" w:rsidRDefault="00C54CBC" w:rsidP="00C54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CBC">
              <w:rPr>
                <w:rFonts w:ascii="Calibri" w:eastAsia="Times New Roman" w:hAnsi="Calibri" w:cs="Calibri"/>
                <w:color w:val="000000"/>
              </w:rPr>
              <w:t xml:space="preserve">Julie </w:t>
            </w:r>
            <w:proofErr w:type="spellStart"/>
            <w:r w:rsidRPr="00C54CBC">
              <w:rPr>
                <w:rFonts w:ascii="Calibri" w:eastAsia="Times New Roman" w:hAnsi="Calibri" w:cs="Calibri"/>
                <w:color w:val="000000"/>
              </w:rPr>
              <w:t>Ballington</w:t>
            </w:r>
            <w:proofErr w:type="spellEnd"/>
          </w:p>
          <w:p w14:paraId="0003761E" w14:textId="77777777" w:rsidR="00C54CBC" w:rsidRDefault="00C54CBC" w:rsidP="00C54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CBC">
              <w:rPr>
                <w:rFonts w:ascii="Calibri" w:eastAsia="Times New Roman" w:hAnsi="Calibri" w:cs="Calibri"/>
                <w:color w:val="000000"/>
              </w:rPr>
              <w:t xml:space="preserve">Political Participation Advisor </w:t>
            </w:r>
          </w:p>
          <w:p w14:paraId="0DC1815D" w14:textId="6229FE08" w:rsidR="00C54CBC" w:rsidRPr="00C54CBC" w:rsidRDefault="00C54CBC" w:rsidP="00C54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CBC">
              <w:rPr>
                <w:rFonts w:ascii="Calibri" w:eastAsia="Times New Roman" w:hAnsi="Calibri" w:cs="Calibri"/>
                <w:color w:val="000000"/>
              </w:rPr>
              <w:t>UN Women</w:t>
            </w:r>
          </w:p>
          <w:p w14:paraId="51634D87" w14:textId="469A5311" w:rsidR="00C54CBC" w:rsidRPr="00C54CBC" w:rsidRDefault="2B756893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="00C54CBC" w:rsidRPr="71AECB17">
              <w:rPr>
                <w:rFonts w:ascii="Calibri" w:eastAsia="Times New Roman" w:hAnsi="Calibri" w:cs="Calibri"/>
                <w:color w:val="000000" w:themeColor="text1"/>
              </w:rPr>
              <w:t>julie.ballington@unwomen.org</w:t>
            </w:r>
            <w:r w:rsidR="030F8458" w:rsidRPr="71AECB17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030F8458" w:rsidRPr="71AECB17">
              <w:rPr>
                <w:rFonts w:ascii="Calibri" w:eastAsia="Times New Roman" w:hAnsi="Calibri" w:cs="Calibri"/>
                <w:color w:val="000000" w:themeColor="text1"/>
              </w:rPr>
              <w:t>mailto:julie.ballington@unwomen.org</w:t>
            </w:r>
            <w:ins w:id="0" w:author="Luis Gerardo Gonzalez Morales" w:date="2021-09-03T16:18:00Z">
              <w:r w:rsidR="00EF17D5">
                <w:rPr>
                  <w:rFonts w:ascii="Calibri" w:eastAsia="Times New Roman" w:hAnsi="Calibri" w:cs="Calibri"/>
                  <w:color w:val="000000" w:themeColor="text1"/>
                </w:rPr>
                <w:t>)</w:t>
              </w:r>
            </w:ins>
          </w:p>
          <w:p w14:paraId="60AFC8EE" w14:textId="7C5605C4" w:rsidR="00A26CD4" w:rsidRDefault="030F8458" w:rsidP="71AECB1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71AECB17">
              <w:rPr>
                <w:rFonts w:ascii="Calibri" w:eastAsia="Times New Roman" w:hAnsi="Calibri" w:cs="Calibri"/>
              </w:rPr>
              <w:t>[</w:t>
            </w:r>
            <w:hyperlink r:id="rId10">
              <w:r w:rsidR="00C54CBC" w:rsidRPr="71AECB17">
                <w:rPr>
                  <w:rStyle w:val="Hyperlink"/>
                  <w:rFonts w:ascii="Calibri" w:eastAsia="Times New Roman" w:hAnsi="Calibri" w:cs="Calibri"/>
                </w:rPr>
                <w:t>www.unwomen.org</w:t>
              </w:r>
              <w:r w:rsidR="56D055CE" w:rsidRPr="71AECB17">
                <w:rPr>
                  <w:rStyle w:val="Hyperlink"/>
                  <w:rFonts w:ascii="Calibri" w:eastAsia="Times New Roman" w:hAnsi="Calibri" w:cs="Calibri"/>
                </w:rPr>
                <w:t>](</w:t>
              </w:r>
            </w:hyperlink>
            <w:hyperlink r:id="rId11">
              <w:r w:rsidR="56D055CE" w:rsidRPr="71AECB17">
                <w:rPr>
                  <w:rStyle w:val="Hyperlink"/>
                  <w:rFonts w:ascii="Calibri" w:eastAsia="Times New Roman" w:hAnsi="Calibri" w:cs="Calibri"/>
                </w:rPr>
                <w:t>www.unwomen.org)</w:t>
              </w:r>
            </w:hyperlink>
          </w:p>
          <w:p w14:paraId="28F86D83" w14:textId="77777777" w:rsidR="00C54CBC" w:rsidRDefault="00C54CBC" w:rsidP="00C54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BF8FDDB" w14:textId="74B44BFD" w:rsidR="00D00C71" w:rsidRPr="00D00C71" w:rsidRDefault="00D00C71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C71">
              <w:rPr>
                <w:rFonts w:ascii="Calibri" w:eastAsia="Times New Roman" w:hAnsi="Calibri" w:cs="Calibri"/>
                <w:color w:val="000000"/>
              </w:rPr>
              <w:t>Ionica</w:t>
            </w:r>
            <w:proofErr w:type="spellEnd"/>
            <w:r w:rsidRPr="00D00C7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00C71">
              <w:rPr>
                <w:rFonts w:ascii="Calibri" w:eastAsia="Times New Roman" w:hAnsi="Calibri" w:cs="Calibri"/>
                <w:color w:val="000000"/>
              </w:rPr>
              <w:t>Berevoescu</w:t>
            </w:r>
            <w:proofErr w:type="spellEnd"/>
          </w:p>
          <w:p w14:paraId="4D9C7267" w14:textId="77777777" w:rsidR="00D00C71" w:rsidRDefault="00D00C71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C71">
              <w:rPr>
                <w:rFonts w:ascii="Calibri" w:eastAsia="Times New Roman" w:hAnsi="Calibri" w:cs="Calibri"/>
                <w:color w:val="000000"/>
              </w:rPr>
              <w:t xml:space="preserve">Policy specialist and statistician </w:t>
            </w:r>
          </w:p>
          <w:p w14:paraId="6A2F7A52" w14:textId="0B5B6E20" w:rsidR="00D00C71" w:rsidRPr="00EF17D5" w:rsidRDefault="00D00C71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F17D5">
              <w:rPr>
                <w:rFonts w:ascii="Calibri" w:eastAsia="Times New Roman" w:hAnsi="Calibri" w:cs="Calibri"/>
                <w:color w:val="000000"/>
                <w:lang w:val="es-419"/>
              </w:rPr>
              <w:t xml:space="preserve">UN </w:t>
            </w:r>
            <w:proofErr w:type="spellStart"/>
            <w:r w:rsidRPr="00EF17D5">
              <w:rPr>
                <w:rFonts w:ascii="Calibri" w:eastAsia="Times New Roman" w:hAnsi="Calibri" w:cs="Calibri"/>
                <w:color w:val="000000"/>
                <w:lang w:val="es-419"/>
              </w:rPr>
              <w:t>Women</w:t>
            </w:r>
            <w:proofErr w:type="spellEnd"/>
          </w:p>
          <w:p w14:paraId="24216D03" w14:textId="613A0CB8" w:rsidR="00D00C71" w:rsidRPr="00EF17D5" w:rsidRDefault="2FA2CB1E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F17D5">
              <w:rPr>
                <w:rFonts w:ascii="Calibri" w:eastAsia="Times New Roman" w:hAnsi="Calibri" w:cs="Calibri"/>
                <w:color w:val="000000" w:themeColor="text1"/>
                <w:lang w:val="es-419"/>
              </w:rPr>
              <w:t>[</w:t>
            </w:r>
            <w:r w:rsidR="00D00C71" w:rsidRPr="00EF17D5">
              <w:rPr>
                <w:rFonts w:ascii="Calibri" w:eastAsia="Times New Roman" w:hAnsi="Calibri" w:cs="Calibri"/>
                <w:color w:val="000000" w:themeColor="text1"/>
                <w:lang w:val="es-419"/>
              </w:rPr>
              <w:t>ionica.berevoescu@unwomen.org</w:t>
            </w:r>
            <w:r w:rsidR="46532C73" w:rsidRPr="00EF17D5">
              <w:rPr>
                <w:rFonts w:ascii="Calibri" w:eastAsia="Times New Roman" w:hAnsi="Calibri" w:cs="Calibri"/>
                <w:color w:val="000000" w:themeColor="text1"/>
                <w:lang w:val="es-419"/>
              </w:rPr>
              <w:t>](mailto:ionica.berevoescu@unwomen.org)</w:t>
            </w:r>
          </w:p>
          <w:p w14:paraId="13C03142" w14:textId="51B783CA" w:rsidR="00C54CBC" w:rsidRPr="00EF17D5" w:rsidRDefault="46532C73" w:rsidP="71AECB17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EF17D5">
              <w:rPr>
                <w:rFonts w:ascii="Calibri" w:eastAsia="Times New Roman" w:hAnsi="Calibri" w:cs="Calibri"/>
                <w:lang w:val="es-419"/>
              </w:rPr>
              <w:t>[</w:t>
            </w:r>
            <w:r w:rsidR="008E1CA7">
              <w:fldChar w:fldCharType="begin"/>
            </w:r>
            <w:r w:rsidR="008E1CA7" w:rsidRPr="001E6DDC">
              <w:rPr>
                <w:lang w:val="es-419"/>
                <w:rPrChange w:id="1" w:author="Luis Gerardo Gonzalez Morales" w:date="2021-09-03T16:27:00Z">
                  <w:rPr/>
                </w:rPrChange>
              </w:rPr>
              <w:instrText xml:space="preserve"> HYPERLINK "http://www.unwomen.org" \h </w:instrText>
            </w:r>
            <w:r w:rsidR="008E1CA7">
              <w:fldChar w:fldCharType="separate"/>
            </w:r>
            <w:r w:rsidR="00D00C71" w:rsidRPr="00EF17D5">
              <w:rPr>
                <w:rStyle w:val="Hyperlink"/>
                <w:rFonts w:ascii="Calibri" w:eastAsia="Times New Roman" w:hAnsi="Calibri" w:cs="Calibri"/>
                <w:lang w:val="es-419"/>
              </w:rPr>
              <w:t>www.unwomen.org</w:t>
            </w:r>
            <w:r w:rsidR="1F716BE3" w:rsidRPr="00EF17D5">
              <w:rPr>
                <w:rStyle w:val="Hyperlink"/>
                <w:rFonts w:ascii="Calibri" w:eastAsia="Times New Roman" w:hAnsi="Calibri" w:cs="Calibri"/>
                <w:lang w:val="es-419"/>
              </w:rPr>
              <w:t>](</w:t>
            </w:r>
            <w:r w:rsidR="008E1CA7">
              <w:rPr>
                <w:rStyle w:val="Hyperlink"/>
                <w:rFonts w:ascii="Calibri" w:eastAsia="Times New Roman" w:hAnsi="Calibri" w:cs="Calibri"/>
                <w:lang w:val="es-419"/>
              </w:rPr>
              <w:fldChar w:fldCharType="end"/>
            </w:r>
            <w:r w:rsidR="008E1CA7">
              <w:fldChar w:fldCharType="begin"/>
            </w:r>
            <w:r w:rsidR="008E1CA7" w:rsidRPr="001E6DDC">
              <w:rPr>
                <w:lang w:val="es-419"/>
                <w:rPrChange w:id="2" w:author="Luis Gerardo Gonzalez Morales" w:date="2021-09-03T16:27:00Z">
                  <w:rPr/>
                </w:rPrChange>
              </w:rPr>
              <w:instrText xml:space="preserve"> HYPERLINK "http://www.unwomen.org" \h </w:instrText>
            </w:r>
            <w:r w:rsidR="008E1CA7">
              <w:fldChar w:fldCharType="separate"/>
            </w:r>
            <w:r w:rsidR="1F716BE3" w:rsidRPr="00EF17D5">
              <w:rPr>
                <w:rStyle w:val="Hyperlink"/>
                <w:rFonts w:ascii="Calibri" w:eastAsia="Times New Roman" w:hAnsi="Calibri" w:cs="Calibri"/>
                <w:lang w:val="es-419"/>
              </w:rPr>
              <w:t>www.unwomen.org)</w:t>
            </w:r>
            <w:r w:rsidR="008E1CA7">
              <w:rPr>
                <w:rStyle w:val="Hyperlink"/>
                <w:rFonts w:ascii="Calibri" w:eastAsia="Times New Roman" w:hAnsi="Calibri" w:cs="Calibri"/>
                <w:lang w:val="es-419"/>
              </w:rPr>
              <w:fldChar w:fldCharType="end"/>
            </w:r>
          </w:p>
          <w:p w14:paraId="2B8C47C9" w14:textId="77777777" w:rsidR="003A23B2" w:rsidRPr="00EF17D5" w:rsidRDefault="003A23B2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  <w:p w14:paraId="55A8B09D" w14:textId="2F38090E" w:rsidR="00D00C71" w:rsidRPr="00EF17D5" w:rsidRDefault="00D00C71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A26CD4" w:rsidRPr="00D02A76" w14:paraId="795E54BD" w14:textId="77777777" w:rsidTr="71AECB17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60609C5F" w14:textId="310899E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5CF3C017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hideMark/>
          </w:tcPr>
          <w:p w14:paraId="0E1D10B2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International agreed definition</w:t>
            </w:r>
          </w:p>
        </w:tc>
        <w:tc>
          <w:tcPr>
            <w:tcW w:w="7629" w:type="dxa"/>
            <w:shd w:val="clear" w:color="auto" w:fill="auto"/>
          </w:tcPr>
          <w:p w14:paraId="2CF31261" w14:textId="297181C7" w:rsidR="00C04B2E" w:rsidRDefault="5B981F45" w:rsidP="71AECB17">
            <w:pPr>
              <w:spacing w:after="0" w:line="240" w:lineRule="auto"/>
              <w:rPr>
                <w:ins w:id="3" w:author="Luis Gerardo Gonzalez Morales" w:date="2021-09-03T16:18:00Z"/>
                <w:rFonts w:ascii="Calibri" w:eastAsia="Times New Roman" w:hAnsi="Calibri" w:cs="Calibri"/>
                <w:color w:val="000000" w:themeColor="text1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  <w:r w:rsidR="00C04B2E" w:rsidRPr="71AECB17">
              <w:rPr>
                <w:rFonts w:ascii="Calibri" w:eastAsia="Times New Roman" w:hAnsi="Calibri" w:cs="Calibri"/>
                <w:color w:val="000000" w:themeColor="text1"/>
              </w:rPr>
              <w:t>Definition</w:t>
            </w:r>
            <w:r w:rsidR="4AC779AF"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</w:p>
          <w:p w14:paraId="028C7787" w14:textId="77777777" w:rsidR="00EF17D5" w:rsidRPr="00C04B2E" w:rsidRDefault="00EF17D5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B8BFFCD" w14:textId="77777777" w:rsidR="009C27E8" w:rsidRDefault="00BB0B62" w:rsidP="003A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This indicator</w:t>
            </w:r>
            <w:r w:rsidR="00C04B2E" w:rsidRPr="00C04B2E">
              <w:rPr>
                <w:rFonts w:ascii="Calibri" w:eastAsia="Times New Roman" w:hAnsi="Calibri" w:cs="Calibri"/>
                <w:color w:val="000000"/>
              </w:rPr>
              <w:t xml:space="preserve"> measures the proportion of positions held by women in local government.</w:t>
            </w:r>
            <w:r w:rsidR="003A23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04B2E" w:rsidRPr="00C04B2E">
              <w:rPr>
                <w:rFonts w:ascii="Calibri" w:eastAsia="Times New Roman" w:hAnsi="Calibri" w:cs="Calibri"/>
                <w:color w:val="000000"/>
              </w:rPr>
              <w:t>It is expressed as a percentage of elected positions held by women in legislative/ deliberative bodies of local</w:t>
            </w:r>
            <w:r w:rsidR="003A23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04B2E" w:rsidRPr="00C04B2E">
              <w:rPr>
                <w:rFonts w:ascii="Calibri" w:eastAsia="Times New Roman" w:hAnsi="Calibri" w:cs="Calibri"/>
                <w:color w:val="000000"/>
              </w:rPr>
              <w:t>government</w:t>
            </w:r>
            <w:r w:rsidR="003A23B2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4EDE0EB3" w14:textId="77777777" w:rsidR="003A23B2" w:rsidRDefault="003A23B2" w:rsidP="003A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F5C7BC0" w14:textId="03C73084" w:rsidR="0012307B" w:rsidRPr="0012307B" w:rsidRDefault="616FEDDC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  <w:r w:rsidR="0012307B" w:rsidRPr="71AECB17">
              <w:rPr>
                <w:rFonts w:ascii="Calibri" w:eastAsia="Times New Roman" w:hAnsi="Calibri" w:cs="Calibri"/>
                <w:color w:val="000000" w:themeColor="text1"/>
              </w:rPr>
              <w:t>Concepts</w:t>
            </w:r>
            <w:r w:rsidR="40D1CAF7"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</w:p>
          <w:p w14:paraId="57251E44" w14:textId="77777777" w:rsidR="00EF17D5" w:rsidRDefault="00EF17D5" w:rsidP="0012307B">
            <w:pPr>
              <w:spacing w:after="0" w:line="240" w:lineRule="auto"/>
              <w:rPr>
                <w:ins w:id="4" w:author="Luis Gerardo Gonzalez Morales" w:date="2021-09-03T16:18:00Z"/>
                <w:rFonts w:ascii="Calibri" w:eastAsia="Times New Roman" w:hAnsi="Calibri" w:cs="Calibri"/>
                <w:color w:val="000000"/>
              </w:rPr>
            </w:pPr>
          </w:p>
          <w:p w14:paraId="03223EB4" w14:textId="61D22D6A" w:rsidR="0012307B" w:rsidRPr="0012307B" w:rsidRDefault="0012307B" w:rsidP="0012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307B">
              <w:rPr>
                <w:rFonts w:ascii="Calibri" w:eastAsia="Times New Roman" w:hAnsi="Calibri" w:cs="Calibri"/>
                <w:color w:val="000000"/>
              </w:rPr>
              <w:t>Local government is one of the sub-national spheres of government and a result of decentralization, 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2307B">
              <w:rPr>
                <w:rFonts w:ascii="Calibri" w:eastAsia="Times New Roman" w:hAnsi="Calibri" w:cs="Calibri"/>
                <w:color w:val="000000"/>
              </w:rPr>
              <w:t>process of transferring political, fiscal, and administrative powers from the central government to subnational units of government distributed across the territory of a country to regulate and/or run certain</w:t>
            </w:r>
          </w:p>
          <w:p w14:paraId="53CC2C1F" w14:textId="77777777" w:rsidR="0012307B" w:rsidRPr="0012307B" w:rsidRDefault="0012307B" w:rsidP="0012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307B">
              <w:rPr>
                <w:rFonts w:ascii="Calibri" w:eastAsia="Times New Roman" w:hAnsi="Calibri" w:cs="Calibri"/>
                <w:color w:val="000000"/>
              </w:rPr>
              <w:t>government functions or public services on their own.</w:t>
            </w:r>
          </w:p>
          <w:p w14:paraId="1233A493" w14:textId="77777777" w:rsidR="0012307B" w:rsidRDefault="0012307B" w:rsidP="0012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E7FE87D" w14:textId="2102A428" w:rsidR="003A23B2" w:rsidRDefault="0012307B" w:rsidP="00CC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307B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The definition of local government follows the 2008 System of National Accounts </w:t>
            </w:r>
            <w:ins w:id="5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Pr="0012307B">
              <w:rPr>
                <w:rFonts w:ascii="Calibri" w:eastAsia="Times New Roman" w:hAnsi="Calibri" w:cs="Calibri"/>
                <w:color w:val="000000"/>
              </w:rPr>
              <w:t>(SNA</w:t>
            </w:r>
            <w:ins w:id="6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Pr="0012307B">
              <w:rPr>
                <w:rFonts w:ascii="Calibri" w:eastAsia="Times New Roman" w:hAnsi="Calibri" w:cs="Calibri"/>
                <w:color w:val="000000"/>
              </w:rPr>
              <w:t>) distinction between</w:t>
            </w:r>
            <w:r w:rsidR="00CC650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2307B">
              <w:rPr>
                <w:rFonts w:ascii="Calibri" w:eastAsia="Times New Roman" w:hAnsi="Calibri" w:cs="Calibri"/>
                <w:color w:val="000000"/>
              </w:rPr>
              <w:t>central, state, and local government (para 4.129). Local government consists of local government units,</w:t>
            </w:r>
            <w:r w:rsidR="00CC650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2307B">
              <w:rPr>
                <w:rFonts w:ascii="Calibri" w:eastAsia="Times New Roman" w:hAnsi="Calibri" w:cs="Calibri"/>
                <w:color w:val="000000"/>
              </w:rPr>
              <w:t>defined in the SNA as</w:t>
            </w:r>
            <w:r w:rsidR="00CC650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2307B">
              <w:rPr>
                <w:rFonts w:ascii="Calibri" w:eastAsia="Times New Roman" w:hAnsi="Calibri" w:cs="Calibri"/>
                <w:color w:val="000000"/>
              </w:rPr>
              <w:t>“institutional units whose fiscal, legislative and executive authority extends over the</w:t>
            </w:r>
            <w:r w:rsidR="00CC650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2307B">
              <w:rPr>
                <w:rFonts w:ascii="Calibri" w:eastAsia="Times New Roman" w:hAnsi="Calibri" w:cs="Calibri"/>
                <w:color w:val="000000"/>
              </w:rPr>
              <w:t xml:space="preserve">smallest geographical areas distinguished for administrative and political purposes” </w:t>
            </w:r>
            <w:proofErr w:type="gramStart"/>
            <w:ins w:id="7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Pr="0012307B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12307B">
              <w:rPr>
                <w:rFonts w:ascii="Calibri" w:eastAsia="Times New Roman" w:hAnsi="Calibri" w:cs="Calibri"/>
                <w:color w:val="000000"/>
              </w:rPr>
              <w:t>para 4.145</w:t>
            </w:r>
            <w:ins w:id="8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Pr="0012307B">
              <w:rPr>
                <w:rFonts w:ascii="Calibri" w:eastAsia="Times New Roman" w:hAnsi="Calibri" w:cs="Calibri"/>
                <w:color w:val="000000"/>
              </w:rPr>
              <w:t>). What</w:t>
            </w:r>
            <w:r w:rsidR="00CC650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2307B">
              <w:rPr>
                <w:rFonts w:ascii="Calibri" w:eastAsia="Times New Roman" w:hAnsi="Calibri" w:cs="Calibri"/>
                <w:color w:val="000000"/>
              </w:rPr>
              <w:t>constitutes local government of a given country is defined by that country’s national legal framework,</w:t>
            </w:r>
            <w:r w:rsidR="00CC650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2307B">
              <w:rPr>
                <w:rFonts w:ascii="Calibri" w:eastAsia="Times New Roman" w:hAnsi="Calibri" w:cs="Calibri"/>
                <w:color w:val="000000"/>
              </w:rPr>
              <w:t>including national constitutions and local government acts or equivalent legislation.</w:t>
            </w:r>
          </w:p>
          <w:p w14:paraId="33F010B2" w14:textId="77777777" w:rsidR="00CC6502" w:rsidRDefault="00CC6502" w:rsidP="00CC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8B83EA5" w14:textId="40CD3F84" w:rsidR="008119A1" w:rsidRPr="008119A1" w:rsidRDefault="008119A1" w:rsidP="00C94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19A1">
              <w:rPr>
                <w:rFonts w:ascii="Calibri" w:eastAsia="Times New Roman" w:hAnsi="Calibri" w:cs="Calibri"/>
                <w:color w:val="000000"/>
              </w:rPr>
              <w:t>Each local government unit typically includes a legislative/ deliberative body and an executive body.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>Legislative/ deliberative bodies, such as councils or assemblies, are formal entities with a prescribed number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>of members as per national or state legislation. They are usually elected by universal suffrage and have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>decision-making power, including the ability to issue by-laws, on a range of local aspects of public affairs.</w:t>
            </w:r>
          </w:p>
          <w:p w14:paraId="45DF4BE2" w14:textId="77777777" w:rsidR="00C94CA4" w:rsidRDefault="00C94CA4" w:rsidP="00811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88B47F0" w14:textId="3E052E00" w:rsidR="008119A1" w:rsidRPr="008119A1" w:rsidRDefault="008119A1" w:rsidP="00C94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19A1">
              <w:rPr>
                <w:rFonts w:ascii="Calibri" w:eastAsia="Times New Roman" w:hAnsi="Calibri" w:cs="Calibri"/>
                <w:color w:val="000000"/>
              </w:rPr>
              <w:t xml:space="preserve">Executive bodies, consisting of an executive committee or a mayor, may be elected, </w:t>
            </w:r>
            <w:proofErr w:type="gramStart"/>
            <w:r w:rsidRPr="008119A1">
              <w:rPr>
                <w:rFonts w:ascii="Calibri" w:eastAsia="Times New Roman" w:hAnsi="Calibri" w:cs="Calibri"/>
                <w:color w:val="000000"/>
              </w:rPr>
              <w:t>appointed</w:t>
            </w:r>
            <w:proofErr w:type="gramEnd"/>
            <w:r w:rsidRPr="008119A1">
              <w:rPr>
                <w:rFonts w:ascii="Calibri" w:eastAsia="Times New Roman" w:hAnsi="Calibri" w:cs="Calibri"/>
                <w:color w:val="000000"/>
              </w:rPr>
              <w:t xml:space="preserve"> or nominated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>and they prepare and execute decisions made by the legislative/ deliberative body.</w:t>
            </w:r>
          </w:p>
          <w:p w14:paraId="16380AE6" w14:textId="77777777" w:rsidR="00C94CA4" w:rsidRDefault="00C94CA4" w:rsidP="00811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848A91E" w14:textId="631CF53D" w:rsidR="008119A1" w:rsidRPr="008119A1" w:rsidRDefault="008119A1" w:rsidP="00C94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19A1">
              <w:rPr>
                <w:rFonts w:ascii="Calibri" w:eastAsia="Times New Roman" w:hAnsi="Calibri" w:cs="Calibri"/>
                <w:color w:val="000000"/>
              </w:rPr>
              <w:t>Elected positions are the most common manner of selection of local government members. They are selected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>in local elections, based on a system of choosing political office holders in which the voters cast ballots for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 xml:space="preserve">the person, </w:t>
            </w:r>
            <w:proofErr w:type="gramStart"/>
            <w:r w:rsidRPr="008119A1">
              <w:rPr>
                <w:rFonts w:ascii="Calibri" w:eastAsia="Times New Roman" w:hAnsi="Calibri" w:cs="Calibri"/>
                <w:color w:val="000000"/>
              </w:rPr>
              <w:t>persons</w:t>
            </w:r>
            <w:proofErr w:type="gramEnd"/>
            <w:r w:rsidRPr="008119A1">
              <w:rPr>
                <w:rFonts w:ascii="Calibri" w:eastAsia="Times New Roman" w:hAnsi="Calibri" w:cs="Calibri"/>
                <w:color w:val="000000"/>
              </w:rPr>
              <w:t xml:space="preserve"> or political party that they desire to see elected. The category of elected positions</w:t>
            </w:r>
          </w:p>
          <w:p w14:paraId="3C473C26" w14:textId="74DB6C17" w:rsidR="008119A1" w:rsidRPr="008119A1" w:rsidRDefault="008119A1" w:rsidP="00C94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19A1">
              <w:rPr>
                <w:rFonts w:ascii="Calibri" w:eastAsia="Times New Roman" w:hAnsi="Calibri" w:cs="Calibri"/>
                <w:color w:val="000000"/>
              </w:rPr>
              <w:t>includes both elected persons who competed on openly contested seats and persons selected during the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>electoral processes on reserved seats or through a candidate quota.</w:t>
            </w:r>
          </w:p>
          <w:p w14:paraId="4344F9F5" w14:textId="77777777" w:rsidR="00C94CA4" w:rsidRDefault="00C94CA4" w:rsidP="00811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D9467CA" w14:textId="7414E30A" w:rsidR="008119A1" w:rsidRPr="008119A1" w:rsidRDefault="008119A1" w:rsidP="00C94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By comparison, members selected </w:t>
            </w:r>
            <w:r w:rsidR="609D189D" w:rsidRPr="4CB3A3B9">
              <w:rPr>
                <w:rFonts w:ascii="Calibri" w:eastAsia="Times New Roman" w:hAnsi="Calibri" w:cs="Calibri"/>
                <w:color w:val="000000" w:themeColor="text1"/>
              </w:rPr>
              <w:t>for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appointed positions </w:t>
            </w:r>
            <w:proofErr w:type="gramStart"/>
            <w:ins w:id="9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4CB3A3B9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gramEnd"/>
            <w:r w:rsidRPr="4CB3A3B9">
              <w:rPr>
                <w:rFonts w:ascii="Calibri" w:eastAsia="Times New Roman" w:hAnsi="Calibri" w:cs="Calibri"/>
                <w:color w:val="000000" w:themeColor="text1"/>
              </w:rPr>
              <w:t>the least common manner of selection of local</w:t>
            </w:r>
            <w:r w:rsidR="00C94CA4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government members</w:t>
            </w:r>
            <w:ins w:id="10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4CB3A3B9">
              <w:rPr>
                <w:rFonts w:ascii="Calibri" w:eastAsia="Times New Roman" w:hAnsi="Calibri" w:cs="Calibri"/>
                <w:color w:val="000000" w:themeColor="text1"/>
              </w:rPr>
              <w:t>) are nominated, typically by government officials from higher-ranking tiers of</w:t>
            </w:r>
            <w:r w:rsidR="00C94CA4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government. Appointed members of local government are more frequent among the leadership positions,</w:t>
            </w:r>
            <w:r w:rsidR="78AFA252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such as the heads of the executive body, representatives of specific groups </w:t>
            </w:r>
            <w:proofErr w:type="gramStart"/>
            <w:ins w:id="11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4CB3A3B9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gramEnd"/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e.g.,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lastRenderedPageBreak/>
              <w:t>women, disadvantaged</w:t>
            </w:r>
            <w:r w:rsidR="00C94CA4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groups, youth</w:t>
            </w:r>
            <w:ins w:id="12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); </w:t>
            </w:r>
            <w:r w:rsidR="4D03BCDD" w:rsidRPr="4CB3A3B9">
              <w:rPr>
                <w:rFonts w:ascii="Calibri" w:eastAsia="Times New Roman" w:hAnsi="Calibri" w:cs="Calibri"/>
                <w:color w:val="000000" w:themeColor="text1"/>
              </w:rPr>
              <w:t>and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temporary</w:t>
            </w:r>
            <w:r w:rsidR="00C94CA4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committees/delegations/caretakers appointed by government officials when</w:t>
            </w:r>
          </w:p>
          <w:p w14:paraId="1143FBF4" w14:textId="49551288" w:rsidR="008119A1" w:rsidRPr="00D02A76" w:rsidRDefault="008119A1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a council has been dissolved.</w:t>
            </w:r>
          </w:p>
          <w:p w14:paraId="0C162414" w14:textId="1BF32F65" w:rsidR="008119A1" w:rsidRPr="00D02A76" w:rsidRDefault="008119A1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2D3FE09F" w14:textId="77777777" w:rsidTr="71AECB17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2E5DBA9" w14:textId="0506D454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2D6BC245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hideMark/>
          </w:tcPr>
          <w:p w14:paraId="1A088CC9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Method of computation</w:t>
            </w:r>
          </w:p>
        </w:tc>
        <w:tc>
          <w:tcPr>
            <w:tcW w:w="7629" w:type="dxa"/>
            <w:shd w:val="clear" w:color="auto" w:fill="auto"/>
          </w:tcPr>
          <w:p w14:paraId="67A8B169" w14:textId="77777777" w:rsidR="00F81002" w:rsidRPr="00F81002" w:rsidRDefault="00F81002" w:rsidP="00F81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The method of computation is as follows:</w:t>
            </w:r>
          </w:p>
          <w:p w14:paraId="12277D8F" w14:textId="56304760" w:rsidR="71AECB17" w:rsidRDefault="71AECB17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  <w:p w14:paraId="1471ECD8" w14:textId="1349B60B" w:rsidR="05543F94" w:rsidRDefault="00EF17D5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gramStart"/>
            <w:ins w:id="13" w:author="Luis Gerardo Gonzalez Morales" w:date="2021-09-03T16:19:00Z">
              <w:r>
                <w:rPr>
                  <w:rFonts w:ascii="Calibri" w:eastAsia="Times New Roman" w:hAnsi="Calibri" w:cs="Calibri"/>
                  <w:color w:val="000000" w:themeColor="text1"/>
                </w:rPr>
                <w:t>`</w:t>
              </w:r>
            </w:ins>
            <w:r w:rsidR="05543F94" w:rsidRPr="71AECB17">
              <w:rPr>
                <w:rFonts w:ascii="Calibri" w:eastAsia="Times New Roman" w:hAnsi="Calibri" w:cs="Calibri"/>
                <w:color w:val="000000" w:themeColor="text1"/>
              </w:rPr>
              <w:t>{</w:t>
            </w:r>
            <w:proofErr w:type="gramEnd"/>
            <w:r w:rsidR="05543F94" w:rsidRPr="71AECB17">
              <w:rPr>
                <w:rFonts w:ascii="Calibri" w:eastAsia="Times New Roman" w:hAnsi="Calibri" w:cs="Calibri"/>
                <w:color w:val="000000" w:themeColor="text1"/>
              </w:rPr>
              <w:t>(Number of seats held by women) / (Total number of seats held by women and men)} * 100</w:t>
            </w:r>
            <w:ins w:id="14" w:author="Luis Gerardo Gonzalez Morales" w:date="2021-09-03T16:19:00Z">
              <w:r>
                <w:rPr>
                  <w:rFonts w:ascii="Calibri" w:eastAsia="Times New Roman" w:hAnsi="Calibri" w:cs="Calibri"/>
                  <w:color w:val="000000" w:themeColor="text1"/>
                </w:rPr>
                <w:t>`</w:t>
              </w:r>
            </w:ins>
          </w:p>
          <w:p w14:paraId="4DAB0A05" w14:textId="0B6178E9" w:rsidR="00F81002" w:rsidRPr="00F81002" w:rsidRDefault="00F81002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50DCBF1" w14:textId="0B9D8846" w:rsidR="0012181A" w:rsidRPr="00D02A76" w:rsidRDefault="0012181A" w:rsidP="00F81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0789D787" w14:textId="77777777" w:rsidTr="71AECB17">
        <w:trPr>
          <w:trHeight w:val="1200"/>
        </w:trPr>
        <w:tc>
          <w:tcPr>
            <w:tcW w:w="1325" w:type="dxa"/>
            <w:shd w:val="clear" w:color="auto" w:fill="auto"/>
            <w:hideMark/>
          </w:tcPr>
          <w:p w14:paraId="0698FBC6" w14:textId="5BA32BC2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257A7AD0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hideMark/>
          </w:tcPr>
          <w:p w14:paraId="66C63F59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7629" w:type="dxa"/>
            <w:shd w:val="clear" w:color="auto" w:fill="auto"/>
          </w:tcPr>
          <w:p w14:paraId="50ADBABA" w14:textId="0DD972E8" w:rsidR="00C16436" w:rsidRDefault="562483AD" w:rsidP="00C16436">
            <w:pPr>
              <w:spacing w:after="0" w:line="240" w:lineRule="auto"/>
              <w:rPr>
                <w:ins w:id="15" w:author="Luis Gerardo Gonzalez Morales" w:date="2021-09-03T16:19:00Z"/>
                <w:rFonts w:ascii="Calibri" w:eastAsia="Times New Roman" w:hAnsi="Calibri" w:cs="Calibri"/>
                <w:color w:val="000000" w:themeColor="text1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  <w:r w:rsidR="00C16436" w:rsidRPr="71AECB17">
              <w:rPr>
                <w:rFonts w:ascii="Calibri" w:eastAsia="Times New Roman" w:hAnsi="Calibri" w:cs="Calibri"/>
                <w:color w:val="000000" w:themeColor="text1"/>
              </w:rPr>
              <w:t>Rationale</w:t>
            </w:r>
            <w:r w:rsidR="6CB8A66A"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</w:p>
          <w:p w14:paraId="6A19D684" w14:textId="77777777" w:rsidR="00EF17D5" w:rsidRPr="00C16436" w:rsidRDefault="00EF17D5" w:rsidP="00C1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E57C663" w14:textId="1C41DEA9" w:rsidR="00C16436" w:rsidRPr="00C16436" w:rsidRDefault="00C16436" w:rsidP="00425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436">
              <w:rPr>
                <w:rFonts w:ascii="Calibri" w:eastAsia="Times New Roman" w:hAnsi="Calibri" w:cs="Calibri"/>
                <w:color w:val="000000"/>
              </w:rPr>
              <w:t xml:space="preserve">Women’s and men’s right to exercise their political rights on an equal basis, and at all levels of </w:t>
            </w:r>
            <w:r w:rsidR="009221C8" w:rsidRPr="00C16436">
              <w:rPr>
                <w:rFonts w:ascii="Calibri" w:eastAsia="Times New Roman" w:hAnsi="Calibri" w:cs="Calibri"/>
                <w:color w:val="000000"/>
              </w:rPr>
              <w:t>decision-making</w:t>
            </w:r>
            <w:r w:rsidRPr="00C16436">
              <w:rPr>
                <w:rFonts w:ascii="Calibri" w:eastAsia="Times New Roman" w:hAnsi="Calibri" w:cs="Calibri"/>
                <w:color w:val="000000"/>
              </w:rPr>
              <w:t>, is recognized in the SDGs and enshrined in many human and political rights declarations, conventions</w:t>
            </w:r>
            <w:r w:rsidR="009221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6436">
              <w:rPr>
                <w:rFonts w:ascii="Calibri" w:eastAsia="Times New Roman" w:hAnsi="Calibri" w:cs="Calibri"/>
                <w:color w:val="000000"/>
              </w:rPr>
              <w:t xml:space="preserve">and resolutions agreed to by most countries in the world. </w:t>
            </w:r>
            <w:r w:rsidR="004E3BBE">
              <w:rPr>
                <w:rFonts w:ascii="Calibri" w:eastAsia="Times New Roman" w:hAnsi="Calibri" w:cs="Calibri"/>
                <w:color w:val="000000"/>
              </w:rPr>
              <w:t>“</w:t>
            </w:r>
            <w:r w:rsidR="004E3BBE" w:rsidRPr="007A34CD">
              <w:rPr>
                <w:rFonts w:ascii="Calibri" w:eastAsia="Times New Roman" w:hAnsi="Calibri" w:cs="Calibri"/>
                <w:color w:val="000000"/>
              </w:rPr>
              <w:t>Proportion of elected seats held by women in deliberative bodies of local government</w:t>
            </w:r>
            <w:r w:rsidR="007A34CD" w:rsidRPr="007A34CD">
              <w:rPr>
                <w:rFonts w:ascii="Calibri" w:eastAsia="Times New Roman" w:hAnsi="Calibri" w:cs="Calibri"/>
                <w:color w:val="000000"/>
              </w:rPr>
              <w:t>”</w:t>
            </w:r>
            <w:r w:rsidRPr="00C16436">
              <w:rPr>
                <w:rFonts w:ascii="Calibri" w:eastAsia="Times New Roman" w:hAnsi="Calibri" w:cs="Calibri"/>
                <w:color w:val="000000"/>
              </w:rPr>
              <w:t xml:space="preserve"> measures the degree to which</w:t>
            </w:r>
            <w:r w:rsidR="00425EA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6436">
              <w:rPr>
                <w:rFonts w:ascii="Calibri" w:eastAsia="Times New Roman" w:hAnsi="Calibri" w:cs="Calibri"/>
                <w:color w:val="000000"/>
              </w:rPr>
              <w:t>gender balance has been achieved in, and women have equal access to, political decision-making in local</w:t>
            </w:r>
            <w:r w:rsidR="009221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6436">
              <w:rPr>
                <w:rFonts w:ascii="Calibri" w:eastAsia="Times New Roman" w:hAnsi="Calibri" w:cs="Calibri"/>
                <w:color w:val="000000"/>
              </w:rPr>
              <w:t>government.</w:t>
            </w:r>
          </w:p>
          <w:p w14:paraId="425107CD" w14:textId="77777777" w:rsidR="009221C8" w:rsidRDefault="009221C8" w:rsidP="00C1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6C2C941" w14:textId="00966088" w:rsidR="00B7493E" w:rsidRDefault="007A34CD" w:rsidP="00553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</w:t>
            </w:r>
            <w:r w:rsidR="00C16436" w:rsidRPr="00C16436">
              <w:rPr>
                <w:rFonts w:ascii="Calibri" w:eastAsia="Times New Roman" w:hAnsi="Calibri" w:cs="Calibri"/>
                <w:color w:val="000000"/>
              </w:rPr>
              <w:t xml:space="preserve"> complements </w:t>
            </w:r>
            <w:r w:rsidR="005537AC">
              <w:rPr>
                <w:rFonts w:ascii="Calibri" w:eastAsia="Times New Roman" w:hAnsi="Calibri" w:cs="Calibri"/>
                <w:color w:val="000000"/>
              </w:rPr>
              <w:t>“</w:t>
            </w:r>
            <w:r w:rsidR="005537AC" w:rsidRPr="005537AC">
              <w:rPr>
                <w:rFonts w:ascii="Calibri" w:eastAsia="Times New Roman" w:hAnsi="Calibri" w:cs="Calibri"/>
                <w:color w:val="000000"/>
              </w:rPr>
              <w:t>Proportion of seats held by women in national parliament</w:t>
            </w:r>
            <w:r w:rsidR="005537AC">
              <w:rPr>
                <w:rFonts w:ascii="Calibri" w:eastAsia="Times New Roman" w:hAnsi="Calibri" w:cs="Calibri"/>
                <w:color w:val="000000"/>
              </w:rPr>
              <w:t>”</w:t>
            </w:r>
            <w:r w:rsidR="00C16436" w:rsidRPr="00C16436">
              <w:rPr>
                <w:rFonts w:ascii="Calibri" w:eastAsia="Times New Roman" w:hAnsi="Calibri" w:cs="Calibri"/>
                <w:color w:val="000000"/>
              </w:rPr>
              <w:t>, and accounts for</w:t>
            </w:r>
            <w:r w:rsidR="009221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16436" w:rsidRPr="00C16436">
              <w:rPr>
                <w:rFonts w:ascii="Calibri" w:eastAsia="Times New Roman" w:hAnsi="Calibri" w:cs="Calibri"/>
                <w:color w:val="000000"/>
              </w:rPr>
              <w:t xml:space="preserve">the representation of women among the millions of members of local governments that influence </w:t>
            </w:r>
            <w:proofErr w:type="gramStart"/>
            <w:ins w:id="16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="00C16436" w:rsidRPr="00C16436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="00C16436" w:rsidRPr="00C16436">
              <w:rPr>
                <w:rFonts w:ascii="Calibri" w:eastAsia="Times New Roman" w:hAnsi="Calibri" w:cs="Calibri"/>
                <w:color w:val="000000"/>
              </w:rPr>
              <w:t>or have</w:t>
            </w:r>
            <w:r w:rsidR="009221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16436" w:rsidRPr="00C16436">
              <w:rPr>
                <w:rFonts w:ascii="Calibri" w:eastAsia="Times New Roman" w:hAnsi="Calibri" w:cs="Calibri"/>
                <w:color w:val="000000"/>
              </w:rPr>
              <w:t>the potential to influence</w:t>
            </w:r>
            <w:ins w:id="17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="00C16436" w:rsidRPr="00C16436">
              <w:rPr>
                <w:rFonts w:ascii="Calibri" w:eastAsia="Times New Roman" w:hAnsi="Calibri" w:cs="Calibri"/>
                <w:color w:val="000000"/>
              </w:rPr>
              <w:t>) the lives of local communities around the world. All tiers of local government are</w:t>
            </w:r>
            <w:r w:rsidR="005537A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16436" w:rsidRPr="00C16436">
              <w:rPr>
                <w:rFonts w:ascii="Calibri" w:eastAsia="Times New Roman" w:hAnsi="Calibri" w:cs="Calibri"/>
                <w:color w:val="000000"/>
              </w:rPr>
              <w:t>covered by the indicator, consistent with national legal frameworks defining local government.</w:t>
            </w:r>
          </w:p>
          <w:p w14:paraId="32EEA0DC" w14:textId="079DDBE3" w:rsidR="003E6A10" w:rsidRDefault="003E6A10" w:rsidP="00553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5B4FF49" w14:textId="7C47748B" w:rsidR="003E6A10" w:rsidRDefault="20A39ADB" w:rsidP="003E6A10">
            <w:pPr>
              <w:spacing w:after="0" w:line="240" w:lineRule="auto"/>
              <w:rPr>
                <w:ins w:id="18" w:author="Luis Gerardo Gonzalez Morales" w:date="2021-09-03T16:19:00Z"/>
                <w:rFonts w:ascii="Calibri" w:eastAsia="Times New Roman" w:hAnsi="Calibri" w:cs="Calibri"/>
                <w:color w:val="000000" w:themeColor="text1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  <w:r w:rsidR="003E6A10" w:rsidRPr="71AECB17">
              <w:rPr>
                <w:rFonts w:ascii="Calibri" w:eastAsia="Times New Roman" w:hAnsi="Calibri" w:cs="Calibri"/>
                <w:color w:val="000000" w:themeColor="text1"/>
              </w:rPr>
              <w:t>Comments and limitations</w:t>
            </w:r>
            <w:r w:rsidR="7AC9189A"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</w:p>
          <w:p w14:paraId="5C4EFC98" w14:textId="77777777" w:rsidR="00EF17D5" w:rsidRPr="003E6A10" w:rsidRDefault="00EF17D5" w:rsidP="003E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DF85776" w14:textId="67C66D76" w:rsidR="003E6A10" w:rsidRPr="003E6A10" w:rsidRDefault="7AC9189A" w:rsidP="00DC0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This indicator</w:t>
            </w:r>
            <w:r w:rsidR="003E6A10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refers to the representation of women among elected positions of legislative/deliberative bodies of local government. This is a strength, because it ensures comparability across countries, at low cost, and mirrors the indicator measuring women’s representation at national level, in parliament. This is also</w:t>
            </w:r>
            <w:r w:rsidR="22EB2E38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3E6A10" w:rsidRPr="71AECB17">
              <w:rPr>
                <w:rFonts w:ascii="Calibri" w:eastAsia="Times New Roman" w:hAnsi="Calibri" w:cs="Calibri"/>
                <w:color w:val="000000" w:themeColor="text1"/>
              </w:rPr>
              <w:t>a limitation in that the indicator does not consider other positions in local government. Local government</w:t>
            </w:r>
            <w:r w:rsidR="00DC0D1A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3E6A10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officials holding executive positions who are not </w:t>
            </w:r>
            <w:r w:rsidR="003E6A10" w:rsidRPr="71AECB17">
              <w:rPr>
                <w:rFonts w:ascii="Calibri" w:eastAsia="Times New Roman" w:hAnsi="Calibri" w:cs="Calibri"/>
                <w:color w:val="000000" w:themeColor="text1"/>
              </w:rPr>
              <w:lastRenderedPageBreak/>
              <w:t>simultaneously holding a position within the</w:t>
            </w:r>
            <w:r w:rsidR="00DC0D1A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3E6A10" w:rsidRPr="71AECB17">
              <w:rPr>
                <w:rFonts w:ascii="Calibri" w:eastAsia="Times New Roman" w:hAnsi="Calibri" w:cs="Calibri"/>
                <w:color w:val="000000" w:themeColor="text1"/>
              </w:rPr>
              <w:t>legislative/deliberative body, or who are appointed and not elected, are not considered in this indicator.</w:t>
            </w:r>
          </w:p>
          <w:p w14:paraId="45D1D84B" w14:textId="77777777" w:rsidR="00DC0D1A" w:rsidRDefault="00DC0D1A" w:rsidP="003E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10EF33C" w14:textId="79D47701" w:rsidR="003E6A10" w:rsidRDefault="003E6A10" w:rsidP="00DC0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It is recommended that women’s representation in executive positions, particularly at the level of the head of</w:t>
            </w:r>
            <w:r w:rsidR="00DC0D1A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71AECB17">
              <w:rPr>
                <w:rFonts w:ascii="Calibri" w:eastAsia="Times New Roman" w:hAnsi="Calibri" w:cs="Calibri"/>
                <w:color w:val="000000" w:themeColor="text1"/>
              </w:rPr>
              <w:t xml:space="preserve">the executive </w:t>
            </w:r>
            <w:proofErr w:type="gramStart"/>
            <w:ins w:id="19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71AECB17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gramEnd"/>
            <w:r w:rsidRPr="71AECB17">
              <w:rPr>
                <w:rFonts w:ascii="Calibri" w:eastAsia="Times New Roman" w:hAnsi="Calibri" w:cs="Calibri"/>
                <w:color w:val="000000" w:themeColor="text1"/>
              </w:rPr>
              <w:t>such as mayor</w:t>
            </w:r>
            <w:ins w:id="20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71AECB17">
              <w:rPr>
                <w:rFonts w:ascii="Calibri" w:eastAsia="Times New Roman" w:hAnsi="Calibri" w:cs="Calibri"/>
                <w:color w:val="000000" w:themeColor="text1"/>
              </w:rPr>
              <w:t>), is monitored separately at national and global levels.</w:t>
            </w:r>
          </w:p>
          <w:p w14:paraId="7DC6BDF8" w14:textId="77777777" w:rsidR="00DC0D1A" w:rsidRPr="003E6A10" w:rsidRDefault="00DC0D1A" w:rsidP="003E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B1418DD" w14:textId="4993F29C" w:rsidR="003E6A10" w:rsidRPr="003E6A10" w:rsidRDefault="003E6A10" w:rsidP="00EC6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CB3A3B9">
              <w:rPr>
                <w:rFonts w:ascii="Calibri" w:eastAsia="Times New Roman" w:hAnsi="Calibri" w:cs="Calibri"/>
                <w:color w:val="000000" w:themeColor="text1"/>
              </w:rPr>
              <w:t>Importantly, the indicator refers to representation among members of local government and not the quality</w:t>
            </w:r>
            <w:r w:rsidR="00EC699E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of their participation. Countries may therefore consider assessing political participation through national or</w:t>
            </w:r>
            <w:r w:rsidR="00EC699E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subnational studies involving qualitative and/or quantitative methods of research. Additional indicators of</w:t>
            </w:r>
            <w:r w:rsidR="00EC699E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political participation may also be monitored at national level, such as women’s share among voters and</w:t>
            </w:r>
            <w:r w:rsidR="00EC699E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candidates in local elections, to monitor the closing of other gaps </w:t>
            </w:r>
            <w:r w:rsidR="4096EA1B" w:rsidRPr="4CB3A3B9">
              <w:rPr>
                <w:rFonts w:ascii="Calibri" w:eastAsia="Times New Roman" w:hAnsi="Calibri" w:cs="Calibri"/>
                <w:color w:val="000000" w:themeColor="text1"/>
              </w:rPr>
              <w:t>in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women’s political participation.</w:t>
            </w:r>
          </w:p>
          <w:p w14:paraId="3F398268" w14:textId="77777777" w:rsidR="00EC699E" w:rsidRDefault="00EC699E" w:rsidP="003E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E093D46" w14:textId="5D938B63" w:rsidR="003E6A10" w:rsidRDefault="003E6A10" w:rsidP="00EC6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Finally, aspects of local governance beyond the formal institutions of local government, such as public</w:t>
            </w:r>
            <w:r w:rsidR="00EC699E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71AECB17">
              <w:rPr>
                <w:rFonts w:ascii="Calibri" w:eastAsia="Times New Roman" w:hAnsi="Calibri" w:cs="Calibri"/>
                <w:color w:val="000000" w:themeColor="text1"/>
              </w:rPr>
              <w:t>administration staff, are not included.</w:t>
            </w:r>
          </w:p>
          <w:p w14:paraId="5E79259A" w14:textId="77BC8838" w:rsidR="005537AC" w:rsidRPr="00D02A76" w:rsidRDefault="005537AC" w:rsidP="00553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27B94E1D" w14:textId="77777777" w:rsidTr="71AECB17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4E1E0D57" w14:textId="09B76F74" w:rsidR="000D3EF9" w:rsidRPr="00D02A76" w:rsidRDefault="00A26CD4" w:rsidP="000D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03B34FBA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hideMark/>
          </w:tcPr>
          <w:p w14:paraId="11064D8B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7629" w:type="dxa"/>
            <w:shd w:val="clear" w:color="auto" w:fill="auto"/>
            <w:hideMark/>
          </w:tcPr>
          <w:p w14:paraId="39D97F19" w14:textId="5FE86896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47E50E3E" w14:textId="77777777" w:rsidTr="71AECB17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0AF67366" w14:textId="4A742F38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76B0AEDC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hideMark/>
          </w:tcPr>
          <w:p w14:paraId="73312CB3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Process of obtaining data</w:t>
            </w:r>
          </w:p>
        </w:tc>
        <w:tc>
          <w:tcPr>
            <w:tcW w:w="7629" w:type="dxa"/>
            <w:shd w:val="clear" w:color="auto" w:fill="auto"/>
          </w:tcPr>
          <w:p w14:paraId="268463BB" w14:textId="560665A4" w:rsidR="00814A99" w:rsidRPr="00814A99" w:rsidRDefault="00814A99" w:rsidP="00814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4A99">
              <w:rPr>
                <w:rFonts w:ascii="Calibri" w:eastAsia="Times New Roman" w:hAnsi="Calibri" w:cs="Calibri"/>
                <w:color w:val="000000"/>
              </w:rPr>
              <w:t>Administrative data based on electoral records are the main source of data on elected members of local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4A99">
              <w:rPr>
                <w:rFonts w:ascii="Calibri" w:eastAsia="Times New Roman" w:hAnsi="Calibri" w:cs="Calibri"/>
                <w:color w:val="000000"/>
              </w:rPr>
              <w:t>government, and the recommended data source. Electoral records are produced 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4A99">
              <w:rPr>
                <w:rFonts w:ascii="Calibri" w:eastAsia="Times New Roman" w:hAnsi="Calibri" w:cs="Calibri"/>
                <w:color w:val="000000"/>
              </w:rPr>
              <w:t xml:space="preserve">upheld by Electoral Management Bodies </w:t>
            </w:r>
            <w:ins w:id="21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Pr="00814A99">
              <w:rPr>
                <w:rFonts w:ascii="Calibri" w:eastAsia="Times New Roman" w:hAnsi="Calibri" w:cs="Calibri"/>
                <w:color w:val="000000"/>
              </w:rPr>
              <w:t>(EMBs</w:t>
            </w:r>
            <w:ins w:id="22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Pr="00814A99">
              <w:rPr>
                <w:rFonts w:ascii="Calibri" w:eastAsia="Times New Roman" w:hAnsi="Calibri" w:cs="Calibri"/>
                <w:color w:val="000000"/>
              </w:rPr>
              <w:t>) or equivalent bodies tasked with organizing elections at local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4A99">
              <w:rPr>
                <w:rFonts w:ascii="Calibri" w:eastAsia="Times New Roman" w:hAnsi="Calibri" w:cs="Calibri"/>
                <w:color w:val="000000"/>
              </w:rPr>
              <w:t>level. EMBs are part of the National Statistical System</w:t>
            </w:r>
            <w:r w:rsidR="004557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ins w:id="23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="00455780">
              <w:rPr>
                <w:rFonts w:ascii="Calibri" w:eastAsia="Times New Roman" w:hAnsi="Calibri" w:cs="Calibri"/>
                <w:color w:val="000000"/>
              </w:rPr>
              <w:t>(NSS</w:t>
            </w:r>
            <w:ins w:id="24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="00455780">
              <w:rPr>
                <w:rFonts w:ascii="Calibri" w:eastAsia="Times New Roman" w:hAnsi="Calibri" w:cs="Calibri"/>
                <w:color w:val="000000"/>
              </w:rPr>
              <w:t>)</w:t>
            </w:r>
            <w:r w:rsidRPr="00814A99">
              <w:rPr>
                <w:rFonts w:ascii="Calibri" w:eastAsia="Times New Roman" w:hAnsi="Calibri" w:cs="Calibri"/>
                <w:color w:val="000000"/>
              </w:rPr>
              <w:t>, and often specifically mentioned in the national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4A99">
              <w:rPr>
                <w:rFonts w:ascii="Calibri" w:eastAsia="Times New Roman" w:hAnsi="Calibri" w:cs="Calibri"/>
                <w:color w:val="000000"/>
              </w:rPr>
              <w:t>statistics acts as producers of official statistics.</w:t>
            </w:r>
          </w:p>
          <w:p w14:paraId="5474D085" w14:textId="77777777" w:rsidR="00855679" w:rsidRDefault="00855679" w:rsidP="00FD3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1560976" w14:textId="5D3D360C" w:rsidR="00FD36BC" w:rsidRDefault="00FD36BC" w:rsidP="00855679">
            <w:pPr>
              <w:spacing w:after="0" w:line="240" w:lineRule="auto"/>
              <w:rPr>
                <w:ins w:id="25" w:author="Luis Gerardo Gonzalez Morales" w:date="2021-09-03T16:19:00Z"/>
                <w:rFonts w:ascii="Calibri" w:eastAsia="Times New Roman" w:hAnsi="Calibri" w:cs="Calibri"/>
                <w:color w:val="000000"/>
              </w:rPr>
            </w:pPr>
            <w:r w:rsidRPr="00FD36BC">
              <w:rPr>
                <w:rFonts w:ascii="Calibri" w:eastAsia="Times New Roman" w:hAnsi="Calibri" w:cs="Calibri"/>
                <w:color w:val="000000"/>
              </w:rPr>
              <w:t>The compilation of data, coordinated by UN Women and undertaken with the support of UN Regional</w:t>
            </w:r>
            <w:r w:rsidR="008556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36BC">
              <w:rPr>
                <w:rFonts w:ascii="Calibri" w:eastAsia="Times New Roman" w:hAnsi="Calibri" w:cs="Calibri"/>
                <w:color w:val="000000"/>
              </w:rPr>
              <w:t>Commissions, uses two mechanisms:</w:t>
            </w:r>
          </w:p>
          <w:p w14:paraId="104F5A9B" w14:textId="77777777" w:rsidR="00EF17D5" w:rsidRPr="00FD36BC" w:rsidRDefault="00EF17D5" w:rsidP="00855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AA925B3" w14:textId="23C4A8B1" w:rsidR="00213EA1" w:rsidRDefault="00FD36BC" w:rsidP="00213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EA1">
              <w:rPr>
                <w:rFonts w:ascii="Calibri" w:eastAsia="Times New Roman" w:hAnsi="Calibri" w:cs="Calibri"/>
                <w:color w:val="000000"/>
              </w:rPr>
              <w:t xml:space="preserve">data request forms sent to EMBs and </w:t>
            </w:r>
            <w:r w:rsidR="00975A16">
              <w:rPr>
                <w:rFonts w:ascii="Calibri" w:eastAsia="Times New Roman" w:hAnsi="Calibri" w:cs="Calibri"/>
                <w:color w:val="000000"/>
              </w:rPr>
              <w:t xml:space="preserve">National Statistical Offices </w:t>
            </w:r>
            <w:ins w:id="26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="00975A16">
              <w:rPr>
                <w:rFonts w:ascii="Calibri" w:eastAsia="Times New Roman" w:hAnsi="Calibri" w:cs="Calibri"/>
                <w:color w:val="000000"/>
              </w:rPr>
              <w:t>(</w:t>
            </w:r>
            <w:r w:rsidRPr="00213EA1">
              <w:rPr>
                <w:rFonts w:ascii="Calibri" w:eastAsia="Times New Roman" w:hAnsi="Calibri" w:cs="Calibri"/>
                <w:color w:val="000000"/>
              </w:rPr>
              <w:t>NSOs</w:t>
            </w:r>
            <w:ins w:id="27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="00975A16">
              <w:rPr>
                <w:rFonts w:ascii="Calibri" w:eastAsia="Times New Roman" w:hAnsi="Calibri" w:cs="Calibri"/>
                <w:color w:val="000000"/>
              </w:rPr>
              <w:t>)</w:t>
            </w:r>
            <w:r w:rsidRPr="00213EA1">
              <w:rPr>
                <w:rFonts w:ascii="Calibri" w:eastAsia="Times New Roman" w:hAnsi="Calibri" w:cs="Calibri"/>
                <w:color w:val="000000"/>
              </w:rPr>
              <w:t xml:space="preserve"> directly or through UN Regional Commissions</w:t>
            </w:r>
          </w:p>
          <w:p w14:paraId="59BDA58A" w14:textId="2C64D904" w:rsidR="001100DD" w:rsidRPr="00E1453E" w:rsidRDefault="00FD36BC" w:rsidP="00E145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lastRenderedPageBreak/>
              <w:t>on-line dissemination of data by NSS entities who are the primary source of data or in charge with</w:t>
            </w:r>
            <w:r w:rsidR="00E1453E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71AECB17">
              <w:rPr>
                <w:rFonts w:ascii="Calibri" w:eastAsia="Times New Roman" w:hAnsi="Calibri" w:cs="Calibri"/>
                <w:color w:val="000000" w:themeColor="text1"/>
              </w:rPr>
              <w:t>coordination of SDGs, including EMBs and/or NSOs. This process will be done in a transparent</w:t>
            </w:r>
            <w:r w:rsidR="00E1453E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71AECB17">
              <w:rPr>
                <w:rFonts w:ascii="Calibri" w:eastAsia="Times New Roman" w:hAnsi="Calibri" w:cs="Calibri"/>
                <w:color w:val="000000" w:themeColor="text1"/>
              </w:rPr>
              <w:t>manner, based on communication with NSS focal points, so that the NSS has a chance to validate or</w:t>
            </w:r>
            <w:r w:rsidR="00E1453E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71AECB17">
              <w:rPr>
                <w:rFonts w:ascii="Calibri" w:eastAsia="Times New Roman" w:hAnsi="Calibri" w:cs="Calibri"/>
                <w:color w:val="000000" w:themeColor="text1"/>
              </w:rPr>
              <w:t>dismiss a country’s compiled data.</w:t>
            </w:r>
          </w:p>
          <w:p w14:paraId="408CB5C1" w14:textId="77CFF7D8" w:rsidR="001100DD" w:rsidRPr="00E1453E" w:rsidRDefault="001100DD" w:rsidP="71AECB17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334E60F4" w14:textId="77777777" w:rsidTr="71AECB17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96044DA" w14:textId="6483F9E9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185DF197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hideMark/>
          </w:tcPr>
          <w:p w14:paraId="6709E3CD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Treatment of missing values</w:t>
            </w:r>
          </w:p>
        </w:tc>
        <w:tc>
          <w:tcPr>
            <w:tcW w:w="7629" w:type="dxa"/>
            <w:shd w:val="clear" w:color="auto" w:fill="auto"/>
          </w:tcPr>
          <w:p w14:paraId="0175274A" w14:textId="02612A4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46A809BE" w14:textId="77777777" w:rsidTr="71AECB17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60EA46C4" w14:textId="3669602C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06086C4F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hideMark/>
          </w:tcPr>
          <w:p w14:paraId="0C2FBD0A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Data availability and assessment of countries’ capacity</w:t>
            </w:r>
          </w:p>
        </w:tc>
        <w:tc>
          <w:tcPr>
            <w:tcW w:w="7629" w:type="dxa"/>
            <w:shd w:val="clear" w:color="auto" w:fill="auto"/>
          </w:tcPr>
          <w:p w14:paraId="1E73CDCD" w14:textId="649FA242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5C97DF8B" w14:textId="77777777" w:rsidTr="71AECB17">
        <w:trPr>
          <w:trHeight w:val="300"/>
        </w:trPr>
        <w:tc>
          <w:tcPr>
            <w:tcW w:w="1325" w:type="dxa"/>
            <w:shd w:val="clear" w:color="auto" w:fill="auto"/>
            <w:hideMark/>
          </w:tcPr>
          <w:p w14:paraId="378A916B" w14:textId="793CF635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56FF5FCC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hideMark/>
          </w:tcPr>
          <w:p w14:paraId="1E0AE97B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Expected time of release</w:t>
            </w:r>
          </w:p>
        </w:tc>
        <w:tc>
          <w:tcPr>
            <w:tcW w:w="7629" w:type="dxa"/>
            <w:shd w:val="clear" w:color="auto" w:fill="auto"/>
            <w:hideMark/>
          </w:tcPr>
          <w:p w14:paraId="23ABDB64" w14:textId="4817D1FB" w:rsidR="00A26CD4" w:rsidRPr="00D02A76" w:rsidRDefault="00A7206B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06B">
              <w:rPr>
                <w:rFonts w:ascii="Calibri" w:eastAsia="Times New Roman" w:hAnsi="Calibri" w:cs="Calibri"/>
                <w:color w:val="000000"/>
              </w:rPr>
              <w:t>Second quarter of the year</w:t>
            </w:r>
          </w:p>
        </w:tc>
      </w:tr>
      <w:tr w:rsidR="000D3EF9" w:rsidRPr="00D02A76" w14:paraId="5AC43F26" w14:textId="77777777" w:rsidTr="71AECB17">
        <w:trPr>
          <w:trHeight w:val="300"/>
        </w:trPr>
        <w:tc>
          <w:tcPr>
            <w:tcW w:w="1325" w:type="dxa"/>
            <w:shd w:val="clear" w:color="auto" w:fill="auto"/>
          </w:tcPr>
          <w:p w14:paraId="508DBE58" w14:textId="3B4A3D82" w:rsidR="000D3EF9" w:rsidRDefault="000D3EF9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IV.2</w:t>
            </w:r>
          </w:p>
        </w:tc>
        <w:tc>
          <w:tcPr>
            <w:tcW w:w="589" w:type="dxa"/>
            <w:shd w:val="clear" w:color="auto" w:fill="auto"/>
          </w:tcPr>
          <w:p w14:paraId="68CC277C" w14:textId="1E01EEEA" w:rsidR="000D3EF9" w:rsidRPr="00D02A76" w:rsidRDefault="000D3EF9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</w:tcPr>
          <w:p w14:paraId="7B13B801" w14:textId="65574024" w:rsidR="000D3EF9" w:rsidRPr="00D02A76" w:rsidRDefault="000D3EF9" w:rsidP="000D3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source</w:t>
            </w:r>
          </w:p>
        </w:tc>
        <w:tc>
          <w:tcPr>
            <w:tcW w:w="7629" w:type="dxa"/>
            <w:shd w:val="clear" w:color="auto" w:fill="auto"/>
          </w:tcPr>
          <w:p w14:paraId="2C7DAC21" w14:textId="7FDABF46" w:rsidR="00323AB7" w:rsidRPr="00323AB7" w:rsidRDefault="00323AB7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AB7">
              <w:rPr>
                <w:rFonts w:ascii="Calibri" w:eastAsia="Times New Roman" w:hAnsi="Calibri" w:cs="Calibri"/>
                <w:color w:val="000000"/>
              </w:rPr>
              <w:t xml:space="preserve">Data and metadata were extracted from Global SDG Indicators Database on </w:t>
            </w:r>
            <w:r w:rsidR="00A32AAD">
              <w:rPr>
                <w:rFonts w:ascii="Calibri" w:eastAsia="Times New Roman" w:hAnsi="Calibri" w:cs="Calibri"/>
                <w:color w:val="000000"/>
              </w:rPr>
              <w:t>15</w:t>
            </w:r>
            <w:r w:rsidRPr="00323AB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32AAD">
              <w:rPr>
                <w:rFonts w:ascii="Calibri" w:eastAsia="Times New Roman" w:hAnsi="Calibri" w:cs="Calibri"/>
                <w:color w:val="000000"/>
              </w:rPr>
              <w:t>June</w:t>
            </w:r>
            <w:r w:rsidRPr="00323AB7">
              <w:rPr>
                <w:rFonts w:ascii="Calibri" w:eastAsia="Times New Roman" w:hAnsi="Calibri" w:cs="Calibri"/>
                <w:color w:val="000000"/>
              </w:rPr>
              <w:t xml:space="preserve"> 2021. </w:t>
            </w:r>
          </w:p>
          <w:p w14:paraId="6C413BD6" w14:textId="77777777" w:rsidR="00323AB7" w:rsidRPr="00323AB7" w:rsidRDefault="00323AB7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7A0E20B" w14:textId="4F53A388" w:rsidR="00323AB7" w:rsidRDefault="00323AB7" w:rsidP="00323AB7">
            <w:pPr>
              <w:spacing w:after="0" w:line="240" w:lineRule="auto"/>
              <w:rPr>
                <w:ins w:id="28" w:author="Luis Gerardo Gonzalez Morales" w:date="2021-09-03T16:19:00Z"/>
                <w:rFonts w:ascii="Calibri" w:eastAsia="Times New Roman" w:hAnsi="Calibri" w:cs="Calibri"/>
                <w:color w:val="000000"/>
              </w:rPr>
            </w:pPr>
            <w:r w:rsidRPr="00323AB7">
              <w:rPr>
                <w:rFonts w:ascii="Calibri" w:eastAsia="Times New Roman" w:hAnsi="Calibri" w:cs="Calibri"/>
                <w:color w:val="000000"/>
              </w:rPr>
              <w:t xml:space="preserve">For more information, please go to the following:  </w:t>
            </w:r>
          </w:p>
          <w:p w14:paraId="56B56D39" w14:textId="77777777" w:rsidR="00EF17D5" w:rsidRPr="00323AB7" w:rsidRDefault="00EF17D5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48F7A17" w14:textId="215005C2" w:rsidR="00323AB7" w:rsidRDefault="3E16C083" w:rsidP="71AEC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71AECB17">
              <w:rPr>
                <w:rFonts w:ascii="Calibri" w:eastAsia="Times New Roman" w:hAnsi="Calibri" w:cs="Calibri"/>
              </w:rPr>
              <w:t>[</w:t>
            </w:r>
            <w:hyperlink r:id="rId12">
              <w:r w:rsidR="00323AB7" w:rsidRPr="71AECB17">
                <w:rPr>
                  <w:rStyle w:val="Hyperlink"/>
                  <w:rFonts w:ascii="Calibri" w:eastAsia="Times New Roman" w:hAnsi="Calibri" w:cs="Calibri"/>
                </w:rPr>
                <w:t>https://unstats.un.org/sdgs/indicators/database/</w:t>
              </w:r>
              <w:r w:rsidR="41EF993F" w:rsidRPr="71AECB17">
                <w:rPr>
                  <w:rStyle w:val="Hyperlink"/>
                  <w:rFonts w:ascii="Calibri" w:eastAsia="Times New Roman" w:hAnsi="Calibri" w:cs="Calibri"/>
                </w:rPr>
                <w:t>](</w:t>
              </w:r>
            </w:hyperlink>
            <w:hyperlink r:id="rId13">
              <w:r w:rsidR="41EF993F" w:rsidRPr="71AECB17">
                <w:rPr>
                  <w:rStyle w:val="Hyperlink"/>
                  <w:rFonts w:ascii="Calibri" w:eastAsia="Times New Roman" w:hAnsi="Calibri" w:cs="Calibri"/>
                </w:rPr>
                <w:t>https://unstats.un.org/sdgs/indicators/database/)</w:t>
              </w:r>
            </w:hyperlink>
          </w:p>
          <w:p w14:paraId="10C63EDE" w14:textId="2A04A57E" w:rsidR="000D3EF9" w:rsidRPr="00323AB7" w:rsidRDefault="41EF993F" w:rsidP="00323A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="00394A9A" w:rsidRPr="71AECB17">
              <w:rPr>
                <w:rFonts w:ascii="Calibri" w:eastAsia="Times New Roman" w:hAnsi="Calibri" w:cs="Calibri"/>
                <w:color w:val="000000" w:themeColor="text1"/>
              </w:rPr>
              <w:t>https://unstats.un.org/sdgs/metadata/files/Metadata-05-05-01b.pdf</w:t>
            </w:r>
            <w:r w:rsidR="5F48800C" w:rsidRPr="71AECB17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5F48800C" w:rsidRPr="71AECB17">
              <w:rPr>
                <w:rFonts w:ascii="Calibri" w:eastAsia="Times New Roman" w:hAnsi="Calibri" w:cs="Calibri"/>
                <w:color w:val="000000" w:themeColor="text1"/>
              </w:rPr>
              <w:t>https://unstats.un.org/sdgs/metadata/files/Metadata-05-05-01b.pdf)</w:t>
            </w:r>
          </w:p>
          <w:p w14:paraId="3E86F726" w14:textId="78849147" w:rsidR="00323AB7" w:rsidRPr="00D02A76" w:rsidRDefault="00323AB7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967BE26" w14:textId="77777777" w:rsidR="00622CD3" w:rsidRDefault="00622CD3"/>
    <w:sectPr w:rsidR="00622CD3" w:rsidSect="00A26C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421BA" w14:textId="77777777" w:rsidR="008E1CA7" w:rsidRDefault="008E1CA7" w:rsidP="00296D9F">
      <w:pPr>
        <w:spacing w:after="0" w:line="240" w:lineRule="auto"/>
      </w:pPr>
      <w:r>
        <w:separator/>
      </w:r>
    </w:p>
  </w:endnote>
  <w:endnote w:type="continuationSeparator" w:id="0">
    <w:p w14:paraId="5DD3A484" w14:textId="77777777" w:rsidR="008E1CA7" w:rsidRDefault="008E1CA7" w:rsidP="0029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4A073" w14:textId="77777777" w:rsidR="008E1CA7" w:rsidRDefault="008E1CA7" w:rsidP="00296D9F">
      <w:pPr>
        <w:spacing w:after="0" w:line="240" w:lineRule="auto"/>
      </w:pPr>
      <w:r>
        <w:separator/>
      </w:r>
    </w:p>
  </w:footnote>
  <w:footnote w:type="continuationSeparator" w:id="0">
    <w:p w14:paraId="10DA6E6A" w14:textId="77777777" w:rsidR="008E1CA7" w:rsidRDefault="008E1CA7" w:rsidP="00296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9166E"/>
    <w:multiLevelType w:val="hybridMultilevel"/>
    <w:tmpl w:val="732243C4"/>
    <w:lvl w:ilvl="0" w:tplc="B2D2D0D2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100358"/>
    <w:multiLevelType w:val="hybridMultilevel"/>
    <w:tmpl w:val="82466010"/>
    <w:lvl w:ilvl="0" w:tplc="B2D2D0D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is Gerardo Gonzalez Morales">
    <w15:presenceInfo w15:providerId="AD" w15:userId="S::gonzalezmorales@un.org::6859254f-0ec3-4a5d-9eb4-550f76695e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A5"/>
    <w:rsid w:val="000261F4"/>
    <w:rsid w:val="00037573"/>
    <w:rsid w:val="000820CA"/>
    <w:rsid w:val="000D3EF9"/>
    <w:rsid w:val="001100DD"/>
    <w:rsid w:val="0012181A"/>
    <w:rsid w:val="0012307B"/>
    <w:rsid w:val="001E6DDC"/>
    <w:rsid w:val="00205ED5"/>
    <w:rsid w:val="00213EA1"/>
    <w:rsid w:val="00254F85"/>
    <w:rsid w:val="00291C75"/>
    <w:rsid w:val="00296D9F"/>
    <w:rsid w:val="002B3C43"/>
    <w:rsid w:val="00320493"/>
    <w:rsid w:val="00323AB7"/>
    <w:rsid w:val="003476A5"/>
    <w:rsid w:val="0035355D"/>
    <w:rsid w:val="00373B5E"/>
    <w:rsid w:val="0039322F"/>
    <w:rsid w:val="00394A9A"/>
    <w:rsid w:val="003A23B2"/>
    <w:rsid w:val="003E2E3A"/>
    <w:rsid w:val="003E6A10"/>
    <w:rsid w:val="00425EAB"/>
    <w:rsid w:val="004315D4"/>
    <w:rsid w:val="0044392F"/>
    <w:rsid w:val="00455780"/>
    <w:rsid w:val="004E3BBE"/>
    <w:rsid w:val="004E56F0"/>
    <w:rsid w:val="004F6E2F"/>
    <w:rsid w:val="00501518"/>
    <w:rsid w:val="0050406A"/>
    <w:rsid w:val="005465B2"/>
    <w:rsid w:val="005537AC"/>
    <w:rsid w:val="00622CD3"/>
    <w:rsid w:val="0063098A"/>
    <w:rsid w:val="007A0CC7"/>
    <w:rsid w:val="007A34CD"/>
    <w:rsid w:val="007B4F0F"/>
    <w:rsid w:val="007E50CF"/>
    <w:rsid w:val="008119A1"/>
    <w:rsid w:val="00814A99"/>
    <w:rsid w:val="00816CCE"/>
    <w:rsid w:val="00855679"/>
    <w:rsid w:val="008E1CA7"/>
    <w:rsid w:val="009221C8"/>
    <w:rsid w:val="00975A16"/>
    <w:rsid w:val="00996762"/>
    <w:rsid w:val="009C27E8"/>
    <w:rsid w:val="009D067B"/>
    <w:rsid w:val="00A15021"/>
    <w:rsid w:val="00A26CD4"/>
    <w:rsid w:val="00A32AAD"/>
    <w:rsid w:val="00A7206B"/>
    <w:rsid w:val="00A732C2"/>
    <w:rsid w:val="00B12B63"/>
    <w:rsid w:val="00B67164"/>
    <w:rsid w:val="00B7493E"/>
    <w:rsid w:val="00BB0B62"/>
    <w:rsid w:val="00C04B2E"/>
    <w:rsid w:val="00C16436"/>
    <w:rsid w:val="00C54CBC"/>
    <w:rsid w:val="00C92EFD"/>
    <w:rsid w:val="00C94CA4"/>
    <w:rsid w:val="00CC6502"/>
    <w:rsid w:val="00CD3906"/>
    <w:rsid w:val="00D00C71"/>
    <w:rsid w:val="00D10FC7"/>
    <w:rsid w:val="00DC0D1A"/>
    <w:rsid w:val="00DD5033"/>
    <w:rsid w:val="00E1453E"/>
    <w:rsid w:val="00E90A89"/>
    <w:rsid w:val="00EA1B4E"/>
    <w:rsid w:val="00EC699E"/>
    <w:rsid w:val="00ED45B9"/>
    <w:rsid w:val="00EF17D5"/>
    <w:rsid w:val="00EF67FA"/>
    <w:rsid w:val="00F81002"/>
    <w:rsid w:val="00FD36BC"/>
    <w:rsid w:val="030F8458"/>
    <w:rsid w:val="05543F94"/>
    <w:rsid w:val="0B4DECD3"/>
    <w:rsid w:val="1F716BE3"/>
    <w:rsid w:val="20A39ADB"/>
    <w:rsid w:val="22EB2E38"/>
    <w:rsid w:val="2B756893"/>
    <w:rsid w:val="2BE95DE7"/>
    <w:rsid w:val="2FA2CB1E"/>
    <w:rsid w:val="357717D0"/>
    <w:rsid w:val="38AEB892"/>
    <w:rsid w:val="3E16C083"/>
    <w:rsid w:val="4096EA1B"/>
    <w:rsid w:val="40D1CAF7"/>
    <w:rsid w:val="41EF993F"/>
    <w:rsid w:val="46532C73"/>
    <w:rsid w:val="4803A691"/>
    <w:rsid w:val="4AC779AF"/>
    <w:rsid w:val="4CB3A3B9"/>
    <w:rsid w:val="4D03BCDD"/>
    <w:rsid w:val="4F7FD365"/>
    <w:rsid w:val="562483AD"/>
    <w:rsid w:val="56D055CE"/>
    <w:rsid w:val="5B981F45"/>
    <w:rsid w:val="5E90F965"/>
    <w:rsid w:val="5F48800C"/>
    <w:rsid w:val="609D189D"/>
    <w:rsid w:val="616FEDDC"/>
    <w:rsid w:val="6CB8A66A"/>
    <w:rsid w:val="6DFF0FC1"/>
    <w:rsid w:val="71AECB17"/>
    <w:rsid w:val="78AFA252"/>
    <w:rsid w:val="7AC9189A"/>
    <w:rsid w:val="7B74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58C02"/>
  <w15:chartTrackingRefBased/>
  <w15:docId w15:val="{292815F6-6445-429E-9178-3733CA37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A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9F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9F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54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C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A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2AAD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35355D"/>
  </w:style>
  <w:style w:type="character" w:customStyle="1" w:styleId="eop">
    <w:name w:val="eop"/>
    <w:basedOn w:val="DefaultParagraphFont"/>
    <w:rsid w:val="0035355D"/>
  </w:style>
  <w:style w:type="character" w:styleId="PlaceholderText">
    <w:name w:val="Placeholder Text"/>
    <w:basedOn w:val="DefaultParagraphFont"/>
    <w:uiPriority w:val="99"/>
    <w:semiHidden/>
    <w:rsid w:val="00501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unstats.un.org/sdgs/indicators/database/%5d(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nstats.un.org/sdgs/indicators/database/%5d(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unwomen.org" TargetMode="Externa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hyperlink" Target="http://www.unwomen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8A9CA2-1A1C-44FD-B5AA-488ED5C95E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BD71C3-4F13-4DB5-B826-CA3750E038DF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customXml/itemProps3.xml><?xml version="1.0" encoding="utf-8"?>
<ds:datastoreItem xmlns:ds="http://schemas.openxmlformats.org/officeDocument/2006/customXml" ds:itemID="{070B5292-8E05-4A7C-AFAC-589890FAB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1210</Words>
  <Characters>6900</Characters>
  <Application>Microsoft Office Word</Application>
  <DocSecurity>0</DocSecurity>
  <Lines>57</Lines>
  <Paragraphs>16</Paragraphs>
  <ScaleCrop>false</ScaleCrop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Hu</dc:creator>
  <cp:keywords/>
  <dc:description/>
  <cp:lastModifiedBy>Luis Gerardo Gonzalez Morales</cp:lastModifiedBy>
  <cp:revision>45</cp:revision>
  <dcterms:created xsi:type="dcterms:W3CDTF">2021-08-21T12:43:00Z</dcterms:created>
  <dcterms:modified xsi:type="dcterms:W3CDTF">2021-09-03T20:28:00Z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