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5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304"/>
        <w:gridCol w:w="1652"/>
        <w:gridCol w:w="5403"/>
      </w:tblGrid>
      <w:tr w:rsidR="4F6FC69F" w14:paraId="481E9FC2" w14:textId="77777777" w:rsidTr="6B6FCFA8">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D995893" w14:textId="761275DF" w:rsidR="0BD6F2B1" w:rsidRDefault="0BD6F2B1" w:rsidP="0032302B">
            <w:pPr>
              <w:tabs>
                <w:tab w:val="left" w:pos="2375"/>
              </w:tabs>
              <w:rPr>
                <w:rFonts w:ascii="Calibri" w:eastAsia="Calibri" w:hAnsi="Calibri" w:cs="Calibri"/>
                <w:sz w:val="22"/>
                <w:szCs w:val="22"/>
                <w:lang w:val="en-GB"/>
              </w:rPr>
            </w:pPr>
            <w:r w:rsidRPr="4F6FC69F">
              <w:rPr>
                <w:rFonts w:ascii="Calibri" w:eastAsia="Calibri" w:hAnsi="Calibri" w:cs="Calibri"/>
                <w:sz w:val="22"/>
                <w:szCs w:val="22"/>
                <w:lang w:val="en-GB"/>
              </w:rPr>
              <w:t>INDICATOR_NUM</w:t>
            </w:r>
          </w:p>
          <w:p w14:paraId="3E609854" w14:textId="59204B15" w:rsidR="4F6FC69F" w:rsidRDefault="4F6FC69F" w:rsidP="0032302B">
            <w:pPr>
              <w:rPr>
                <w:rFonts w:ascii="Calibri" w:eastAsia="Calibri" w:hAnsi="Calibri" w:cs="Calibri"/>
                <w:sz w:val="20"/>
                <w:szCs w:val="20"/>
                <w:lang w:val="en-GB"/>
              </w:rPr>
            </w:pPr>
          </w:p>
          <w:p w14:paraId="2755C5EF" w14:textId="2854084A" w:rsidR="4F6FC69F" w:rsidRDefault="4F6FC69F" w:rsidP="0032302B">
            <w:pPr>
              <w:rPr>
                <w:rFonts w:ascii="Calibri" w:eastAsia="Calibri" w:hAnsi="Calibri" w:cs="Calibri"/>
                <w:sz w:val="20"/>
                <w:szCs w:val="20"/>
                <w:lang w:val="en-GB"/>
              </w:rPr>
            </w:pPr>
          </w:p>
          <w:p w14:paraId="3D384C62" w14:textId="29836B32" w:rsidR="4F6FC69F" w:rsidRDefault="4F6FC69F" w:rsidP="0032302B">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924A10D" w14:textId="6A3B36F6" w:rsidR="0BD6F2B1" w:rsidRDefault="0BD6F2B1" w:rsidP="0032302B">
            <w:pPr>
              <w:tabs>
                <w:tab w:val="left" w:pos="2375"/>
              </w:tabs>
              <w:rPr>
                <w:rFonts w:ascii="Calibri" w:eastAsia="Calibri" w:hAnsi="Calibri" w:cs="Calibri"/>
                <w:sz w:val="22"/>
                <w:szCs w:val="22"/>
                <w:lang w:val="en-GB"/>
              </w:rPr>
            </w:pPr>
            <w:r w:rsidRPr="4F6FC69F">
              <w:rPr>
                <w:rFonts w:ascii="Calibri" w:eastAsia="Calibri" w:hAnsi="Calibri" w:cs="Calibri"/>
                <w:sz w:val="22"/>
                <w:szCs w:val="22"/>
                <w:lang w:val="en-GB"/>
              </w:rPr>
              <w:t>METADATA_CATEGORY</w:t>
            </w:r>
          </w:p>
          <w:p w14:paraId="3E0F24F3" w14:textId="4BE13BEE" w:rsidR="4F6FC69F" w:rsidRDefault="4F6FC69F" w:rsidP="0032302B">
            <w:pPr>
              <w:rPr>
                <w:rFonts w:ascii="Calibri" w:eastAsia="Calibri" w:hAnsi="Calibri" w:cs="Calibri"/>
                <w:sz w:val="20"/>
                <w:szCs w:val="20"/>
                <w:lang w:val="en-GB"/>
              </w:rPr>
            </w:pPr>
          </w:p>
          <w:p w14:paraId="4009BEA2" w14:textId="7AA72C28" w:rsidR="4F6FC69F" w:rsidRDefault="4F6FC69F" w:rsidP="0032302B">
            <w:pPr>
              <w:rPr>
                <w:rFonts w:ascii="Calibri" w:eastAsia="Calibri" w:hAnsi="Calibri" w:cs="Calibri"/>
                <w:sz w:val="20"/>
                <w:szCs w:val="20"/>
                <w:lang w:val="en-GB"/>
              </w:rPr>
            </w:pPr>
          </w:p>
          <w:p w14:paraId="1A28599E" w14:textId="01617BAC" w:rsidR="4F6FC69F" w:rsidRDefault="4F6FC69F" w:rsidP="0032302B">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3658FC2" w14:textId="72C2ED0B" w:rsidR="0BD6F2B1" w:rsidRDefault="0BD6F2B1" w:rsidP="0032302B">
            <w:pPr>
              <w:tabs>
                <w:tab w:val="left" w:pos="2375"/>
              </w:tabs>
              <w:rPr>
                <w:rFonts w:ascii="Calibri" w:eastAsia="Calibri" w:hAnsi="Calibri" w:cs="Calibri"/>
                <w:sz w:val="22"/>
                <w:szCs w:val="22"/>
                <w:lang w:val="en-GB"/>
              </w:rPr>
            </w:pPr>
            <w:r w:rsidRPr="4F6FC69F">
              <w:rPr>
                <w:rFonts w:ascii="Calibri" w:eastAsia="Calibri" w:hAnsi="Calibri" w:cs="Calibri"/>
                <w:sz w:val="22"/>
                <w:szCs w:val="22"/>
                <w:lang w:val="en-GB"/>
              </w:rPr>
              <w:t>METADATA_CATEGORY_DESC</w:t>
            </w:r>
          </w:p>
          <w:p w14:paraId="176EF594" w14:textId="62722148" w:rsidR="4F6FC69F" w:rsidRDefault="4F6FC69F" w:rsidP="0032302B">
            <w:pPr>
              <w:rPr>
                <w:rFonts w:ascii="Calibri" w:eastAsia="Calibri" w:hAnsi="Calibri" w:cs="Calibri"/>
                <w:sz w:val="20"/>
                <w:szCs w:val="20"/>
                <w:lang w:val="en-GB"/>
              </w:rPr>
            </w:pPr>
          </w:p>
          <w:p w14:paraId="2522A7E3" w14:textId="04A3F0FF" w:rsidR="4F6FC69F" w:rsidRDefault="4F6FC69F" w:rsidP="0032302B">
            <w:pPr>
              <w:rPr>
                <w:rFonts w:ascii="Calibri" w:eastAsia="Calibri" w:hAnsi="Calibri" w:cs="Calibri"/>
                <w:sz w:val="20"/>
                <w:szCs w:val="20"/>
                <w:lang w:val="en-GB"/>
              </w:rPr>
            </w:pPr>
          </w:p>
          <w:p w14:paraId="7C86FDED" w14:textId="04C906C4" w:rsidR="4F6FC69F" w:rsidRDefault="4F6FC69F" w:rsidP="0032302B">
            <w:pPr>
              <w:rPr>
                <w:rFonts w:ascii="Calibri" w:hAnsi="Calibri" w:cs="Calibri"/>
                <w:color w:val="000000" w:themeColor="text1"/>
                <w:sz w:val="20"/>
                <w:szCs w:val="20"/>
                <w:lang w:val="en-GB"/>
              </w:rPr>
            </w:pP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5196BD8D" w14:textId="7721CB94" w:rsidR="0BD6F2B1" w:rsidRDefault="0BD6F2B1" w:rsidP="0032302B">
            <w:pPr>
              <w:tabs>
                <w:tab w:val="left" w:pos="2375"/>
              </w:tabs>
              <w:rPr>
                <w:rFonts w:ascii="Calibri" w:eastAsia="Calibri" w:hAnsi="Calibri" w:cs="Calibri"/>
                <w:sz w:val="22"/>
                <w:szCs w:val="22"/>
              </w:rPr>
            </w:pPr>
            <w:r w:rsidRPr="4F6FC69F">
              <w:rPr>
                <w:rFonts w:ascii="Calibri" w:eastAsia="Calibri" w:hAnsi="Calibri" w:cs="Calibri"/>
                <w:sz w:val="22"/>
                <w:szCs w:val="22"/>
                <w:lang w:val="en-GB"/>
              </w:rPr>
              <w:t>METADATA_DESCRIPTION</w:t>
            </w:r>
          </w:p>
          <w:p w14:paraId="6608FB67" w14:textId="68A0A785" w:rsidR="4F6FC69F" w:rsidRDefault="4F6FC69F" w:rsidP="0032302B">
            <w:pPr>
              <w:rPr>
                <w:rFonts w:ascii="Calibri" w:eastAsia="Calibri" w:hAnsi="Calibri" w:cs="Calibri"/>
              </w:rPr>
            </w:pPr>
          </w:p>
          <w:p w14:paraId="7BC5C3EB" w14:textId="632AC012" w:rsidR="4F6FC69F" w:rsidRDefault="4F6FC69F" w:rsidP="0032302B">
            <w:pPr>
              <w:rPr>
                <w:rFonts w:ascii="Calibri" w:eastAsia="Calibri" w:hAnsi="Calibri" w:cs="Calibri"/>
                <w:color w:val="000000" w:themeColor="text1"/>
                <w:sz w:val="20"/>
                <w:szCs w:val="20"/>
              </w:rPr>
            </w:pPr>
          </w:p>
          <w:p w14:paraId="78511FFA" w14:textId="5B39991F" w:rsidR="4F6FC69F" w:rsidRDefault="4F6FC69F" w:rsidP="0032302B">
            <w:pPr>
              <w:rPr>
                <w:rStyle w:val="normaltextrun"/>
                <w:rFonts w:ascii="Calibri" w:hAnsi="Calibri" w:cs="Calibri"/>
                <w:color w:val="000000" w:themeColor="text1"/>
                <w:sz w:val="20"/>
                <w:szCs w:val="20"/>
              </w:rPr>
            </w:pPr>
          </w:p>
        </w:tc>
      </w:tr>
      <w:tr w:rsidR="00B173A3" w:rsidRPr="001C111A" w14:paraId="4DE50963" w14:textId="77777777" w:rsidTr="6B6FCFA8">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E0A952F" w14:textId="6CF87A34" w:rsidR="7BC675C5" w:rsidRDefault="0BD6F2B1" w:rsidP="0032302B">
            <w:pPr>
              <w:rPr>
                <w:rFonts w:ascii="Calibri" w:eastAsia="Calibri" w:hAnsi="Calibri" w:cs="Calibri"/>
                <w:color w:val="000000" w:themeColor="text1"/>
                <w:sz w:val="18"/>
                <w:szCs w:val="18"/>
                <w:lang w:val="en-GB"/>
              </w:rPr>
            </w:pPr>
            <w:r w:rsidRPr="4F6FC69F">
              <w:rPr>
                <w:rFonts w:ascii="Calibri" w:eastAsia="Calibri" w:hAnsi="Calibri" w:cs="Calibri"/>
                <w:color w:val="444444"/>
                <w:sz w:val="20"/>
                <w:szCs w:val="20"/>
                <w:lang w:val="en-GB"/>
              </w:rPr>
              <w:t>QV.4</w:t>
            </w: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61ECDF98" w14:textId="2182C79E" w:rsidR="41F48D45" w:rsidRDefault="41F48D45" w:rsidP="0032302B">
            <w:pPr>
              <w:rPr>
                <w:rFonts w:ascii="Calibri" w:hAnsi="Calibri" w:cs="Calibri"/>
                <w:color w:val="000000" w:themeColor="text1"/>
                <w:sz w:val="20"/>
                <w:szCs w:val="20"/>
                <w:lang w:val="en-GB"/>
              </w:rPr>
            </w:pPr>
            <w:r w:rsidRPr="7BC675C5">
              <w:rPr>
                <w:rFonts w:ascii="Calibri" w:hAnsi="Calibri" w:cs="Calibri"/>
                <w:color w:val="000000" w:themeColor="text1"/>
                <w:sz w:val="20"/>
                <w:szCs w:val="20"/>
                <w:lang w:val="en-GB"/>
              </w:rPr>
              <w:t>1</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4FDA6C5" w14:textId="77777777" w:rsidR="00B173A3" w:rsidRPr="001C111A" w:rsidRDefault="00B173A3" w:rsidP="0032302B">
            <w:pPr>
              <w:textAlignment w:val="baseline"/>
              <w:rPr>
                <w:rFonts w:ascii="Segoe UI" w:hAnsi="Segoe UI" w:cs="Segoe UI"/>
                <w:sz w:val="18"/>
                <w:szCs w:val="18"/>
              </w:rPr>
            </w:pPr>
            <w:r w:rsidRPr="001C111A">
              <w:rPr>
                <w:rFonts w:ascii="Calibri" w:hAnsi="Calibri" w:cs="Calibri"/>
                <w:color w:val="000000"/>
                <w:sz w:val="20"/>
                <w:szCs w:val="20"/>
                <w:lang w:val="en-GB"/>
              </w:rPr>
              <w:t>Contact point in international agency</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7CB50A95" w14:textId="2523EB21" w:rsidR="00B173A3" w:rsidRDefault="1219E585" w:rsidP="0032302B">
            <w:pPr>
              <w:rPr>
                <w:rStyle w:val="normaltextrun"/>
                <w:rFonts w:ascii="Calibri" w:hAnsi="Calibri" w:cs="Calibri"/>
                <w:color w:val="000000"/>
                <w:sz w:val="20"/>
                <w:szCs w:val="20"/>
              </w:rPr>
            </w:pPr>
            <w:r w:rsidRPr="6B6FCFA8">
              <w:rPr>
                <w:rStyle w:val="normaltextrun"/>
                <w:rFonts w:ascii="Calibri" w:hAnsi="Calibri" w:cs="Calibri"/>
                <w:color w:val="000000" w:themeColor="text1"/>
                <w:sz w:val="20"/>
                <w:szCs w:val="20"/>
              </w:rPr>
              <w:t>Social and Gender Statistics Section, UNSD</w:t>
            </w:r>
          </w:p>
          <w:p w14:paraId="5EFC7FC4" w14:textId="1949260D" w:rsidR="00B173A3" w:rsidRDefault="3DDC66A9" w:rsidP="0032302B">
            <w:pPr>
              <w:rPr>
                <w:rFonts w:ascii="Calibri" w:hAnsi="Calibri" w:cs="Calibri"/>
                <w:sz w:val="20"/>
                <w:szCs w:val="20"/>
              </w:rPr>
            </w:pPr>
            <w:r w:rsidRPr="6B6FCFA8">
              <w:rPr>
                <w:rStyle w:val="normaltextrun"/>
                <w:rFonts w:ascii="Calibri" w:hAnsi="Calibri" w:cs="Calibri"/>
                <w:color w:val="000000" w:themeColor="text1"/>
                <w:sz w:val="20"/>
                <w:szCs w:val="20"/>
              </w:rPr>
              <w:t>[</w:t>
            </w:r>
            <w:proofErr w:type="gramStart"/>
            <w:r w:rsidR="702AB385" w:rsidRPr="00D758B9">
              <w:rPr>
                <w:rFonts w:ascii="Calibri" w:hAnsi="Calibri" w:cs="Calibri"/>
                <w:sz w:val="20"/>
                <w:szCs w:val="20"/>
                <w:rPrChange w:id="0" w:author="Luis Gerardo Gonzalez Morales" w:date="2021-09-12T04:00:00Z">
                  <w:rPr>
                    <w:rStyle w:val="Hyperlink"/>
                    <w:rFonts w:ascii="Calibri" w:hAnsi="Calibri" w:cs="Calibri"/>
                    <w:sz w:val="20"/>
                    <w:szCs w:val="20"/>
                  </w:rPr>
                </w:rPrChange>
              </w:rPr>
              <w:t>genderstat</w:t>
            </w:r>
            <w:r w:rsidR="00B173A3" w:rsidRPr="00D758B9">
              <w:rPr>
                <w:rFonts w:ascii="Calibri" w:hAnsi="Calibri" w:cs="Calibri"/>
                <w:sz w:val="20"/>
                <w:szCs w:val="20"/>
                <w:rPrChange w:id="1" w:author="Luis Gerardo Gonzalez Morales" w:date="2021-09-12T04:00:00Z">
                  <w:rPr>
                    <w:rStyle w:val="Hyperlink"/>
                    <w:rFonts w:ascii="Calibri" w:hAnsi="Calibri" w:cs="Calibri"/>
                    <w:sz w:val="20"/>
                    <w:szCs w:val="20"/>
                  </w:rPr>
                </w:rPrChange>
              </w:rPr>
              <w:t>@un.org</w:t>
            </w:r>
            <w:r w:rsidR="4BE93F73" w:rsidRPr="00D758B9">
              <w:rPr>
                <w:rFonts w:ascii="Calibri" w:hAnsi="Calibri" w:cs="Calibri"/>
                <w:sz w:val="20"/>
                <w:szCs w:val="20"/>
                <w:rPrChange w:id="2" w:author="Luis Gerardo Gonzalez Morales" w:date="2021-09-12T04:00:00Z">
                  <w:rPr>
                    <w:rStyle w:val="Hyperlink"/>
                    <w:rFonts w:ascii="Calibri" w:hAnsi="Calibri" w:cs="Calibri"/>
                    <w:sz w:val="20"/>
                    <w:szCs w:val="20"/>
                  </w:rPr>
                </w:rPrChange>
              </w:rPr>
              <w:t>](</w:t>
            </w:r>
            <w:proofErr w:type="gramEnd"/>
            <w:r w:rsidR="4BE93F73" w:rsidRPr="00D758B9">
              <w:rPr>
                <w:rFonts w:ascii="Calibri" w:hAnsi="Calibri" w:cs="Calibri"/>
                <w:sz w:val="20"/>
                <w:szCs w:val="20"/>
                <w:rPrChange w:id="3" w:author="Luis Gerardo Gonzalez Morales" w:date="2021-09-12T04:00:00Z">
                  <w:rPr>
                    <w:rStyle w:val="Hyperlink"/>
                    <w:rFonts w:ascii="Calibri" w:hAnsi="Calibri" w:cs="Calibri"/>
                    <w:sz w:val="20"/>
                    <w:szCs w:val="20"/>
                  </w:rPr>
                </w:rPrChange>
              </w:rPr>
              <w:t>mailto:genderstat@un.org)</w:t>
            </w:r>
          </w:p>
          <w:p w14:paraId="69B4887D" w14:textId="77CD939A" w:rsidR="00B173A3" w:rsidRPr="005224CA" w:rsidRDefault="00B173A3">
            <w:pPr>
              <w:pStyle w:val="Heading5"/>
              <w:spacing w:before="0" w:beforeAutospacing="0" w:after="0" w:afterAutospacing="0"/>
              <w:rPr>
                <w:rFonts w:asciiTheme="minorHAnsi" w:hAnsiTheme="minorHAnsi" w:cstheme="minorHAnsi"/>
                <w:b w:val="0"/>
                <w:bCs w:val="0"/>
                <w:color w:val="000000" w:themeColor="text1"/>
              </w:rPr>
              <w:pPrChange w:id="4" w:author="Luis Gerardo Gonzalez Morales" w:date="2021-09-03T16:50:00Z">
                <w:pPr>
                  <w:pStyle w:val="Heading5"/>
                  <w:spacing w:before="75" w:beforeAutospacing="0" w:after="150" w:afterAutospacing="0"/>
                </w:pPr>
              </w:pPrChange>
            </w:pPr>
            <w:r w:rsidRPr="005224CA">
              <w:rPr>
                <w:rFonts w:asciiTheme="minorHAnsi" w:hAnsiTheme="minorHAnsi" w:cstheme="minorHAnsi"/>
                <w:b w:val="0"/>
                <w:bCs w:val="0"/>
                <w:color w:val="000000" w:themeColor="text1"/>
              </w:rPr>
              <w:t xml:space="preserve"> </w:t>
            </w:r>
          </w:p>
        </w:tc>
      </w:tr>
      <w:tr w:rsidR="00B173A3" w:rsidRPr="005224CA" w14:paraId="1CEB5E94" w14:textId="77777777" w:rsidTr="6B6FCFA8">
        <w:trPr>
          <w:trHeight w:val="112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4169A3EC" w14:textId="70468B09" w:rsidR="4D8A7511" w:rsidRDefault="3BF9A963" w:rsidP="0032302B">
            <w:pPr>
              <w:rPr>
                <w:rFonts w:ascii="Calibri" w:eastAsia="Calibri" w:hAnsi="Calibri" w:cs="Calibri"/>
                <w:color w:val="000000" w:themeColor="text1"/>
                <w:sz w:val="18"/>
                <w:szCs w:val="18"/>
                <w:lang w:val="en-GB"/>
              </w:rPr>
            </w:pPr>
            <w:r w:rsidRPr="4F6FC69F">
              <w:rPr>
                <w:rFonts w:ascii="Calibri" w:eastAsia="Calibri" w:hAnsi="Calibri" w:cs="Calibri"/>
                <w:color w:val="444444"/>
                <w:sz w:val="20"/>
                <w:szCs w:val="20"/>
                <w:lang w:val="en-GB"/>
              </w:rPr>
              <w:t>QV.4</w:t>
            </w: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5FB913E" w14:textId="5A2AA98A" w:rsidR="41F48D45" w:rsidRDefault="2FCC796E">
            <w:pPr>
              <w:rPr>
                <w:rFonts w:cstheme="minorBidi"/>
                <w:color w:val="000000" w:themeColor="text1"/>
                <w:sz w:val="20"/>
                <w:szCs w:val="20"/>
                <w:lang w:val="en-GB"/>
              </w:rPr>
            </w:pPr>
            <w:r w:rsidRPr="4D8A7511">
              <w:rPr>
                <w:rFonts w:cstheme="minorBidi"/>
                <w:color w:val="000000" w:themeColor="text1"/>
                <w:sz w:val="20"/>
                <w:szCs w:val="20"/>
                <w:lang w:val="en-GB"/>
              </w:rPr>
              <w:t>2</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68BC019" w14:textId="77777777" w:rsidR="00B173A3" w:rsidRPr="005224CA" w:rsidRDefault="00B173A3">
            <w:pPr>
              <w:textAlignment w:val="baseline"/>
              <w:rPr>
                <w:rFonts w:cstheme="minorHAnsi"/>
                <w:color w:val="000000" w:themeColor="text1"/>
                <w:sz w:val="20"/>
                <w:szCs w:val="20"/>
              </w:rPr>
            </w:pPr>
            <w:r w:rsidRPr="005224CA">
              <w:rPr>
                <w:rFonts w:cstheme="minorHAnsi"/>
                <w:color w:val="000000" w:themeColor="text1"/>
                <w:sz w:val="20"/>
                <w:szCs w:val="20"/>
                <w:lang w:val="en-GB"/>
              </w:rPr>
              <w:t>International agreed definition</w:t>
            </w:r>
            <w:r w:rsidRPr="005224CA">
              <w:rPr>
                <w:rFonts w:cstheme="minorHAnsi"/>
                <w:color w:val="000000" w:themeColor="text1"/>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69431CFA" w14:textId="13FAB68B" w:rsidR="4F6FC69F" w:rsidRDefault="00B173A3">
            <w:pPr>
              <w:pStyle w:val="NormalWeb"/>
              <w:spacing w:before="0" w:beforeAutospacing="0" w:after="0" w:afterAutospacing="0"/>
              <w:rPr>
                <w:rFonts w:asciiTheme="minorHAnsi" w:hAnsiTheme="minorHAnsi" w:cstheme="minorBidi"/>
                <w:color w:val="000000" w:themeColor="text1"/>
                <w:sz w:val="20"/>
                <w:szCs w:val="20"/>
              </w:rPr>
              <w:pPrChange w:id="5" w:author="Luis Gerardo Gonzalez Morales" w:date="2021-09-03T16:50:00Z">
                <w:pPr>
                  <w:pStyle w:val="NormalWeb"/>
                </w:pPr>
              </w:pPrChange>
            </w:pPr>
            <w:r w:rsidRPr="6B6FCFA8">
              <w:rPr>
                <w:rFonts w:asciiTheme="minorHAnsi" w:hAnsiTheme="minorHAnsi" w:cstheme="minorBidi"/>
                <w:color w:val="000000" w:themeColor="text1"/>
                <w:sz w:val="20"/>
                <w:szCs w:val="20"/>
              </w:rPr>
              <w:t xml:space="preserve">Marriage is defined as the act, </w:t>
            </w:r>
            <w:proofErr w:type="gramStart"/>
            <w:r w:rsidRPr="6B6FCFA8">
              <w:rPr>
                <w:rFonts w:asciiTheme="minorHAnsi" w:hAnsiTheme="minorHAnsi" w:cstheme="minorBidi"/>
                <w:color w:val="000000" w:themeColor="text1"/>
                <w:sz w:val="20"/>
                <w:szCs w:val="20"/>
              </w:rPr>
              <w:t>ceremony</w:t>
            </w:r>
            <w:proofErr w:type="gramEnd"/>
            <w:r w:rsidRPr="6B6FCFA8">
              <w:rPr>
                <w:rFonts w:asciiTheme="minorHAnsi" w:hAnsiTheme="minorHAnsi" w:cstheme="minorBidi"/>
                <w:color w:val="000000" w:themeColor="text1"/>
                <w:sz w:val="20"/>
                <w:szCs w:val="20"/>
              </w:rPr>
              <w:t xml:space="preserve"> or process by which the legal relationship of spouses is constituted. The legality of the union may be established by civil, </w:t>
            </w:r>
            <w:proofErr w:type="gramStart"/>
            <w:r w:rsidRPr="6B6FCFA8">
              <w:rPr>
                <w:rFonts w:asciiTheme="minorHAnsi" w:hAnsiTheme="minorHAnsi" w:cstheme="minorBidi"/>
                <w:color w:val="000000" w:themeColor="text1"/>
                <w:sz w:val="20"/>
                <w:szCs w:val="20"/>
              </w:rPr>
              <w:t>religious</w:t>
            </w:r>
            <w:proofErr w:type="gramEnd"/>
            <w:r w:rsidRPr="6B6FCFA8">
              <w:rPr>
                <w:rFonts w:asciiTheme="minorHAnsi" w:hAnsiTheme="minorHAnsi" w:cstheme="minorBidi"/>
                <w:color w:val="000000" w:themeColor="text1"/>
                <w:sz w:val="20"/>
                <w:szCs w:val="20"/>
              </w:rPr>
              <w:t xml:space="preserve"> or other means as recognized by the laws of each country.</w:t>
            </w:r>
          </w:p>
          <w:p w14:paraId="66C58E3F" w14:textId="202DEEEA" w:rsidR="6B6FCFA8" w:rsidRDefault="6B6FCFA8">
            <w:pPr>
              <w:pStyle w:val="NormalWeb"/>
              <w:spacing w:before="0" w:beforeAutospacing="0" w:after="0" w:afterAutospacing="0"/>
              <w:rPr>
                <w:rFonts w:asciiTheme="minorHAnsi" w:hAnsiTheme="minorHAnsi" w:cstheme="minorBidi"/>
                <w:color w:val="000000" w:themeColor="text1"/>
                <w:sz w:val="20"/>
                <w:szCs w:val="20"/>
              </w:rPr>
              <w:pPrChange w:id="6" w:author="Luis Gerardo Gonzalez Morales" w:date="2021-09-03T16:50:00Z">
                <w:pPr>
                  <w:pStyle w:val="NormalWeb"/>
                </w:pPr>
              </w:pPrChange>
            </w:pPr>
          </w:p>
          <w:p w14:paraId="47CBAD86" w14:textId="2413DF4F" w:rsidR="4F6FC69F" w:rsidRDefault="00B173A3">
            <w:pPr>
              <w:pStyle w:val="NormalWeb"/>
              <w:spacing w:before="0" w:beforeAutospacing="0" w:after="0" w:afterAutospacing="0"/>
              <w:rPr>
                <w:rFonts w:asciiTheme="minorHAnsi" w:hAnsiTheme="minorHAnsi" w:cstheme="minorBidi"/>
                <w:color w:val="000000" w:themeColor="text1"/>
                <w:sz w:val="20"/>
                <w:szCs w:val="20"/>
              </w:rPr>
              <w:pPrChange w:id="7" w:author="Luis Gerardo Gonzalez Morales" w:date="2021-09-03T16:50:00Z">
                <w:pPr>
                  <w:pStyle w:val="NormalWeb"/>
                </w:pPr>
              </w:pPrChange>
            </w:pPr>
            <w:r w:rsidRPr="6B6FCFA8">
              <w:rPr>
                <w:rFonts w:asciiTheme="minorHAnsi" w:hAnsiTheme="minorHAnsi" w:cstheme="minorBidi"/>
                <w:color w:val="000000" w:themeColor="text1"/>
                <w:sz w:val="20"/>
                <w:szCs w:val="20"/>
              </w:rPr>
              <w:t xml:space="preserve">Age is defined as age at last birthday, that is, the difference between the date of birth and the date of the occurrence of the event, expressed in completed solar years. </w:t>
            </w:r>
          </w:p>
          <w:p w14:paraId="60191416" w14:textId="40F0CFE1" w:rsidR="6B6FCFA8" w:rsidRDefault="6B6FCFA8">
            <w:pPr>
              <w:pStyle w:val="NormalWeb"/>
              <w:spacing w:before="0" w:beforeAutospacing="0" w:after="0" w:afterAutospacing="0"/>
              <w:rPr>
                <w:rFonts w:asciiTheme="minorHAnsi" w:hAnsiTheme="minorHAnsi" w:cstheme="minorBidi"/>
                <w:color w:val="000000" w:themeColor="text1"/>
                <w:sz w:val="20"/>
                <w:szCs w:val="20"/>
              </w:rPr>
              <w:pPrChange w:id="8" w:author="Luis Gerardo Gonzalez Morales" w:date="2021-09-03T16:50:00Z">
                <w:pPr>
                  <w:pStyle w:val="NormalWeb"/>
                </w:pPr>
              </w:pPrChange>
            </w:pPr>
          </w:p>
          <w:p w14:paraId="2DDE7408" w14:textId="0716D57A" w:rsidR="00B173A3" w:rsidRPr="00B173A3" w:rsidRDefault="599A8A9A">
            <w:pPr>
              <w:pStyle w:val="NormalWeb"/>
              <w:spacing w:before="0" w:beforeAutospacing="0" w:after="0" w:afterAutospacing="0"/>
              <w:rPr>
                <w:rFonts w:asciiTheme="minorHAnsi" w:hAnsiTheme="minorHAnsi" w:cstheme="minorBidi"/>
                <w:color w:val="000000" w:themeColor="text1"/>
                <w:sz w:val="20"/>
                <w:szCs w:val="20"/>
              </w:rPr>
              <w:pPrChange w:id="9" w:author="Luis Gerardo Gonzalez Morales" w:date="2021-09-03T16:50:00Z">
                <w:pPr>
                  <w:pStyle w:val="NormalWeb"/>
                </w:pPr>
              </w:pPrChange>
            </w:pPr>
            <w:r w:rsidRPr="6B6FCFA8">
              <w:rPr>
                <w:rFonts w:asciiTheme="minorHAnsi" w:hAnsiTheme="minorHAnsi" w:cstheme="minorBidi"/>
                <w:color w:val="000000" w:themeColor="text1"/>
                <w:sz w:val="20"/>
                <w:szCs w:val="20"/>
              </w:rPr>
              <w:t>C</w:t>
            </w:r>
            <w:r w:rsidR="00B173A3" w:rsidRPr="6B6FCFA8">
              <w:rPr>
                <w:rFonts w:asciiTheme="minorHAnsi" w:hAnsiTheme="minorHAnsi" w:cstheme="minorBidi"/>
                <w:color w:val="000000" w:themeColor="text1"/>
                <w:sz w:val="20"/>
                <w:szCs w:val="20"/>
              </w:rPr>
              <w:t xml:space="preserve">ountries or areas providing data on marriages by age of groom and bride have been requested to specify "the minimum legal age at which marriage can take place with and without parental consent". </w:t>
            </w:r>
          </w:p>
          <w:p w14:paraId="4B412313" w14:textId="10D7C294" w:rsidR="00B173A3" w:rsidRPr="00B173A3" w:rsidRDefault="00B173A3">
            <w:pPr>
              <w:pStyle w:val="NormalWeb"/>
              <w:shd w:val="clear" w:color="auto" w:fill="FFFFFF"/>
              <w:spacing w:before="0" w:beforeAutospacing="0" w:after="0" w:afterAutospacing="0"/>
              <w:rPr>
                <w:rFonts w:asciiTheme="minorHAnsi" w:hAnsiTheme="minorHAnsi" w:cstheme="minorHAnsi"/>
                <w:color w:val="000000" w:themeColor="text1"/>
                <w:sz w:val="20"/>
                <w:szCs w:val="20"/>
              </w:rPr>
              <w:pPrChange w:id="10" w:author="Luis Gerardo Gonzalez Morales" w:date="2021-09-03T16:50:00Z">
                <w:pPr>
                  <w:pStyle w:val="NormalWeb"/>
                  <w:shd w:val="clear" w:color="auto" w:fill="FFFFFF"/>
                </w:pPr>
              </w:pPrChange>
            </w:pPr>
          </w:p>
        </w:tc>
      </w:tr>
      <w:tr w:rsidR="00B173A3" w:rsidRPr="001C111A" w14:paraId="75920E19"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4EB8C45D" w14:textId="6CF87A34" w:rsidR="4D8A7511" w:rsidRDefault="2EE05D94"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209567C2" w14:textId="4F9F5F78" w:rsidR="4D8A7511" w:rsidRDefault="4D8A7511">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528E4A98" w14:textId="176ABE4E" w:rsidR="214088D6" w:rsidRDefault="02093B97">
            <w:pPr>
              <w:rPr>
                <w:rFonts w:ascii="Calibri" w:hAnsi="Calibri" w:cs="Calibri"/>
                <w:color w:val="000000" w:themeColor="text1"/>
                <w:sz w:val="20"/>
                <w:szCs w:val="20"/>
                <w:lang w:val="en-GB"/>
              </w:rPr>
            </w:pPr>
            <w:r w:rsidRPr="4D8A7511">
              <w:rPr>
                <w:rFonts w:ascii="Calibri" w:hAnsi="Calibri" w:cs="Calibri"/>
                <w:color w:val="000000" w:themeColor="text1"/>
                <w:sz w:val="20"/>
                <w:szCs w:val="20"/>
                <w:lang w:val="en-GB"/>
              </w:rPr>
              <w:t>3</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C9822F8" w14:textId="77777777" w:rsidR="00B173A3" w:rsidRPr="001C111A" w:rsidRDefault="00B173A3">
            <w:pPr>
              <w:textAlignment w:val="baseline"/>
              <w:rPr>
                <w:rFonts w:ascii="Segoe UI" w:hAnsi="Segoe UI" w:cs="Segoe UI"/>
                <w:sz w:val="18"/>
                <w:szCs w:val="18"/>
              </w:rPr>
            </w:pPr>
            <w:r w:rsidRPr="001C111A">
              <w:rPr>
                <w:rFonts w:ascii="Calibri" w:hAnsi="Calibri" w:cs="Calibri"/>
                <w:color w:val="000000"/>
                <w:sz w:val="20"/>
                <w:szCs w:val="20"/>
                <w:lang w:val="en-GB"/>
              </w:rPr>
              <w:t>Method of computation</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760954B3" w14:textId="37402E96" w:rsidR="00B173A3" w:rsidRPr="00B173A3" w:rsidRDefault="00B173A3">
            <w:pPr>
              <w:rPr>
                <w:sz w:val="20"/>
                <w:szCs w:val="20"/>
              </w:rPr>
            </w:pPr>
            <w:r w:rsidRPr="6B6FCFA8">
              <w:rPr>
                <w:rStyle w:val="normaltextrun"/>
                <w:rFonts w:ascii="Calibri" w:hAnsi="Calibri" w:cs="Calibri"/>
                <w:color w:val="000000" w:themeColor="text1"/>
                <w:sz w:val="20"/>
                <w:szCs w:val="20"/>
              </w:rPr>
              <w:t xml:space="preserve">Compiled by the United Nations Statistics Division and supplemented by data from the periodic country reports to the Committee on the Elimination of All Forms of Discrimination against Women </w:t>
            </w:r>
            <w:ins w:id="11" w:author="Luis Gerardo Gonzalez Morales" w:date="2021-09-03T16:50:00Z">
              <w:r w:rsidR="0032302B">
                <w:rPr>
                  <w:rStyle w:val="normaltextrun"/>
                  <w:rFonts w:ascii="Calibri" w:hAnsi="Calibri" w:cs="Calibri"/>
                  <w:color w:val="000000" w:themeColor="text1"/>
                  <w:sz w:val="20"/>
                  <w:szCs w:val="20"/>
                </w:rPr>
                <w:t>\</w:t>
              </w:r>
            </w:ins>
            <w:r w:rsidRPr="6B6FCFA8">
              <w:rPr>
                <w:rStyle w:val="normaltextrun"/>
                <w:rFonts w:ascii="Calibri" w:hAnsi="Calibri" w:cs="Calibri"/>
                <w:color w:val="000000" w:themeColor="text1"/>
                <w:sz w:val="20"/>
                <w:szCs w:val="20"/>
              </w:rPr>
              <w:t>(CEDAW</w:t>
            </w:r>
            <w:ins w:id="12" w:author="Luis Gerardo Gonzalez Morales" w:date="2021-09-03T16:50:00Z">
              <w:r w:rsidR="0032302B">
                <w:rPr>
                  <w:rStyle w:val="normaltextrun"/>
                  <w:rFonts w:ascii="Calibri" w:hAnsi="Calibri" w:cs="Calibri"/>
                  <w:color w:val="000000" w:themeColor="text1"/>
                  <w:sz w:val="20"/>
                  <w:szCs w:val="20"/>
                </w:rPr>
                <w:t>\</w:t>
              </w:r>
            </w:ins>
            <w:r w:rsidRPr="6B6FCFA8">
              <w:rPr>
                <w:rStyle w:val="normaltextrun"/>
                <w:rFonts w:ascii="Calibri" w:hAnsi="Calibri" w:cs="Calibri"/>
                <w:color w:val="000000" w:themeColor="text1"/>
                <w:sz w:val="20"/>
                <w:szCs w:val="20"/>
              </w:rPr>
              <w:t>) and data published by the United Nations Population Division.</w:t>
            </w:r>
          </w:p>
          <w:p w14:paraId="43823758" w14:textId="3E128C80" w:rsidR="00B173A3" w:rsidRPr="00B173A3" w:rsidRDefault="00B173A3">
            <w:pPr>
              <w:rPr>
                <w:rStyle w:val="normaltextrun"/>
                <w:rFonts w:ascii="Calibri" w:hAnsi="Calibri" w:cs="Calibri"/>
                <w:color w:val="000000" w:themeColor="text1"/>
                <w:sz w:val="20"/>
                <w:szCs w:val="20"/>
              </w:rPr>
            </w:pPr>
          </w:p>
        </w:tc>
      </w:tr>
      <w:tr w:rsidR="00B173A3" w:rsidRPr="001C111A" w14:paraId="4B2EBF48" w14:textId="77777777" w:rsidTr="6B6FCFA8">
        <w:trPr>
          <w:trHeight w:val="25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F28B30A" w14:textId="6CF87A34" w:rsidR="4D8A7511" w:rsidRDefault="40AC7D9B"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4FEE80B7" w14:textId="1846D222" w:rsidR="4D8A7511" w:rsidRDefault="4D8A7511">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7A93DDF" w14:textId="3E961B4B" w:rsidR="214088D6" w:rsidRDefault="31F46FF6">
            <w:pPr>
              <w:rPr>
                <w:rFonts w:ascii="Calibri" w:hAnsi="Calibri" w:cs="Calibri"/>
                <w:color w:val="000000" w:themeColor="text1"/>
                <w:sz w:val="20"/>
                <w:szCs w:val="20"/>
                <w:lang w:val="en-GB"/>
              </w:rPr>
            </w:pPr>
            <w:r w:rsidRPr="4D8A7511">
              <w:rPr>
                <w:rFonts w:ascii="Calibri" w:hAnsi="Calibri" w:cs="Calibri"/>
                <w:color w:val="000000" w:themeColor="text1"/>
                <w:sz w:val="20"/>
                <w:szCs w:val="20"/>
                <w:lang w:val="en-GB"/>
              </w:rPr>
              <w:t>4</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F33BAD5" w14:textId="77777777" w:rsidR="00B173A3" w:rsidRPr="001C111A" w:rsidRDefault="00B173A3">
            <w:pPr>
              <w:textAlignment w:val="baseline"/>
              <w:rPr>
                <w:rFonts w:ascii="Segoe UI" w:hAnsi="Segoe UI" w:cs="Segoe UI"/>
                <w:sz w:val="18"/>
                <w:szCs w:val="18"/>
              </w:rPr>
            </w:pPr>
            <w:r w:rsidRPr="001C111A">
              <w:rPr>
                <w:rFonts w:ascii="Calibri" w:hAnsi="Calibri" w:cs="Calibri"/>
                <w:color w:val="000000"/>
                <w:sz w:val="20"/>
                <w:szCs w:val="20"/>
                <w:lang w:val="en-GB"/>
              </w:rPr>
              <w:t>Importance of the indicator in addressing gender issues and its limitation</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58518A2D" w14:textId="56F32937" w:rsidR="00B173A3" w:rsidRPr="005224CA" w:rsidRDefault="00B173A3">
            <w:pPr>
              <w:rPr>
                <w:rStyle w:val="normaltextrun"/>
                <w:rFonts w:asciiTheme="minorHAnsi" w:eastAsiaTheme="minorEastAsia" w:hAnsiTheme="minorHAnsi" w:cstheme="minorBidi"/>
                <w:color w:val="000000" w:themeColor="text1"/>
                <w:sz w:val="20"/>
                <w:szCs w:val="20"/>
              </w:rPr>
            </w:pPr>
            <w:r w:rsidRPr="6B6FCFA8">
              <w:rPr>
                <w:rStyle w:val="normaltextrun"/>
                <w:rFonts w:asciiTheme="minorHAnsi" w:eastAsiaTheme="minorEastAsia" w:hAnsiTheme="minorHAnsi" w:cstheme="minorBidi"/>
                <w:color w:val="000000" w:themeColor="text1"/>
                <w:sz w:val="20"/>
                <w:szCs w:val="20"/>
              </w:rPr>
              <w:t>This indicator shows the legal age at which young women can enter marriage. Social expectations often put pressure on girls to marry and begin bearing children at early ages before they are emotionally and physically ready. Adolescent girls who are married often find it difficult to access reproductive health services, negotiate the use of family planning methods with their partners, and marriage to older men may make girls more vulnerable to sexually transmitted infections and HIV.</w:t>
            </w:r>
          </w:p>
        </w:tc>
      </w:tr>
      <w:tr w:rsidR="00B173A3" w:rsidRPr="001C111A" w14:paraId="6F1CD4FA"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B94DB48" w14:textId="6CF87A34" w:rsidR="4D8A7511" w:rsidRDefault="10BDCE88"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72575948" w14:textId="0DB3432A" w:rsidR="4D8A7511" w:rsidRDefault="4D8A7511">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47912A3" w14:textId="2E67124F" w:rsidR="214088D6" w:rsidRDefault="04D7B64D">
            <w:pPr>
              <w:rPr>
                <w:rFonts w:ascii="Calibri" w:hAnsi="Calibri" w:cs="Calibri"/>
                <w:color w:val="000000" w:themeColor="text1"/>
                <w:sz w:val="20"/>
                <w:szCs w:val="20"/>
                <w:lang w:val="en-GB"/>
              </w:rPr>
            </w:pPr>
            <w:r w:rsidRPr="4D8A7511">
              <w:rPr>
                <w:rFonts w:ascii="Calibri" w:hAnsi="Calibri" w:cs="Calibri"/>
                <w:color w:val="000000" w:themeColor="text1"/>
                <w:sz w:val="20"/>
                <w:szCs w:val="20"/>
                <w:lang w:val="en-GB"/>
              </w:rPr>
              <w:t>5</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B6D0C50" w14:textId="77777777" w:rsidR="00B173A3" w:rsidRPr="001C111A" w:rsidRDefault="00B173A3">
            <w:pPr>
              <w:textAlignment w:val="baseline"/>
              <w:rPr>
                <w:rFonts w:ascii="Segoe UI" w:hAnsi="Segoe UI" w:cs="Segoe UI"/>
                <w:sz w:val="18"/>
                <w:szCs w:val="18"/>
              </w:rPr>
            </w:pPr>
            <w:r w:rsidRPr="001C111A">
              <w:rPr>
                <w:rFonts w:ascii="Calibri" w:hAnsi="Calibri" w:cs="Calibri"/>
                <w:color w:val="000000"/>
                <w:sz w:val="20"/>
                <w:szCs w:val="20"/>
                <w:lang w:val="en-GB"/>
              </w:rPr>
              <w:t>Sources of discrepancies between global and national figures</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017E4D21" w14:textId="2B2731F5" w:rsidR="00B173A3" w:rsidRDefault="00B173A3">
            <w:pPr>
              <w:pStyle w:val="NormalWeb"/>
              <w:shd w:val="clear" w:color="auto" w:fill="FFFFFF"/>
              <w:spacing w:before="0" w:beforeAutospacing="0" w:after="0" w:afterAutospacing="0"/>
              <w:pPrChange w:id="13" w:author="Luis Gerardo Gonzalez Morales" w:date="2021-09-03T16:50:00Z">
                <w:pPr>
                  <w:pStyle w:val="NormalWeb"/>
                  <w:shd w:val="clear" w:color="auto" w:fill="FFFFFF"/>
                </w:pPr>
              </w:pPrChange>
            </w:pPr>
          </w:p>
          <w:p w14:paraId="6561AC53" w14:textId="77777777" w:rsidR="00B173A3" w:rsidRPr="001C111A" w:rsidRDefault="00B173A3">
            <w:pPr>
              <w:pStyle w:val="NormalWeb"/>
              <w:shd w:val="clear" w:color="auto" w:fill="FFFFFF"/>
              <w:spacing w:before="0" w:beforeAutospacing="0" w:after="0" w:afterAutospacing="0"/>
              <w:pPrChange w:id="14" w:author="Luis Gerardo Gonzalez Morales" w:date="2021-09-03T16:50:00Z">
                <w:pPr>
                  <w:pStyle w:val="NormalWeb"/>
                  <w:shd w:val="clear" w:color="auto" w:fill="FFFFFF"/>
                </w:pPr>
              </w:pPrChange>
            </w:pPr>
          </w:p>
        </w:tc>
      </w:tr>
      <w:tr w:rsidR="00B173A3" w:rsidRPr="001C111A" w14:paraId="765B1619"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F92F1DE" w14:textId="6CF87A34" w:rsidR="4D8A7511" w:rsidRDefault="07A3FDCF"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7619892C" w14:textId="40F8DD86" w:rsidR="4D8A7511" w:rsidRDefault="4D8A7511">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83249F1" w14:textId="0347424B" w:rsidR="0E2C0F45" w:rsidRDefault="0CC0D973">
            <w:pPr>
              <w:rPr>
                <w:rFonts w:ascii="Calibri" w:hAnsi="Calibri" w:cs="Calibri"/>
                <w:color w:val="000000" w:themeColor="text1"/>
                <w:sz w:val="20"/>
                <w:szCs w:val="20"/>
                <w:lang w:val="en-GB"/>
              </w:rPr>
            </w:pPr>
            <w:r w:rsidRPr="4D8A7511">
              <w:rPr>
                <w:rFonts w:ascii="Calibri" w:hAnsi="Calibri" w:cs="Calibri"/>
                <w:color w:val="000000" w:themeColor="text1"/>
                <w:sz w:val="20"/>
                <w:szCs w:val="20"/>
                <w:lang w:val="en-GB"/>
              </w:rPr>
              <w:t>6</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4023648B" w14:textId="77777777" w:rsidR="00B173A3" w:rsidRPr="001C111A" w:rsidRDefault="00B173A3">
            <w:pPr>
              <w:textAlignment w:val="baseline"/>
              <w:rPr>
                <w:rFonts w:ascii="Segoe UI" w:hAnsi="Segoe UI" w:cs="Segoe UI"/>
                <w:sz w:val="18"/>
                <w:szCs w:val="18"/>
              </w:rPr>
            </w:pPr>
            <w:r w:rsidRPr="001C111A">
              <w:rPr>
                <w:rFonts w:ascii="Calibri" w:hAnsi="Calibri" w:cs="Calibri"/>
                <w:color w:val="000000"/>
                <w:sz w:val="20"/>
                <w:szCs w:val="20"/>
                <w:lang w:val="en-GB"/>
              </w:rPr>
              <w:t>Process of obtaining data</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156AD7D7" w14:textId="77777777" w:rsidR="00B173A3" w:rsidRDefault="00B173A3">
            <w:pPr>
              <w:rPr>
                <w:rStyle w:val="eop"/>
                <w:rFonts w:ascii="Calibri" w:hAnsi="Calibri" w:cs="Calibri"/>
                <w:color w:val="000000" w:themeColor="text1"/>
                <w:sz w:val="20"/>
                <w:szCs w:val="20"/>
              </w:rPr>
            </w:pPr>
            <w:r w:rsidRPr="43B849D2">
              <w:rPr>
                <w:rStyle w:val="normaltextrun"/>
                <w:rFonts w:ascii="Calibri" w:hAnsi="Calibri" w:cs="Calibri"/>
                <w:color w:val="000000" w:themeColor="text1"/>
                <w:sz w:val="20"/>
                <w:szCs w:val="20"/>
              </w:rPr>
              <w:t>Periodic review of data sources by UNSD</w:t>
            </w:r>
            <w:r w:rsidRPr="43B849D2">
              <w:rPr>
                <w:rStyle w:val="eop"/>
                <w:rFonts w:ascii="Calibri" w:hAnsi="Calibri" w:cs="Calibri"/>
                <w:color w:val="000000" w:themeColor="text1"/>
                <w:sz w:val="20"/>
                <w:szCs w:val="20"/>
              </w:rPr>
              <w:t> </w:t>
            </w:r>
          </w:p>
          <w:p w14:paraId="0DC5BFC8" w14:textId="03270BC4" w:rsidR="00B173A3" w:rsidRPr="005224CA" w:rsidRDefault="00B173A3">
            <w:pPr>
              <w:pStyle w:val="NormalWeb"/>
              <w:shd w:val="clear" w:color="auto" w:fill="FFFFFF"/>
              <w:spacing w:before="0" w:beforeAutospacing="0" w:after="0" w:afterAutospacing="0"/>
              <w:pPrChange w:id="15" w:author="Luis Gerardo Gonzalez Morales" w:date="2021-09-03T16:50:00Z">
                <w:pPr>
                  <w:pStyle w:val="NormalWeb"/>
                  <w:shd w:val="clear" w:color="auto" w:fill="FFFFFF"/>
                </w:pPr>
              </w:pPrChange>
            </w:pPr>
          </w:p>
        </w:tc>
      </w:tr>
      <w:tr w:rsidR="00B173A3" w:rsidRPr="001C111A" w14:paraId="5FB6FEAA"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A8B0259" w14:textId="6CF87A34" w:rsidR="4D8A7511" w:rsidRDefault="109B7519"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2D9EFE05" w14:textId="74D75EF4" w:rsidR="4D8A7511" w:rsidRDefault="4D8A7511">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C2E71A8" w14:textId="165146E1" w:rsidR="0E2C0F45" w:rsidRDefault="15ACBD79">
            <w:pPr>
              <w:rPr>
                <w:rFonts w:ascii="Calibri" w:hAnsi="Calibri" w:cs="Calibri"/>
                <w:color w:val="000000" w:themeColor="text1"/>
                <w:sz w:val="20"/>
                <w:szCs w:val="20"/>
                <w:lang w:val="en-GB"/>
              </w:rPr>
            </w:pPr>
            <w:r w:rsidRPr="4D8A7511">
              <w:rPr>
                <w:rFonts w:ascii="Calibri" w:hAnsi="Calibri" w:cs="Calibri"/>
                <w:color w:val="000000" w:themeColor="text1"/>
                <w:sz w:val="20"/>
                <w:szCs w:val="20"/>
                <w:lang w:val="en-GB"/>
              </w:rPr>
              <w:t>7</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F6BB100" w14:textId="77777777" w:rsidR="00B173A3" w:rsidRPr="001C111A" w:rsidRDefault="00B173A3">
            <w:pPr>
              <w:textAlignment w:val="baseline"/>
              <w:rPr>
                <w:rFonts w:ascii="Segoe UI" w:hAnsi="Segoe UI" w:cs="Segoe UI"/>
                <w:sz w:val="18"/>
                <w:szCs w:val="18"/>
              </w:rPr>
            </w:pPr>
            <w:r w:rsidRPr="001C111A">
              <w:rPr>
                <w:rFonts w:ascii="Calibri" w:hAnsi="Calibri" w:cs="Calibri"/>
                <w:color w:val="000000"/>
                <w:sz w:val="20"/>
                <w:szCs w:val="20"/>
                <w:lang w:val="en-GB"/>
              </w:rPr>
              <w:t>Treatment of missing values</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0D8919FF" w14:textId="477F4C17" w:rsidR="00B173A3" w:rsidRPr="001C111A" w:rsidRDefault="00B173A3">
            <w:pPr>
              <w:pStyle w:val="NormalWeb"/>
              <w:shd w:val="clear" w:color="auto" w:fill="FFFFFF" w:themeFill="background1"/>
              <w:spacing w:before="0" w:beforeAutospacing="0" w:after="0" w:afterAutospacing="0"/>
              <w:textAlignment w:val="baseline"/>
              <w:rPr>
                <w:color w:val="000000" w:themeColor="text1"/>
                <w:sz w:val="20"/>
                <w:szCs w:val="20"/>
              </w:rPr>
              <w:pPrChange w:id="16" w:author="Luis Gerardo Gonzalez Morales" w:date="2021-09-03T16:50:00Z">
                <w:pPr>
                  <w:pStyle w:val="NormalWeb"/>
                  <w:shd w:val="clear" w:color="auto" w:fill="FFFFFF" w:themeFill="background1"/>
                  <w:textAlignment w:val="baseline"/>
                </w:pPr>
              </w:pPrChange>
            </w:pPr>
          </w:p>
        </w:tc>
      </w:tr>
      <w:tr w:rsidR="00B173A3" w:rsidRPr="001C111A" w14:paraId="253AD874" w14:textId="77777777" w:rsidTr="6B6FCFA8">
        <w:trPr>
          <w:trHeight w:val="4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1CBBA9A" w14:textId="6CF87A34" w:rsidR="4D8A7511" w:rsidRDefault="4F932A8C"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5635C9CC" w14:textId="6DAC49D2" w:rsidR="4D8A7511" w:rsidRDefault="4D8A7511">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2F7CF70" w14:textId="19F3858A" w:rsidR="43774DA1" w:rsidRDefault="42781742">
            <w:pPr>
              <w:rPr>
                <w:rFonts w:ascii="Calibri" w:hAnsi="Calibri" w:cs="Calibri"/>
                <w:color w:val="000000" w:themeColor="text1"/>
                <w:sz w:val="20"/>
                <w:szCs w:val="20"/>
                <w:lang w:val="en-GB"/>
              </w:rPr>
            </w:pPr>
            <w:r w:rsidRPr="4D8A7511">
              <w:rPr>
                <w:rFonts w:ascii="Calibri" w:hAnsi="Calibri" w:cs="Calibri"/>
                <w:color w:val="000000" w:themeColor="text1"/>
                <w:sz w:val="20"/>
                <w:szCs w:val="20"/>
                <w:lang w:val="en-GB"/>
              </w:rPr>
              <w:t>8</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A54997D" w14:textId="77777777" w:rsidR="00B173A3" w:rsidRPr="001C111A" w:rsidRDefault="00B173A3">
            <w:pPr>
              <w:textAlignment w:val="baseline"/>
              <w:rPr>
                <w:rFonts w:ascii="Segoe UI" w:hAnsi="Segoe UI" w:cs="Segoe UI"/>
                <w:sz w:val="18"/>
                <w:szCs w:val="18"/>
              </w:rPr>
            </w:pPr>
            <w:r w:rsidRPr="001C111A">
              <w:rPr>
                <w:rFonts w:ascii="Calibri" w:hAnsi="Calibri" w:cs="Calibri"/>
                <w:color w:val="000000"/>
                <w:sz w:val="20"/>
                <w:szCs w:val="20"/>
                <w:lang w:val="en-GB"/>
              </w:rPr>
              <w:t>Data availability and assessment of countries’ capacity</w:t>
            </w:r>
            <w:r w:rsidRPr="001C111A">
              <w:rPr>
                <w:rFonts w:ascii="Calibri" w:hAnsi="Calibri" w:cs="Calibri"/>
                <w:color w:val="000000"/>
                <w:sz w:val="20"/>
                <w:szCs w:val="20"/>
              </w:rPr>
              <w:t>  </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6AD91656" w14:textId="6F9AEEAB" w:rsidR="00B173A3" w:rsidRPr="00B86CBB" w:rsidRDefault="00B173A3">
            <w:pPr>
              <w:rPr>
                <w:rStyle w:val="normaltextrun"/>
                <w:rFonts w:ascii="Calibri" w:hAnsi="Calibri" w:cs="Calibri"/>
                <w:color w:val="000000" w:themeColor="text1"/>
                <w:sz w:val="20"/>
                <w:szCs w:val="20"/>
              </w:rPr>
            </w:pPr>
          </w:p>
        </w:tc>
      </w:tr>
      <w:tr w:rsidR="00B173A3" w:rsidRPr="001C111A" w14:paraId="354296B1"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2446CC26" w14:textId="6CF87A34" w:rsidR="4D8A7511" w:rsidRDefault="5F10AC0B"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lastRenderedPageBreak/>
              <w:t>QV.4</w:t>
            </w:r>
          </w:p>
          <w:p w14:paraId="4F6E8C8C" w14:textId="1D12EB84" w:rsidR="4D8A7511" w:rsidRDefault="4D8A7511">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5EE83458" w14:textId="5431F420" w:rsidR="43774DA1" w:rsidRDefault="37038386">
            <w:pPr>
              <w:rPr>
                <w:rFonts w:ascii="Calibri" w:hAnsi="Calibri" w:cs="Calibri"/>
                <w:color w:val="000000" w:themeColor="text1"/>
                <w:sz w:val="20"/>
                <w:szCs w:val="20"/>
                <w:lang w:val="en-GB"/>
              </w:rPr>
            </w:pPr>
            <w:r w:rsidRPr="4D8A7511">
              <w:rPr>
                <w:rFonts w:ascii="Calibri" w:hAnsi="Calibri" w:cs="Calibri"/>
                <w:color w:val="000000" w:themeColor="text1"/>
                <w:sz w:val="20"/>
                <w:szCs w:val="20"/>
                <w:lang w:val="en-GB"/>
              </w:rPr>
              <w:t>9</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D8EB3AE" w14:textId="77777777" w:rsidR="00B173A3" w:rsidRPr="001C111A" w:rsidRDefault="00B173A3">
            <w:pPr>
              <w:textAlignment w:val="baseline"/>
              <w:rPr>
                <w:rFonts w:ascii="Segoe UI" w:hAnsi="Segoe UI" w:cs="Segoe UI"/>
                <w:sz w:val="18"/>
                <w:szCs w:val="18"/>
              </w:rPr>
            </w:pPr>
            <w:r w:rsidRPr="001C111A">
              <w:rPr>
                <w:rFonts w:ascii="Calibri" w:hAnsi="Calibri" w:cs="Calibri"/>
                <w:color w:val="000000"/>
                <w:sz w:val="20"/>
                <w:szCs w:val="20"/>
                <w:lang w:val="en-GB"/>
              </w:rPr>
              <w:t>Expected time of release</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3BFB852F" w14:textId="77777777" w:rsidR="004D0266" w:rsidRDefault="004D0266">
            <w:pPr>
              <w:rPr>
                <w:rStyle w:val="eop"/>
                <w:rFonts w:ascii="Calibri" w:hAnsi="Calibri" w:cs="Calibri"/>
                <w:color w:val="000000" w:themeColor="text1"/>
                <w:sz w:val="20"/>
                <w:szCs w:val="20"/>
              </w:rPr>
            </w:pPr>
            <w:r w:rsidRPr="43B849D2">
              <w:rPr>
                <w:rStyle w:val="normaltextrun"/>
                <w:rFonts w:ascii="Calibri" w:hAnsi="Calibri" w:cs="Calibri"/>
                <w:color w:val="000000" w:themeColor="text1"/>
                <w:sz w:val="20"/>
                <w:szCs w:val="20"/>
              </w:rPr>
              <w:t>UNSD will monitor the availability of data from UNPD and CEDAW country reports and will provide periodic updates as required.</w:t>
            </w:r>
            <w:r w:rsidRPr="43B849D2">
              <w:rPr>
                <w:rStyle w:val="eop"/>
                <w:rFonts w:ascii="Calibri" w:hAnsi="Calibri" w:cs="Calibri"/>
                <w:color w:val="000000" w:themeColor="text1"/>
                <w:sz w:val="20"/>
                <w:szCs w:val="20"/>
              </w:rPr>
              <w:t> </w:t>
            </w:r>
          </w:p>
          <w:p w14:paraId="1BEB8463" w14:textId="5DED9ED2" w:rsidR="00B173A3" w:rsidRPr="00B668A4" w:rsidRDefault="00B173A3">
            <w:pPr>
              <w:rPr>
                <w:sz w:val="20"/>
                <w:szCs w:val="20"/>
              </w:rPr>
            </w:pPr>
          </w:p>
        </w:tc>
      </w:tr>
      <w:tr w:rsidR="4D8A7511" w14:paraId="652858FE" w14:textId="77777777" w:rsidTr="6B6FCFA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2B5B77B5" w14:textId="6CF87A34" w:rsidR="4D8A7511" w:rsidRDefault="7A7970D0" w:rsidP="0032302B">
            <w:pPr>
              <w:rPr>
                <w:rFonts w:ascii="Calibri" w:eastAsia="Calibri" w:hAnsi="Calibri" w:cs="Calibri"/>
                <w:color w:val="444444"/>
                <w:sz w:val="18"/>
                <w:szCs w:val="18"/>
                <w:lang w:val="en-GB"/>
              </w:rPr>
            </w:pPr>
            <w:r w:rsidRPr="4F6FC69F">
              <w:rPr>
                <w:rFonts w:ascii="Calibri" w:eastAsia="Calibri" w:hAnsi="Calibri" w:cs="Calibri"/>
                <w:color w:val="444444"/>
                <w:sz w:val="20"/>
                <w:szCs w:val="20"/>
                <w:lang w:val="en-GB"/>
              </w:rPr>
              <w:t>QV.4</w:t>
            </w:r>
          </w:p>
          <w:p w14:paraId="52819A82" w14:textId="769AB5FE" w:rsidR="4D8A7511" w:rsidRDefault="4D8A7511">
            <w:pPr>
              <w:rPr>
                <w:rFonts w:ascii="Calibri"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EBBC2BB" w14:textId="0E873783" w:rsidR="26DE76A9" w:rsidRDefault="26DE76A9">
            <w:pPr>
              <w:rPr>
                <w:rFonts w:ascii="Calibri" w:hAnsi="Calibri" w:cs="Calibri"/>
                <w:color w:val="000000" w:themeColor="text1"/>
                <w:sz w:val="20"/>
                <w:szCs w:val="20"/>
                <w:lang w:val="en-GB"/>
              </w:rPr>
            </w:pPr>
            <w:r w:rsidRPr="4D8A7511">
              <w:rPr>
                <w:rFonts w:ascii="Calibri" w:hAnsi="Calibri" w:cs="Calibri"/>
                <w:color w:val="000000" w:themeColor="text1"/>
                <w:sz w:val="20"/>
                <w:szCs w:val="20"/>
                <w:lang w:val="en-GB"/>
              </w:rPr>
              <w:t>10</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5E22AD7" w14:textId="0C03E22B" w:rsidR="4D8A7511" w:rsidRDefault="7DEAF077">
            <w:pPr>
              <w:pPrChange w:id="17" w:author="Luis Gerardo Gonzalez Morales" w:date="2021-09-03T16:50:00Z">
                <w:pPr>
                  <w:spacing w:line="259" w:lineRule="auto"/>
                </w:pPr>
              </w:pPrChange>
            </w:pPr>
            <w:r w:rsidRPr="6A2E3420">
              <w:rPr>
                <w:rFonts w:ascii="Calibri" w:hAnsi="Calibri" w:cs="Calibri"/>
                <w:color w:val="000000" w:themeColor="text1"/>
                <w:sz w:val="20"/>
                <w:szCs w:val="20"/>
                <w:lang w:val="en-GB"/>
              </w:rPr>
              <w:t>Data source</w:t>
            </w:r>
          </w:p>
        </w:tc>
        <w:tc>
          <w:tcPr>
            <w:tcW w:w="5945" w:type="dxa"/>
            <w:tcBorders>
              <w:top w:val="single" w:sz="6" w:space="0" w:color="auto"/>
              <w:left w:val="single" w:sz="6" w:space="0" w:color="auto"/>
              <w:bottom w:val="single" w:sz="6" w:space="0" w:color="auto"/>
              <w:right w:val="single" w:sz="6" w:space="0" w:color="auto"/>
            </w:tcBorders>
            <w:shd w:val="clear" w:color="auto" w:fill="auto"/>
            <w:hideMark/>
          </w:tcPr>
          <w:p w14:paraId="782D6462" w14:textId="3395849D" w:rsidR="4D8A7511" w:rsidRDefault="2693E2BC" w:rsidP="0032302B">
            <w:pPr>
              <w:rPr>
                <w:rFonts w:ascii="Calibri" w:eastAsia="Calibri" w:hAnsi="Calibri" w:cs="Calibri"/>
                <w:sz w:val="20"/>
                <w:szCs w:val="20"/>
              </w:rPr>
            </w:pPr>
            <w:r w:rsidRPr="4F6FC69F">
              <w:rPr>
                <w:rFonts w:ascii="Calibri" w:eastAsia="Calibri" w:hAnsi="Calibri" w:cs="Calibri"/>
                <w:sz w:val="20"/>
                <w:szCs w:val="20"/>
                <w:lang w:val="en-GB"/>
              </w:rPr>
              <w:t xml:space="preserve">Data and metadata were extracted from </w:t>
            </w:r>
            <w:r w:rsidRPr="4F6FC69F">
              <w:rPr>
                <w:rFonts w:ascii="Calibri" w:hAnsi="Calibri" w:cs="Calibri"/>
                <w:color w:val="000000" w:themeColor="text1"/>
                <w:sz w:val="20"/>
                <w:szCs w:val="20"/>
              </w:rPr>
              <w:t>D</w:t>
            </w:r>
            <w:r w:rsidRPr="4F6FC69F">
              <w:rPr>
                <w:sz w:val="20"/>
                <w:szCs w:val="20"/>
              </w:rPr>
              <w:t>emographic Yearbook</w:t>
            </w:r>
            <w:r w:rsidRPr="4F6FC69F">
              <w:rPr>
                <w:rFonts w:ascii="Calibri" w:hAnsi="Calibri" w:cs="Calibri"/>
                <w:color w:val="000000" w:themeColor="text1"/>
                <w:sz w:val="20"/>
                <w:szCs w:val="20"/>
              </w:rPr>
              <w:t xml:space="preserve"> 2019</w:t>
            </w:r>
            <w:r w:rsidRPr="4F6FC69F">
              <w:rPr>
                <w:rFonts w:ascii="Calibri" w:eastAsia="Calibri" w:hAnsi="Calibri" w:cs="Calibri"/>
                <w:sz w:val="20"/>
                <w:szCs w:val="20"/>
                <w:lang w:val="en-GB"/>
              </w:rPr>
              <w:t xml:space="preserve"> on 21 June 2021.</w:t>
            </w:r>
          </w:p>
          <w:p w14:paraId="749BB4AB" w14:textId="0C1C5AA4" w:rsidR="4D8A7511" w:rsidRDefault="4D8A7511">
            <w:pPr>
              <w:rPr>
                <w:rFonts w:ascii="Calibri" w:eastAsia="Calibri" w:hAnsi="Calibri" w:cs="Calibri"/>
                <w:sz w:val="20"/>
                <w:szCs w:val="20"/>
              </w:rPr>
            </w:pPr>
          </w:p>
          <w:p w14:paraId="7199BE06" w14:textId="5A01227B" w:rsidR="4D8A7511" w:rsidRDefault="2693E2BC">
            <w:pPr>
              <w:rPr>
                <w:rFonts w:ascii="Calibri" w:eastAsia="Calibri" w:hAnsi="Calibri" w:cs="Calibri"/>
                <w:sz w:val="20"/>
                <w:szCs w:val="20"/>
              </w:rPr>
            </w:pPr>
            <w:r w:rsidRPr="4F6FC69F">
              <w:rPr>
                <w:rFonts w:ascii="Calibri" w:eastAsia="Calibri" w:hAnsi="Calibri" w:cs="Calibri"/>
                <w:sz w:val="20"/>
                <w:szCs w:val="20"/>
                <w:lang w:val="en-GB"/>
              </w:rPr>
              <w:t>For more information, please go to the following: </w:t>
            </w:r>
          </w:p>
          <w:p w14:paraId="0A672B1B" w14:textId="5671D3B0" w:rsidR="4D8A7511" w:rsidRDefault="3268115E">
            <w:pPr>
              <w:pStyle w:val="ListParagraph"/>
              <w:numPr>
                <w:ilvl w:val="0"/>
                <w:numId w:val="1"/>
              </w:numPr>
              <w:rPr>
                <w:rFonts w:ascii="Calibri" w:hAnsi="Calibri" w:cs="Calibri"/>
                <w:sz w:val="20"/>
                <w:szCs w:val="20"/>
              </w:rPr>
              <w:pPrChange w:id="18" w:author="Luis Gerardo Gonzalez Morales" w:date="2021-09-03T16:50:00Z">
                <w:pPr>
                  <w:pStyle w:val="ListParagraph"/>
                  <w:numPr>
                    <w:numId w:val="1"/>
                  </w:numPr>
                  <w:spacing w:after="160"/>
                  <w:ind w:hanging="360"/>
                </w:pPr>
              </w:pPrChange>
            </w:pPr>
            <w:r w:rsidRPr="6B6FCFA8">
              <w:rPr>
                <w:rFonts w:ascii="Calibri" w:hAnsi="Calibri" w:cs="Calibri"/>
                <w:sz w:val="20"/>
                <w:szCs w:val="20"/>
              </w:rPr>
              <w:t>[</w:t>
            </w:r>
            <w:proofErr w:type="gramStart"/>
            <w:r w:rsidR="2693E2BC" w:rsidRPr="00D758B9">
              <w:rPr>
                <w:rFonts w:ascii="Calibri" w:hAnsi="Calibri" w:cs="Calibri"/>
                <w:sz w:val="20"/>
                <w:szCs w:val="20"/>
                <w:rPrChange w:id="19" w:author="Luis Gerardo Gonzalez Morales" w:date="2021-09-12T04:00:00Z">
                  <w:rPr>
                    <w:rStyle w:val="Hyperlink"/>
                    <w:rFonts w:ascii="Calibri" w:hAnsi="Calibri" w:cs="Calibri"/>
                    <w:sz w:val="20"/>
                    <w:szCs w:val="20"/>
                  </w:rPr>
                </w:rPrChange>
              </w:rPr>
              <w:t>https://unstats.un.org/unsd/demographic-social/products/dyb/documents/dyb2019/Notes24.pdf</w:t>
            </w:r>
            <w:r w:rsidR="1249A5D1" w:rsidRPr="00D758B9">
              <w:rPr>
                <w:rFonts w:ascii="Calibri" w:hAnsi="Calibri" w:cs="Calibri"/>
                <w:sz w:val="20"/>
                <w:szCs w:val="20"/>
                <w:rPrChange w:id="20" w:author="Luis Gerardo Gonzalez Morales" w:date="2021-09-12T04:00:00Z">
                  <w:rPr>
                    <w:rStyle w:val="Hyperlink"/>
                    <w:rFonts w:ascii="Calibri" w:hAnsi="Calibri" w:cs="Calibri"/>
                    <w:sz w:val="20"/>
                    <w:szCs w:val="20"/>
                  </w:rPr>
                </w:rPrChange>
              </w:rPr>
              <w:t>](</w:t>
            </w:r>
            <w:proofErr w:type="gramEnd"/>
            <w:r w:rsidR="1249A5D1" w:rsidRPr="00D758B9">
              <w:rPr>
                <w:rFonts w:ascii="Calibri" w:hAnsi="Calibri" w:cs="Calibri"/>
                <w:sz w:val="20"/>
                <w:szCs w:val="20"/>
                <w:rPrChange w:id="21" w:author="Luis Gerardo Gonzalez Morales" w:date="2021-09-12T04:00:00Z">
                  <w:rPr>
                    <w:rStyle w:val="Hyperlink"/>
                    <w:rFonts w:ascii="Calibri" w:hAnsi="Calibri" w:cs="Calibri"/>
                    <w:sz w:val="20"/>
                    <w:szCs w:val="20"/>
                  </w:rPr>
                </w:rPrChange>
              </w:rPr>
              <w:t>https://unstats.un.org/unsd/demographic-social/products/dyb/documents/dyb2019/Notes24.pdf)</w:t>
            </w:r>
          </w:p>
        </w:tc>
      </w:tr>
    </w:tbl>
    <w:p w14:paraId="1742B308" w14:textId="77777777" w:rsidR="00D65A4F" w:rsidRDefault="00D65A4F"/>
    <w:sectPr w:rsidR="00D65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871C5"/>
    <w:multiLevelType w:val="hybridMultilevel"/>
    <w:tmpl w:val="D4A8C914"/>
    <w:lvl w:ilvl="0" w:tplc="BFE414EE">
      <w:start w:val="1"/>
      <w:numFmt w:val="bullet"/>
      <w:lvlText w:val="-"/>
      <w:lvlJc w:val="left"/>
      <w:pPr>
        <w:ind w:left="720" w:hanging="360"/>
      </w:pPr>
      <w:rPr>
        <w:rFonts w:ascii="Calibri" w:hAnsi="Calibri" w:hint="default"/>
      </w:rPr>
    </w:lvl>
    <w:lvl w:ilvl="1" w:tplc="58B48CCA">
      <w:start w:val="1"/>
      <w:numFmt w:val="bullet"/>
      <w:lvlText w:val="o"/>
      <w:lvlJc w:val="left"/>
      <w:pPr>
        <w:ind w:left="1440" w:hanging="360"/>
      </w:pPr>
      <w:rPr>
        <w:rFonts w:ascii="Courier New" w:hAnsi="Courier New" w:hint="default"/>
      </w:rPr>
    </w:lvl>
    <w:lvl w:ilvl="2" w:tplc="8A9AB582">
      <w:start w:val="1"/>
      <w:numFmt w:val="bullet"/>
      <w:lvlText w:val=""/>
      <w:lvlJc w:val="left"/>
      <w:pPr>
        <w:ind w:left="2160" w:hanging="360"/>
      </w:pPr>
      <w:rPr>
        <w:rFonts w:ascii="Wingdings" w:hAnsi="Wingdings" w:hint="default"/>
      </w:rPr>
    </w:lvl>
    <w:lvl w:ilvl="3" w:tplc="CA62C24A">
      <w:start w:val="1"/>
      <w:numFmt w:val="bullet"/>
      <w:lvlText w:val=""/>
      <w:lvlJc w:val="left"/>
      <w:pPr>
        <w:ind w:left="2880" w:hanging="360"/>
      </w:pPr>
      <w:rPr>
        <w:rFonts w:ascii="Symbol" w:hAnsi="Symbol" w:hint="default"/>
      </w:rPr>
    </w:lvl>
    <w:lvl w:ilvl="4" w:tplc="29B6B1B8">
      <w:start w:val="1"/>
      <w:numFmt w:val="bullet"/>
      <w:lvlText w:val="o"/>
      <w:lvlJc w:val="left"/>
      <w:pPr>
        <w:ind w:left="3600" w:hanging="360"/>
      </w:pPr>
      <w:rPr>
        <w:rFonts w:ascii="Courier New" w:hAnsi="Courier New" w:hint="default"/>
      </w:rPr>
    </w:lvl>
    <w:lvl w:ilvl="5" w:tplc="77B00B36">
      <w:start w:val="1"/>
      <w:numFmt w:val="bullet"/>
      <w:lvlText w:val=""/>
      <w:lvlJc w:val="left"/>
      <w:pPr>
        <w:ind w:left="4320" w:hanging="360"/>
      </w:pPr>
      <w:rPr>
        <w:rFonts w:ascii="Wingdings" w:hAnsi="Wingdings" w:hint="default"/>
      </w:rPr>
    </w:lvl>
    <w:lvl w:ilvl="6" w:tplc="9992EF18">
      <w:start w:val="1"/>
      <w:numFmt w:val="bullet"/>
      <w:lvlText w:val=""/>
      <w:lvlJc w:val="left"/>
      <w:pPr>
        <w:ind w:left="5040" w:hanging="360"/>
      </w:pPr>
      <w:rPr>
        <w:rFonts w:ascii="Symbol" w:hAnsi="Symbol" w:hint="default"/>
      </w:rPr>
    </w:lvl>
    <w:lvl w:ilvl="7" w:tplc="30F23F6C">
      <w:start w:val="1"/>
      <w:numFmt w:val="bullet"/>
      <w:lvlText w:val="o"/>
      <w:lvlJc w:val="left"/>
      <w:pPr>
        <w:ind w:left="5760" w:hanging="360"/>
      </w:pPr>
      <w:rPr>
        <w:rFonts w:ascii="Courier New" w:hAnsi="Courier New" w:hint="default"/>
      </w:rPr>
    </w:lvl>
    <w:lvl w:ilvl="8" w:tplc="750E1EE6">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A3"/>
    <w:rsid w:val="0032302B"/>
    <w:rsid w:val="004D0266"/>
    <w:rsid w:val="00B173A3"/>
    <w:rsid w:val="00D65A4F"/>
    <w:rsid w:val="00D758B9"/>
    <w:rsid w:val="02093B97"/>
    <w:rsid w:val="04703DCA"/>
    <w:rsid w:val="04D7B64D"/>
    <w:rsid w:val="0668893A"/>
    <w:rsid w:val="07A3FDCF"/>
    <w:rsid w:val="07C94A27"/>
    <w:rsid w:val="0A3D066F"/>
    <w:rsid w:val="0B16583F"/>
    <w:rsid w:val="0BD6F2B1"/>
    <w:rsid w:val="0CC0D973"/>
    <w:rsid w:val="0E2C0F45"/>
    <w:rsid w:val="109B7519"/>
    <w:rsid w:val="10BDCE88"/>
    <w:rsid w:val="1219E585"/>
    <w:rsid w:val="1249A5D1"/>
    <w:rsid w:val="15ACBD79"/>
    <w:rsid w:val="1BA16E73"/>
    <w:rsid w:val="1BE9C05D"/>
    <w:rsid w:val="1CAF02C4"/>
    <w:rsid w:val="20F1CB39"/>
    <w:rsid w:val="214088D6"/>
    <w:rsid w:val="2693E2BC"/>
    <w:rsid w:val="26DE76A9"/>
    <w:rsid w:val="29734A72"/>
    <w:rsid w:val="2EE05D94"/>
    <w:rsid w:val="2FCC796E"/>
    <w:rsid w:val="304405A9"/>
    <w:rsid w:val="30EF7746"/>
    <w:rsid w:val="31F46FF6"/>
    <w:rsid w:val="3268115E"/>
    <w:rsid w:val="3303961C"/>
    <w:rsid w:val="354BA470"/>
    <w:rsid w:val="37038386"/>
    <w:rsid w:val="3B722868"/>
    <w:rsid w:val="3BF9A963"/>
    <w:rsid w:val="3DD11873"/>
    <w:rsid w:val="3DDC66A9"/>
    <w:rsid w:val="3F946A51"/>
    <w:rsid w:val="40AC7D9B"/>
    <w:rsid w:val="41F48D45"/>
    <w:rsid w:val="42781742"/>
    <w:rsid w:val="43774DA1"/>
    <w:rsid w:val="43B849D2"/>
    <w:rsid w:val="48538C94"/>
    <w:rsid w:val="48A15682"/>
    <w:rsid w:val="4BE93F73"/>
    <w:rsid w:val="4D8A7511"/>
    <w:rsid w:val="4F6FC69F"/>
    <w:rsid w:val="4F932A8C"/>
    <w:rsid w:val="542A0F65"/>
    <w:rsid w:val="5761B027"/>
    <w:rsid w:val="57A5996F"/>
    <w:rsid w:val="599A8A9A"/>
    <w:rsid w:val="59F164C4"/>
    <w:rsid w:val="5ABF6FC8"/>
    <w:rsid w:val="5C9B7FC6"/>
    <w:rsid w:val="5F10AC0B"/>
    <w:rsid w:val="60015666"/>
    <w:rsid w:val="6A2E3420"/>
    <w:rsid w:val="6B6FCFA8"/>
    <w:rsid w:val="6B8A0F49"/>
    <w:rsid w:val="6DEF02FB"/>
    <w:rsid w:val="702AB385"/>
    <w:rsid w:val="710D7B60"/>
    <w:rsid w:val="73940E31"/>
    <w:rsid w:val="77490492"/>
    <w:rsid w:val="79ADB917"/>
    <w:rsid w:val="7A7970D0"/>
    <w:rsid w:val="7B70C7A7"/>
    <w:rsid w:val="7BC675C5"/>
    <w:rsid w:val="7DEAF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59F"/>
  <w15:chartTrackingRefBased/>
  <w15:docId w15:val="{403AB04C-C544-5642-805C-AD69C4E8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3A3"/>
    <w:rPr>
      <w:rFonts w:ascii="Times New Roman" w:eastAsia="Times New Roman" w:hAnsi="Times New Roman" w:cs="Times New Roman"/>
    </w:rPr>
  </w:style>
  <w:style w:type="paragraph" w:styleId="Heading5">
    <w:name w:val="heading 5"/>
    <w:basedOn w:val="Normal"/>
    <w:link w:val="Heading5Char"/>
    <w:uiPriority w:val="9"/>
    <w:qFormat/>
    <w:rsid w:val="00B173A3"/>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173A3"/>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173A3"/>
  </w:style>
  <w:style w:type="character" w:styleId="Hyperlink">
    <w:name w:val="Hyperlink"/>
    <w:basedOn w:val="DefaultParagraphFont"/>
    <w:uiPriority w:val="99"/>
    <w:semiHidden/>
    <w:unhideWhenUsed/>
    <w:rsid w:val="00B173A3"/>
    <w:rPr>
      <w:color w:val="0000FF"/>
      <w:u w:val="single"/>
    </w:rPr>
  </w:style>
  <w:style w:type="paragraph" w:styleId="NormalWeb">
    <w:name w:val="Normal (Web)"/>
    <w:basedOn w:val="Normal"/>
    <w:uiPriority w:val="99"/>
    <w:unhideWhenUsed/>
    <w:rsid w:val="00B173A3"/>
    <w:pPr>
      <w:spacing w:before="100" w:beforeAutospacing="1" w:after="100" w:afterAutospacing="1"/>
    </w:pPr>
  </w:style>
  <w:style w:type="character" w:customStyle="1" w:styleId="normaltextrun">
    <w:name w:val="normaltextrun"/>
    <w:basedOn w:val="DefaultParagraphFont"/>
    <w:rsid w:val="00B173A3"/>
  </w:style>
  <w:style w:type="character" w:customStyle="1" w:styleId="eop">
    <w:name w:val="eop"/>
    <w:basedOn w:val="DefaultParagraphFont"/>
    <w:rsid w:val="00B173A3"/>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5661">
      <w:bodyDiv w:val="1"/>
      <w:marLeft w:val="0"/>
      <w:marRight w:val="0"/>
      <w:marTop w:val="0"/>
      <w:marBottom w:val="0"/>
      <w:divBdr>
        <w:top w:val="none" w:sz="0" w:space="0" w:color="auto"/>
        <w:left w:val="none" w:sz="0" w:space="0" w:color="auto"/>
        <w:bottom w:val="none" w:sz="0" w:space="0" w:color="auto"/>
        <w:right w:val="none" w:sz="0" w:space="0" w:color="auto"/>
      </w:divBdr>
      <w:divsChild>
        <w:div w:id="1406341615">
          <w:marLeft w:val="0"/>
          <w:marRight w:val="0"/>
          <w:marTop w:val="0"/>
          <w:marBottom w:val="0"/>
          <w:divBdr>
            <w:top w:val="none" w:sz="0" w:space="0" w:color="auto"/>
            <w:left w:val="none" w:sz="0" w:space="0" w:color="auto"/>
            <w:bottom w:val="none" w:sz="0" w:space="0" w:color="auto"/>
            <w:right w:val="none" w:sz="0" w:space="0" w:color="auto"/>
          </w:divBdr>
          <w:divsChild>
            <w:div w:id="1658461215">
              <w:marLeft w:val="0"/>
              <w:marRight w:val="0"/>
              <w:marTop w:val="0"/>
              <w:marBottom w:val="0"/>
              <w:divBdr>
                <w:top w:val="none" w:sz="0" w:space="0" w:color="auto"/>
                <w:left w:val="none" w:sz="0" w:space="0" w:color="auto"/>
                <w:bottom w:val="none" w:sz="0" w:space="0" w:color="auto"/>
                <w:right w:val="none" w:sz="0" w:space="0" w:color="auto"/>
              </w:divBdr>
              <w:divsChild>
                <w:div w:id="19207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37119">
      <w:bodyDiv w:val="1"/>
      <w:marLeft w:val="0"/>
      <w:marRight w:val="0"/>
      <w:marTop w:val="0"/>
      <w:marBottom w:val="0"/>
      <w:divBdr>
        <w:top w:val="none" w:sz="0" w:space="0" w:color="auto"/>
        <w:left w:val="none" w:sz="0" w:space="0" w:color="auto"/>
        <w:bottom w:val="none" w:sz="0" w:space="0" w:color="auto"/>
        <w:right w:val="none" w:sz="0" w:space="0" w:color="auto"/>
      </w:divBdr>
    </w:div>
    <w:div w:id="403189250">
      <w:bodyDiv w:val="1"/>
      <w:marLeft w:val="0"/>
      <w:marRight w:val="0"/>
      <w:marTop w:val="0"/>
      <w:marBottom w:val="0"/>
      <w:divBdr>
        <w:top w:val="none" w:sz="0" w:space="0" w:color="auto"/>
        <w:left w:val="none" w:sz="0" w:space="0" w:color="auto"/>
        <w:bottom w:val="none" w:sz="0" w:space="0" w:color="auto"/>
        <w:right w:val="none" w:sz="0" w:space="0" w:color="auto"/>
      </w:divBdr>
    </w:div>
    <w:div w:id="928731746">
      <w:bodyDiv w:val="1"/>
      <w:marLeft w:val="0"/>
      <w:marRight w:val="0"/>
      <w:marTop w:val="0"/>
      <w:marBottom w:val="0"/>
      <w:divBdr>
        <w:top w:val="none" w:sz="0" w:space="0" w:color="auto"/>
        <w:left w:val="none" w:sz="0" w:space="0" w:color="auto"/>
        <w:bottom w:val="none" w:sz="0" w:space="0" w:color="auto"/>
        <w:right w:val="none" w:sz="0" w:space="0" w:color="auto"/>
      </w:divBdr>
    </w:div>
    <w:div w:id="961493011">
      <w:bodyDiv w:val="1"/>
      <w:marLeft w:val="0"/>
      <w:marRight w:val="0"/>
      <w:marTop w:val="0"/>
      <w:marBottom w:val="0"/>
      <w:divBdr>
        <w:top w:val="none" w:sz="0" w:space="0" w:color="auto"/>
        <w:left w:val="none" w:sz="0" w:space="0" w:color="auto"/>
        <w:bottom w:val="none" w:sz="0" w:space="0" w:color="auto"/>
        <w:right w:val="none" w:sz="0" w:space="0" w:color="auto"/>
      </w:divBdr>
    </w:div>
    <w:div w:id="1096483113">
      <w:bodyDiv w:val="1"/>
      <w:marLeft w:val="0"/>
      <w:marRight w:val="0"/>
      <w:marTop w:val="0"/>
      <w:marBottom w:val="0"/>
      <w:divBdr>
        <w:top w:val="none" w:sz="0" w:space="0" w:color="auto"/>
        <w:left w:val="none" w:sz="0" w:space="0" w:color="auto"/>
        <w:bottom w:val="none" w:sz="0" w:space="0" w:color="auto"/>
        <w:right w:val="none" w:sz="0" w:space="0" w:color="auto"/>
      </w:divBdr>
    </w:div>
    <w:div w:id="1501122828">
      <w:bodyDiv w:val="1"/>
      <w:marLeft w:val="0"/>
      <w:marRight w:val="0"/>
      <w:marTop w:val="0"/>
      <w:marBottom w:val="0"/>
      <w:divBdr>
        <w:top w:val="none" w:sz="0" w:space="0" w:color="auto"/>
        <w:left w:val="none" w:sz="0" w:space="0" w:color="auto"/>
        <w:bottom w:val="none" w:sz="0" w:space="0" w:color="auto"/>
        <w:right w:val="none" w:sz="0" w:space="0" w:color="auto"/>
      </w:divBdr>
      <w:divsChild>
        <w:div w:id="1823961642">
          <w:marLeft w:val="0"/>
          <w:marRight w:val="0"/>
          <w:marTop w:val="0"/>
          <w:marBottom w:val="0"/>
          <w:divBdr>
            <w:top w:val="none" w:sz="0" w:space="0" w:color="auto"/>
            <w:left w:val="none" w:sz="0" w:space="0" w:color="auto"/>
            <w:bottom w:val="none" w:sz="0" w:space="0" w:color="auto"/>
            <w:right w:val="none" w:sz="0" w:space="0" w:color="auto"/>
          </w:divBdr>
          <w:divsChild>
            <w:div w:id="1208952514">
              <w:marLeft w:val="0"/>
              <w:marRight w:val="0"/>
              <w:marTop w:val="0"/>
              <w:marBottom w:val="0"/>
              <w:divBdr>
                <w:top w:val="none" w:sz="0" w:space="0" w:color="auto"/>
                <w:left w:val="none" w:sz="0" w:space="0" w:color="auto"/>
                <w:bottom w:val="none" w:sz="0" w:space="0" w:color="auto"/>
                <w:right w:val="none" w:sz="0" w:space="0" w:color="auto"/>
              </w:divBdr>
              <w:divsChild>
                <w:div w:id="1168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323">
      <w:bodyDiv w:val="1"/>
      <w:marLeft w:val="0"/>
      <w:marRight w:val="0"/>
      <w:marTop w:val="0"/>
      <w:marBottom w:val="0"/>
      <w:divBdr>
        <w:top w:val="none" w:sz="0" w:space="0" w:color="auto"/>
        <w:left w:val="none" w:sz="0" w:space="0" w:color="auto"/>
        <w:bottom w:val="none" w:sz="0" w:space="0" w:color="auto"/>
        <w:right w:val="none" w:sz="0" w:space="0" w:color="auto"/>
      </w:divBdr>
    </w:div>
    <w:div w:id="19819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880C4512-6506-4644-95DE-A99AE62A6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2E05FA-B2F4-4324-9704-058ADCC33C1C}">
  <ds:schemaRefs>
    <ds:schemaRef ds:uri="http://schemas.microsoft.com/sharepoint/v3/contenttype/forms"/>
  </ds:schemaRefs>
</ds:datastoreItem>
</file>

<file path=customXml/itemProps3.xml><?xml version="1.0" encoding="utf-8"?>
<ds:datastoreItem xmlns:ds="http://schemas.openxmlformats.org/officeDocument/2006/customXml" ds:itemID="{F9C6C4A9-4D88-4560-8CDD-9BE6F21FE239}">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11</cp:revision>
  <dcterms:created xsi:type="dcterms:W3CDTF">2021-08-01T16:46:00Z</dcterms:created>
  <dcterms:modified xsi:type="dcterms:W3CDTF">2021-09-12T08:00:00Z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