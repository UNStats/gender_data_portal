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A732C2" w:rsidRPr="00D02A76" w14:paraId="33F994C6" w14:textId="77777777" w:rsidTr="2418F995">
        <w:trPr>
          <w:trHeight w:val="600"/>
        </w:trPr>
        <w:tc>
          <w:tcPr>
            <w:tcW w:w="1325" w:type="dxa"/>
            <w:shd w:val="clear" w:color="auto" w:fill="auto"/>
          </w:tcPr>
          <w:p w14:paraId="401CB24C" w14:textId="724AD71F" w:rsidR="00A732C2" w:rsidRDefault="0035355D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INDICATOR_NUM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9" w:type="dxa"/>
            <w:shd w:val="clear" w:color="auto" w:fill="auto"/>
          </w:tcPr>
          <w:p w14:paraId="27F0E008" w14:textId="58F66B74" w:rsidR="00A732C2" w:rsidRPr="00D02A76" w:rsidRDefault="009D067B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798" w:type="dxa"/>
            <w:shd w:val="clear" w:color="auto" w:fill="auto"/>
          </w:tcPr>
          <w:p w14:paraId="5ECF6540" w14:textId="2B1B8070" w:rsidR="00A732C2" w:rsidRPr="00D02A76" w:rsidRDefault="009D067B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METADATA_CATEGORY_DESC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629" w:type="dxa"/>
            <w:shd w:val="clear" w:color="auto" w:fill="auto"/>
          </w:tcPr>
          <w:p w14:paraId="556C39FD" w14:textId="5732A86F" w:rsidR="00A732C2" w:rsidRPr="00C54CBC" w:rsidRDefault="009D067B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METADATA_DESCRIPTION</w:t>
            </w:r>
          </w:p>
        </w:tc>
      </w:tr>
      <w:tr w:rsidR="00A26CD4" w:rsidRPr="00D02A76" w14:paraId="7CF865A6" w14:textId="77777777" w:rsidTr="2418F99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2912FF05" w14:textId="759F2DFB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</w:t>
            </w:r>
            <w:r w:rsidR="00A26CD4">
              <w:rPr>
                <w:rFonts w:ascii="Calibri" w:eastAsia="Times New Roman" w:hAnsi="Calibri" w:cs="Calibri"/>
                <w:color w:val="000000"/>
              </w:rPr>
              <w:t>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76DADA2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4F066E8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hideMark/>
          </w:tcPr>
          <w:p w14:paraId="55A8B09D" w14:textId="2F38090E" w:rsidR="00D00C71" w:rsidRPr="00D02A76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795E54BD" w14:textId="77777777" w:rsidTr="2418F99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609C5F" w14:textId="6F64F821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5CF3C01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0E1D10B2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</w:tcPr>
          <w:p w14:paraId="55D84BEA" w14:textId="3927489D" w:rsidR="003D60C8" w:rsidRDefault="00683B1B" w:rsidP="003D60C8">
            <w:pPr>
              <w:spacing w:after="0" w:line="240" w:lineRule="auto"/>
              <w:rPr>
                <w:ins w:id="0" w:author="Luis Gerardo Gonzalez Morales" w:date="2021-09-03T16:48:00Z"/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indicator</w:t>
            </w:r>
            <w:r w:rsidR="005A1CCC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="00D72501">
              <w:rPr>
                <w:rFonts w:ascii="Calibri" w:eastAsia="Times New Roman" w:hAnsi="Calibri" w:cs="Calibri"/>
                <w:color w:val="000000"/>
              </w:rPr>
              <w:t>domestic vi</w:t>
            </w:r>
            <w:r w:rsidR="002F2BE8">
              <w:rPr>
                <w:rFonts w:ascii="Calibri" w:eastAsia="Times New Roman" w:hAnsi="Calibri" w:cs="Calibri"/>
                <w:color w:val="000000"/>
              </w:rPr>
              <w:t>olence laws</w:t>
            </w:r>
            <w:r w:rsidR="005A1C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="00B558F9">
              <w:rPr>
                <w:rFonts w:ascii="Calibri" w:eastAsia="Times New Roman" w:hAnsi="Calibri" w:cs="Calibri"/>
                <w:color w:val="000000"/>
              </w:rPr>
              <w:t xml:space="preserve"> based on expert responses to the following question:</w:t>
            </w:r>
          </w:p>
          <w:p w14:paraId="331975D8" w14:textId="77777777" w:rsidR="006C6A51" w:rsidRPr="003D60C8" w:rsidRDefault="006C6A51" w:rsidP="003D6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484141E" w14:textId="27C87F33" w:rsidR="00A42B9E" w:rsidRDefault="00D97B3B" w:rsidP="00D97B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B3B">
              <w:rPr>
                <w:rFonts w:ascii="Calibri" w:eastAsia="Times New Roman" w:hAnsi="Calibri" w:cs="Calibri"/>
                <w:color w:val="000000"/>
              </w:rPr>
              <w:t>Is there legislation specifically addressing domestic violence?</w:t>
            </w:r>
          </w:p>
          <w:p w14:paraId="51C47D1A" w14:textId="77777777" w:rsidR="00D97B3B" w:rsidRPr="00D97B3B" w:rsidRDefault="00D97B3B" w:rsidP="00D97B3B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77F4490" w14:textId="72CAABE5" w:rsidR="007C1066" w:rsidRDefault="00AB2E86" w:rsidP="00AB2E86">
            <w:pPr>
              <w:spacing w:after="0" w:line="240" w:lineRule="auto"/>
              <w:rPr>
                <w:ins w:id="1" w:author="Luis Gerardo Gonzalez Morales" w:date="2021-09-03T16:48:00Z"/>
                <w:rFonts w:ascii="Calibri" w:eastAsia="Times New Roman" w:hAnsi="Calibri" w:cs="Calibri"/>
                <w:color w:val="000000"/>
              </w:rPr>
            </w:pPr>
            <w:r w:rsidRPr="00AB2E86">
              <w:rPr>
                <w:rFonts w:ascii="Calibri" w:eastAsia="Times New Roman" w:hAnsi="Calibri" w:cs="Calibri"/>
                <w:color w:val="000000"/>
              </w:rPr>
              <w:t>The answer is “Yes” if</w:t>
            </w:r>
            <w:r w:rsidR="007C1066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64315485" w14:textId="77777777" w:rsidR="006C6A51" w:rsidRDefault="006C6A51" w:rsidP="00AB2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924B0D9" w14:textId="188F3048" w:rsidR="00AB2E86" w:rsidRPr="007C1066" w:rsidRDefault="00AB2E86" w:rsidP="007C10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ADFC40B">
              <w:rPr>
                <w:rFonts w:ascii="Calibri" w:eastAsia="Times New Roman" w:hAnsi="Calibri" w:cs="Calibri"/>
                <w:color w:val="000000" w:themeColor="text1"/>
              </w:rPr>
              <w:t>there is legislation addressing domestic violence that includes criminal sanctions or provides for protection orders for domestic violence</w:t>
            </w:r>
            <w:r w:rsidR="1E51CC96" w:rsidRPr="5ADFC40B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5FA130C6" w14:textId="59553878" w:rsidR="00AB2E86" w:rsidRPr="007C1066" w:rsidRDefault="00AB2E86" w:rsidP="007C10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ADFC40B">
              <w:rPr>
                <w:rFonts w:ascii="Calibri" w:eastAsia="Times New Roman" w:hAnsi="Calibri" w:cs="Calibri"/>
                <w:color w:val="000000" w:themeColor="text1"/>
              </w:rPr>
              <w:t>legislation addresses “harassment” that includes physical or mental harm arising from domestic relationships</w:t>
            </w:r>
            <w:r w:rsidR="56B9558F" w:rsidRPr="5ADFC40B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6A99F4F1" w14:textId="77777777" w:rsidR="007C1066" w:rsidRDefault="007C1066" w:rsidP="00AB2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5D901C2" w14:textId="5384548C" w:rsidR="00AB2E86" w:rsidRDefault="00AB2E86" w:rsidP="00AB2E86">
            <w:pPr>
              <w:spacing w:after="0" w:line="240" w:lineRule="auto"/>
              <w:rPr>
                <w:ins w:id="2" w:author="Luis Gerardo Gonzalez Morales" w:date="2021-09-03T16:48:00Z"/>
                <w:rFonts w:ascii="Calibri" w:eastAsia="Times New Roman" w:hAnsi="Calibri" w:cs="Calibri"/>
                <w:color w:val="000000"/>
              </w:rPr>
            </w:pPr>
            <w:r w:rsidRPr="00AB2E86">
              <w:rPr>
                <w:rFonts w:ascii="Calibri" w:eastAsia="Times New Roman" w:hAnsi="Calibri" w:cs="Calibri"/>
                <w:color w:val="000000"/>
              </w:rPr>
              <w:t>The answer is “No” if</w:t>
            </w:r>
            <w:r w:rsidR="007C1066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16AC5DB9" w14:textId="77777777" w:rsidR="006C6A51" w:rsidRPr="00AB2E86" w:rsidRDefault="006C6A51" w:rsidP="00AB2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CD5B0BB" w14:textId="77777777" w:rsidR="00346FA6" w:rsidRDefault="00AB2E86" w:rsidP="007C10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066">
              <w:rPr>
                <w:rFonts w:ascii="Calibri" w:eastAsia="Times New Roman" w:hAnsi="Calibri" w:cs="Calibri"/>
                <w:color w:val="000000"/>
              </w:rPr>
              <w:t>there is no legislation addressing domestic violence, if the domestic violence legislation does not provide for sanctions or protection orders or if only a specific category of women or family member is protected; or</w:t>
            </w:r>
          </w:p>
          <w:p w14:paraId="7D41FCAD" w14:textId="0F8A7697" w:rsidR="00A42B9E" w:rsidRPr="008058A6" w:rsidRDefault="00AB2E86" w:rsidP="008058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ADFC40B">
              <w:rPr>
                <w:rFonts w:ascii="Calibri" w:eastAsia="Times New Roman" w:hAnsi="Calibri" w:cs="Calibri"/>
                <w:color w:val="000000" w:themeColor="text1"/>
              </w:rPr>
              <w:t>there is only a provision that increases penalties for general crimes covered in the criminal code if committed between spouses or within the family</w:t>
            </w:r>
            <w:r w:rsidR="774E5937" w:rsidRPr="5ADFC40B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0C162414" w14:textId="0EA64418" w:rsidR="0014337E" w:rsidRPr="0014337E" w:rsidRDefault="0014337E" w:rsidP="0014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D3FE09F" w14:textId="77777777" w:rsidTr="2418F99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E5DBA9" w14:textId="2029767C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2D6BC245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A088CC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</w:tcPr>
          <w:p w14:paraId="3AAF9258" w14:textId="6D943408" w:rsidR="0012181A" w:rsidRDefault="00F767FC" w:rsidP="000533DB">
            <w:pPr>
              <w:spacing w:after="0" w:line="240" w:lineRule="auto"/>
              <w:rPr>
                <w:ins w:id="3" w:author="Luis Gerardo Gonzalez Morales" w:date="2021-09-03T16:48:00Z"/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for th</w:t>
            </w:r>
            <w:r w:rsidR="0004541B">
              <w:rPr>
                <w:rFonts w:ascii="Calibri" w:eastAsia="Times New Roman" w:hAnsi="Calibri" w:cs="Calibri"/>
                <w:color w:val="000000"/>
              </w:rPr>
              <w:t xml:space="preserve">e indicator on </w:t>
            </w:r>
            <w:r w:rsidR="008058A6" w:rsidRPr="008058A6">
              <w:rPr>
                <w:rFonts w:ascii="Calibri" w:eastAsia="Times New Roman" w:hAnsi="Calibri" w:cs="Calibri"/>
                <w:color w:val="000000"/>
              </w:rPr>
              <w:t>domestic violence laws</w:t>
            </w:r>
            <w:r w:rsidR="0004541B">
              <w:rPr>
                <w:rFonts w:ascii="Calibri" w:eastAsia="Times New Roman" w:hAnsi="Calibri" w:cs="Calibri"/>
                <w:color w:val="000000"/>
              </w:rPr>
              <w:t xml:space="preserve"> are</w:t>
            </w:r>
            <w:r w:rsidR="000307B8">
              <w:rPr>
                <w:rFonts w:ascii="Calibri" w:eastAsia="Times New Roman" w:hAnsi="Calibri" w:cs="Calibri"/>
                <w:color w:val="000000"/>
              </w:rPr>
              <w:t xml:space="preserve"> presented as</w:t>
            </w:r>
            <w:r w:rsidR="000454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B6781">
              <w:rPr>
                <w:rFonts w:ascii="Calibri" w:eastAsia="Times New Roman" w:hAnsi="Calibri" w:cs="Calibri"/>
                <w:color w:val="000000"/>
              </w:rPr>
              <w:t>“Yes/No” answer</w:t>
            </w:r>
            <w:r w:rsidR="000307B8">
              <w:rPr>
                <w:rFonts w:ascii="Calibri" w:eastAsia="Times New Roman" w:hAnsi="Calibri" w:cs="Calibri"/>
                <w:color w:val="000000"/>
              </w:rPr>
              <w:t>s</w:t>
            </w:r>
            <w:r w:rsidR="008B6781">
              <w:rPr>
                <w:rFonts w:ascii="Calibri" w:eastAsia="Times New Roman" w:hAnsi="Calibri" w:cs="Calibri"/>
                <w:color w:val="000000"/>
              </w:rPr>
              <w:t xml:space="preserve"> to the </w:t>
            </w:r>
            <w:r w:rsidR="000307B8">
              <w:rPr>
                <w:rFonts w:ascii="Calibri" w:eastAsia="Times New Roman" w:hAnsi="Calibri" w:cs="Calibri"/>
                <w:color w:val="000000"/>
              </w:rPr>
              <w:t>following binary question:</w:t>
            </w:r>
          </w:p>
          <w:p w14:paraId="699D0F17" w14:textId="77777777" w:rsidR="006C6A51" w:rsidRDefault="006C6A51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743773A" w14:textId="277D6A62" w:rsidR="000307B8" w:rsidRPr="008058A6" w:rsidRDefault="008058A6" w:rsidP="008058A6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  <w:r w:rsidRPr="008058A6">
              <w:rPr>
                <w:rFonts w:ascii="Calibri" w:eastAsia="Times New Roman" w:hAnsi="Calibri" w:cs="Calibri"/>
                <w:color w:val="000000"/>
              </w:rPr>
              <w:lastRenderedPageBreak/>
              <w:t>Is there legislation specifically addressing domestic violence?</w:t>
            </w:r>
          </w:p>
          <w:p w14:paraId="550DCBF1" w14:textId="756A39EB" w:rsidR="000307B8" w:rsidRPr="00D02A76" w:rsidRDefault="000307B8" w:rsidP="5ADFC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0789D787" w14:textId="77777777" w:rsidTr="2418F995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0698FBC6" w14:textId="05A51D22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257A7AD0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66C63F5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5E79259A" w14:textId="2915C8D8" w:rsidR="00B7493E" w:rsidRPr="00D02A76" w:rsidRDefault="00B7493E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7B94E1D" w14:textId="77777777" w:rsidTr="2418F99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4E1E0D57" w14:textId="0D8452AC" w:rsidR="000D3EF9" w:rsidRPr="00D02A76" w:rsidRDefault="001D1F02" w:rsidP="000D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03B34FB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11064D8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hideMark/>
          </w:tcPr>
          <w:p w14:paraId="39D97F19" w14:textId="5FE86896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7E50E3E" w14:textId="77777777" w:rsidTr="2418F99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0AF67366" w14:textId="2B72F050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76B0AED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73312CB3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12F451BA" w14:textId="4A52753E" w:rsidR="001100DD" w:rsidRDefault="00D7597A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97A">
              <w:rPr>
                <w:rFonts w:ascii="Calibri" w:eastAsia="Times New Roman" w:hAnsi="Calibri" w:cs="Calibri"/>
                <w:color w:val="000000"/>
              </w:rPr>
              <w:t>Data for the indicator on domestic violence laws</w:t>
            </w:r>
            <w:r w:rsidR="004009E1">
              <w:rPr>
                <w:rFonts w:ascii="Calibri" w:eastAsia="Times New Roman" w:hAnsi="Calibri" w:cs="Calibri"/>
                <w:color w:val="000000"/>
              </w:rPr>
              <w:t xml:space="preserve"> is part of t</w:t>
            </w:r>
            <w:r w:rsidR="00214C31">
              <w:rPr>
                <w:rFonts w:ascii="Calibri" w:eastAsia="Times New Roman" w:hAnsi="Calibri" w:cs="Calibri"/>
                <w:color w:val="000000"/>
              </w:rPr>
              <w:t xml:space="preserve">he World Bank’s </w:t>
            </w:r>
            <w:r w:rsidR="00214C31" w:rsidRPr="00214C31">
              <w:rPr>
                <w:rFonts w:ascii="Calibri" w:eastAsia="Times New Roman" w:hAnsi="Calibri" w:cs="Calibri"/>
                <w:color w:val="000000"/>
              </w:rPr>
              <w:t xml:space="preserve">Women, </w:t>
            </w:r>
            <w:proofErr w:type="gramStart"/>
            <w:r w:rsidR="00214C31" w:rsidRPr="00214C31">
              <w:rPr>
                <w:rFonts w:ascii="Calibri" w:eastAsia="Times New Roman" w:hAnsi="Calibri" w:cs="Calibri"/>
                <w:color w:val="000000"/>
              </w:rPr>
              <w:t>Business</w:t>
            </w:r>
            <w:proofErr w:type="gramEnd"/>
            <w:r w:rsidR="00214C31" w:rsidRPr="00214C31">
              <w:rPr>
                <w:rFonts w:ascii="Calibri" w:eastAsia="Times New Roman" w:hAnsi="Calibri" w:cs="Calibri"/>
                <w:color w:val="000000"/>
              </w:rPr>
              <w:t xml:space="preserve"> and the Law</w:t>
            </w:r>
            <w:r w:rsidR="00214C31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  <w:r w:rsidR="00B45D37">
              <w:rPr>
                <w:rFonts w:ascii="Calibri" w:eastAsia="Times New Roman" w:hAnsi="Calibri" w:cs="Calibri"/>
                <w:color w:val="000000"/>
              </w:rPr>
              <w:t>, which</w:t>
            </w:r>
            <w:r w:rsidR="00284C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45D37">
              <w:rPr>
                <w:rFonts w:ascii="Calibri" w:eastAsia="Times New Roman" w:hAnsi="Calibri" w:cs="Calibri"/>
                <w:color w:val="000000"/>
              </w:rPr>
              <w:t>measures</w:t>
            </w:r>
            <w:r w:rsidR="009261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26139" w:rsidRPr="00926139">
              <w:rPr>
                <w:rFonts w:ascii="Calibri" w:eastAsia="Times New Roman" w:hAnsi="Calibri" w:cs="Calibri"/>
                <w:color w:val="000000"/>
              </w:rPr>
              <w:t>legal differences between men’s and women’s access to economic opportunities</w:t>
            </w:r>
            <w:r w:rsidR="00B45D37">
              <w:rPr>
                <w:rFonts w:ascii="Calibri" w:eastAsia="Times New Roman" w:hAnsi="Calibri" w:cs="Calibri"/>
                <w:color w:val="000000"/>
              </w:rPr>
              <w:t>.</w:t>
            </w:r>
            <w:r w:rsidR="00AD435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A5F65">
              <w:rPr>
                <w:rFonts w:ascii="Calibri" w:eastAsia="Times New Roman" w:hAnsi="Calibri" w:cs="Calibri"/>
                <w:color w:val="000000"/>
              </w:rPr>
              <w:t xml:space="preserve">It is based on responses </w:t>
            </w:r>
            <w:r w:rsidR="00AD4350" w:rsidRPr="00AD4350">
              <w:rPr>
                <w:rFonts w:ascii="Calibri" w:eastAsia="Times New Roman" w:hAnsi="Calibri" w:cs="Calibri"/>
                <w:color w:val="000000"/>
              </w:rPr>
              <w:t xml:space="preserve">from respondents with expertise in family, </w:t>
            </w:r>
            <w:proofErr w:type="gramStart"/>
            <w:r w:rsidR="00AD4350" w:rsidRPr="00AD4350">
              <w:rPr>
                <w:rFonts w:ascii="Calibri" w:eastAsia="Times New Roman" w:hAnsi="Calibri" w:cs="Calibri"/>
                <w:color w:val="000000"/>
              </w:rPr>
              <w:t>labor</w:t>
            </w:r>
            <w:proofErr w:type="gramEnd"/>
            <w:r w:rsidR="00AD4350" w:rsidRPr="00AD4350">
              <w:rPr>
                <w:rFonts w:ascii="Calibri" w:eastAsia="Times New Roman" w:hAnsi="Calibri" w:cs="Calibri"/>
                <w:color w:val="000000"/>
              </w:rPr>
              <w:t xml:space="preserve"> and criminal law.</w:t>
            </w:r>
          </w:p>
          <w:p w14:paraId="408CB5C1" w14:textId="700BE245" w:rsidR="00AD4350" w:rsidRPr="00D02A76" w:rsidRDefault="00AD4350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334E60F4" w14:textId="77777777" w:rsidTr="2418F99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96044DA" w14:textId="2B116179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185DF19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6709E3CD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0175274A" w14:textId="02612A4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6A809BE" w14:textId="77777777" w:rsidTr="2418F99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EA46C4" w14:textId="0E677008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06086C4F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0C2FBD0A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1E73CDCD" w14:textId="649FA242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5C97DF8B" w14:textId="77777777" w:rsidTr="2418F995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378A916B" w14:textId="3E6C25AB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56FF5FC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1E0AE97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hideMark/>
          </w:tcPr>
          <w:p w14:paraId="23ABDB64" w14:textId="5B20AE38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EF9" w:rsidRPr="00D02A76" w14:paraId="5AC43F26" w14:textId="77777777" w:rsidTr="2418F995">
        <w:trPr>
          <w:trHeight w:val="300"/>
        </w:trPr>
        <w:tc>
          <w:tcPr>
            <w:tcW w:w="1325" w:type="dxa"/>
            <w:shd w:val="clear" w:color="auto" w:fill="auto"/>
          </w:tcPr>
          <w:p w14:paraId="508DBE58" w14:textId="21BDC3AA" w:rsidR="000D3EF9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</w:t>
            </w:r>
            <w:r w:rsidR="000E39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</w:tcPr>
          <w:p w14:paraId="68CC277C" w14:textId="1E01EEEA" w:rsidR="000D3EF9" w:rsidRPr="00D02A76" w:rsidRDefault="000D3EF9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7B13B801" w14:textId="65574024" w:rsidR="000D3EF9" w:rsidRPr="00D02A76" w:rsidRDefault="000D3EF9" w:rsidP="000D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</w:tcPr>
          <w:p w14:paraId="2C7DAC21" w14:textId="50EAADEE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Data and metadata were extracted from </w:t>
            </w:r>
            <w:r w:rsidR="00086DF8" w:rsidRPr="00086DF8">
              <w:rPr>
                <w:rFonts w:ascii="Calibri" w:eastAsia="Times New Roman" w:hAnsi="Calibri" w:cs="Calibri"/>
                <w:color w:val="000000"/>
              </w:rPr>
              <w:t xml:space="preserve">the World Bank's Women, </w:t>
            </w:r>
            <w:proofErr w:type="gramStart"/>
            <w:r w:rsidR="00086DF8" w:rsidRPr="00086DF8">
              <w:rPr>
                <w:rFonts w:ascii="Calibri" w:eastAsia="Times New Roman" w:hAnsi="Calibri" w:cs="Calibri"/>
                <w:color w:val="000000"/>
              </w:rPr>
              <w:t>Business</w:t>
            </w:r>
            <w:proofErr w:type="gramEnd"/>
            <w:r w:rsidR="00086DF8" w:rsidRPr="00086DF8">
              <w:rPr>
                <w:rFonts w:ascii="Calibri" w:eastAsia="Times New Roman" w:hAnsi="Calibri" w:cs="Calibri"/>
                <w:color w:val="000000"/>
              </w:rPr>
              <w:t xml:space="preserve"> and the Law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Database on </w:t>
            </w:r>
            <w:r w:rsidR="00674032">
              <w:rPr>
                <w:rFonts w:ascii="Calibri" w:eastAsia="Times New Roman" w:hAnsi="Calibri" w:cs="Calibri"/>
                <w:color w:val="000000"/>
              </w:rPr>
              <w:t>23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32AAD">
              <w:rPr>
                <w:rFonts w:ascii="Calibri" w:eastAsia="Times New Roman" w:hAnsi="Calibri" w:cs="Calibri"/>
                <w:color w:val="000000"/>
              </w:rPr>
              <w:t>Ju</w:t>
            </w:r>
            <w:r w:rsidR="00674032">
              <w:rPr>
                <w:rFonts w:ascii="Calibri" w:eastAsia="Times New Roman" w:hAnsi="Calibri" w:cs="Calibri"/>
                <w:color w:val="000000"/>
              </w:rPr>
              <w:t>ly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2021. </w:t>
            </w:r>
          </w:p>
          <w:p w14:paraId="6C413BD6" w14:textId="77777777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A0E20B" w14:textId="4958CCAE" w:rsidR="00323AB7" w:rsidRDefault="00323AB7" w:rsidP="00323AB7">
            <w:pPr>
              <w:spacing w:after="0" w:line="240" w:lineRule="auto"/>
              <w:rPr>
                <w:ins w:id="4" w:author="Luis Gerardo Gonzalez Morales" w:date="2021-09-03T16:48:00Z"/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For more information, please go to the following:  </w:t>
            </w:r>
          </w:p>
          <w:p w14:paraId="6EB11B8E" w14:textId="77777777" w:rsidR="006C6A51" w:rsidRPr="00323AB7" w:rsidRDefault="006C6A51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0C63EDE" w14:textId="779C9AA9" w:rsidR="000D3EF9" w:rsidRPr="00323AB7" w:rsidRDefault="5A204137" w:rsidP="2418F99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[</w:t>
            </w:r>
            <w:proofErr w:type="gramStart"/>
            <w:r w:rsidR="00530C25">
              <w:t>https://wbl.worldbank.org/en/wbl</w:t>
            </w:r>
            <w:r w:rsidR="76C1E81E">
              <w:t>](</w:t>
            </w:r>
            <w:proofErr w:type="gramEnd"/>
            <w:r w:rsidR="76C1E81E">
              <w:t>https://wbl.worldbank.org/en/wbl)</w:t>
            </w:r>
          </w:p>
          <w:p w14:paraId="3E86F726" w14:textId="78849147" w:rsidR="00323AB7" w:rsidRPr="00D02A76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67BE26" w14:textId="77777777" w:rsidR="00622CD3" w:rsidRDefault="00622CD3"/>
    <w:sectPr w:rsidR="00622CD3" w:rsidSect="00A26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5D0E2" w14:textId="77777777" w:rsidR="00B329DE" w:rsidRDefault="00B329DE" w:rsidP="00296D9F">
      <w:pPr>
        <w:spacing w:after="0" w:line="240" w:lineRule="auto"/>
      </w:pPr>
      <w:r>
        <w:separator/>
      </w:r>
    </w:p>
  </w:endnote>
  <w:endnote w:type="continuationSeparator" w:id="0">
    <w:p w14:paraId="689DB403" w14:textId="77777777" w:rsidR="00B329DE" w:rsidRDefault="00B329DE" w:rsidP="0029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CC920" w14:textId="77777777" w:rsidR="00B329DE" w:rsidRDefault="00B329DE" w:rsidP="00296D9F">
      <w:pPr>
        <w:spacing w:after="0" w:line="240" w:lineRule="auto"/>
      </w:pPr>
      <w:r>
        <w:separator/>
      </w:r>
    </w:p>
  </w:footnote>
  <w:footnote w:type="continuationSeparator" w:id="0">
    <w:p w14:paraId="54F90EC7" w14:textId="77777777" w:rsidR="00B329DE" w:rsidRDefault="00B329DE" w:rsidP="0029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696B"/>
    <w:multiLevelType w:val="hybridMultilevel"/>
    <w:tmpl w:val="B0F896BC"/>
    <w:lvl w:ilvl="0" w:tplc="B2D2D0D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06A2"/>
    <w:multiLevelType w:val="multilevel"/>
    <w:tmpl w:val="4CC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100358"/>
    <w:multiLevelType w:val="hybridMultilevel"/>
    <w:tmpl w:val="82466010"/>
    <w:lvl w:ilvl="0" w:tplc="B2D2D0D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Gerardo Gonzalez Morales">
    <w15:presenceInfo w15:providerId="AD" w15:userId="S::gonzalezmorales@un.org::6859254f-0ec3-4a5d-9eb4-550f76695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5"/>
    <w:rsid w:val="000307B8"/>
    <w:rsid w:val="0004541B"/>
    <w:rsid w:val="000525D0"/>
    <w:rsid w:val="00086DF8"/>
    <w:rsid w:val="000D3EF9"/>
    <w:rsid w:val="000E39FC"/>
    <w:rsid w:val="001100DD"/>
    <w:rsid w:val="0012181A"/>
    <w:rsid w:val="001364E3"/>
    <w:rsid w:val="0014337E"/>
    <w:rsid w:val="001D1F02"/>
    <w:rsid w:val="00205ED5"/>
    <w:rsid w:val="00214C31"/>
    <w:rsid w:val="002772EC"/>
    <w:rsid w:val="00284CB1"/>
    <w:rsid w:val="00291C75"/>
    <w:rsid w:val="00296D9F"/>
    <w:rsid w:val="002A5F65"/>
    <w:rsid w:val="002B3C43"/>
    <w:rsid w:val="002F2BE8"/>
    <w:rsid w:val="00320493"/>
    <w:rsid w:val="00323AB7"/>
    <w:rsid w:val="00336904"/>
    <w:rsid w:val="00346FA6"/>
    <w:rsid w:val="003476A5"/>
    <w:rsid w:val="003534DA"/>
    <w:rsid w:val="0035355D"/>
    <w:rsid w:val="00373B5E"/>
    <w:rsid w:val="0039322F"/>
    <w:rsid w:val="003D1166"/>
    <w:rsid w:val="003D60C8"/>
    <w:rsid w:val="004009E1"/>
    <w:rsid w:val="004315D4"/>
    <w:rsid w:val="0044392F"/>
    <w:rsid w:val="004F6E2F"/>
    <w:rsid w:val="00530C25"/>
    <w:rsid w:val="005465B2"/>
    <w:rsid w:val="005A1CCC"/>
    <w:rsid w:val="005F481E"/>
    <w:rsid w:val="00622CD3"/>
    <w:rsid w:val="0063098A"/>
    <w:rsid w:val="00641FC2"/>
    <w:rsid w:val="00674032"/>
    <w:rsid w:val="00683B1B"/>
    <w:rsid w:val="006C6A51"/>
    <w:rsid w:val="007C1066"/>
    <w:rsid w:val="007E50CF"/>
    <w:rsid w:val="008058A6"/>
    <w:rsid w:val="00816CCE"/>
    <w:rsid w:val="00847F0A"/>
    <w:rsid w:val="008B6781"/>
    <w:rsid w:val="00926139"/>
    <w:rsid w:val="00977F3E"/>
    <w:rsid w:val="00996762"/>
    <w:rsid w:val="009C27E8"/>
    <w:rsid w:val="009D067B"/>
    <w:rsid w:val="00A26CD4"/>
    <w:rsid w:val="00A26F4F"/>
    <w:rsid w:val="00A32AAD"/>
    <w:rsid w:val="00A351B5"/>
    <w:rsid w:val="00A42B9E"/>
    <w:rsid w:val="00A65BBC"/>
    <w:rsid w:val="00A732C2"/>
    <w:rsid w:val="00AA43E8"/>
    <w:rsid w:val="00AB2E86"/>
    <w:rsid w:val="00AD4350"/>
    <w:rsid w:val="00B12B63"/>
    <w:rsid w:val="00B329DE"/>
    <w:rsid w:val="00B45D37"/>
    <w:rsid w:val="00B558F9"/>
    <w:rsid w:val="00B669C7"/>
    <w:rsid w:val="00B67164"/>
    <w:rsid w:val="00B7493E"/>
    <w:rsid w:val="00BB3D2F"/>
    <w:rsid w:val="00C54CBC"/>
    <w:rsid w:val="00CD3906"/>
    <w:rsid w:val="00D00C71"/>
    <w:rsid w:val="00D10FC7"/>
    <w:rsid w:val="00D72501"/>
    <w:rsid w:val="00D7597A"/>
    <w:rsid w:val="00D97B3B"/>
    <w:rsid w:val="00DD5033"/>
    <w:rsid w:val="00EA1B4E"/>
    <w:rsid w:val="00EB538B"/>
    <w:rsid w:val="00F25AF9"/>
    <w:rsid w:val="00F60C67"/>
    <w:rsid w:val="00F6498B"/>
    <w:rsid w:val="00F767FC"/>
    <w:rsid w:val="00F81AD1"/>
    <w:rsid w:val="00FF591F"/>
    <w:rsid w:val="1E51CC96"/>
    <w:rsid w:val="2418F995"/>
    <w:rsid w:val="56B9558F"/>
    <w:rsid w:val="5A204137"/>
    <w:rsid w:val="5ADFC40B"/>
    <w:rsid w:val="5ED1DDEA"/>
    <w:rsid w:val="6CFE47EF"/>
    <w:rsid w:val="76C1E81E"/>
    <w:rsid w:val="774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8C02"/>
  <w15:chartTrackingRefBased/>
  <w15:docId w15:val="{292815F6-6445-429E-9178-3733CA3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9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9F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5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A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AAD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35355D"/>
  </w:style>
  <w:style w:type="character" w:customStyle="1" w:styleId="eop">
    <w:name w:val="eop"/>
    <w:basedOn w:val="DefaultParagraphFont"/>
    <w:rsid w:val="0035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24ED1526-F0E3-449D-B390-0A586C679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929C4-FC18-4154-907F-7FC62212C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05209-4786-4337-B4B1-6CDE3BBB142A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15</cp:revision>
  <dcterms:created xsi:type="dcterms:W3CDTF">2021-08-22T15:36:00Z</dcterms:created>
  <dcterms:modified xsi:type="dcterms:W3CDTF">2021-09-03T20:49:00Z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