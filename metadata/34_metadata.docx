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Change w:author="">
          <w:tblPr/>
        </w:tblPrChange>
      </w:tblPr>
      <w:tblGrid>
        <w:gridCol w:w="540"/>
        <w:gridCol w:w="570"/>
        <w:gridCol w:w="540"/>
        <w:gridCol w:w="1365"/>
        <w:gridCol w:w="6587"/>
      </w:tblGrid>
      <w:tr w:rsidRPr="00042B18" w:rsidR="00042B18" w:rsidTr="6C14C4B3" w14:paraId="6C0B4B5A" w14:textId="77777777">
        <w:trPr>
          <w:trHeight w:val="900"/>
        </w:trPr>
        <w:tc>
          <w:tcPr>
            <w:tcW w:w="540" w:type="dxa"/>
            <w:shd w:val="clear" w:color="auto" w:fill="auto"/>
            <w:tcMar/>
          </w:tcPr>
          <w:p w:rsidR="7E7F62DC" w:rsidP="7E7F62DC" w:rsidRDefault="7E7F62DC" w14:paraId="0CEF5656" w14:textId="695493F7">
            <w:pPr>
              <w:pStyle w:val="Standard"/>
              <w:spacing w:line="240" w:lineRule="auto"/>
              <w:rPr>
                <w:rFonts w:ascii="Calibri" w:hAnsi="Calibri" w:eastAsia="Times New Roman" w:cs="Calibri"/>
                <w:color w:val="000000" w:themeColor="text1" w:themeTint="FF" w:themeShade="FF"/>
                <w:sz w:val="20"/>
                <w:szCs w:val="20"/>
              </w:rPr>
            </w:pPr>
            <w:r w:rsidRPr="79FF6624" w:rsidR="6B2A752C">
              <w:rPr>
                <w:rFonts w:ascii="Calibri" w:hAnsi="Calibri" w:eastAsia="Times New Roman" w:cs="Calibri"/>
                <w:color w:val="000000" w:themeColor="text1" w:themeTint="FF" w:themeShade="FF"/>
                <w:sz w:val="20"/>
                <w:szCs w:val="20"/>
              </w:rPr>
              <w:t>34</w:t>
            </w:r>
          </w:p>
        </w:tc>
        <w:tc>
          <w:tcPr>
            <w:tcW w:w="570" w:type="dxa"/>
            <w:shd w:val="clear" w:color="auto" w:fill="auto"/>
            <w:tcMar/>
          </w:tcPr>
          <w:p w:rsidR="7E7F62DC" w:rsidP="7E7F62DC" w:rsidRDefault="7E7F62DC" w14:paraId="3AC1C97E" w14:textId="4760078B">
            <w:pPr>
              <w:pStyle w:val="Standard"/>
              <w:spacing w:line="240" w:lineRule="auto"/>
              <w:rPr>
                <w:rFonts w:ascii="Calibri" w:hAnsi="Calibri" w:eastAsia="Times New Roman" w:cs="Calibri"/>
                <w:color w:val="000000" w:themeColor="text1" w:themeTint="FF" w:themeShade="FF"/>
                <w:sz w:val="20"/>
                <w:szCs w:val="20"/>
              </w:rPr>
            </w:pPr>
            <w:r w:rsidRPr="79FF6624" w:rsidR="6B2A752C">
              <w:rPr>
                <w:rFonts w:ascii="Calibri" w:hAnsi="Calibri" w:eastAsia="Times New Roman" w:cs="Calibri"/>
                <w:color w:val="000000" w:themeColor="text1" w:themeTint="FF" w:themeShade="FF"/>
                <w:sz w:val="20"/>
                <w:szCs w:val="20"/>
              </w:rPr>
              <w:t>27</w:t>
            </w:r>
          </w:p>
        </w:tc>
        <w:tc>
          <w:tcPr>
            <w:tcW w:w="540" w:type="dxa"/>
            <w:shd w:val="clear" w:color="auto" w:fill="auto"/>
            <w:tcMar/>
          </w:tcPr>
          <w:p w:rsidR="7E7F62DC" w:rsidP="7E7F62DC" w:rsidRDefault="7E7F62DC" w14:paraId="127CB15C" w14:textId="73E5CBA5">
            <w:pPr>
              <w:pStyle w:val="Standard"/>
              <w:spacing w:line="240" w:lineRule="auto"/>
              <w:rPr>
                <w:rFonts w:ascii="Calibri" w:hAnsi="Calibri" w:eastAsia="Times New Roman" w:cs="Calibri"/>
                <w:color w:val="000000" w:themeColor="text1" w:themeTint="FF" w:themeShade="FF"/>
                <w:sz w:val="20"/>
                <w:szCs w:val="20"/>
              </w:rPr>
            </w:pPr>
            <w:r w:rsidRPr="79FF6624" w:rsidR="6B2A752C">
              <w:rPr>
                <w:rFonts w:ascii="Calibri" w:hAnsi="Calibri" w:eastAsia="Times New Roman" w:cs="Calibri"/>
                <w:color w:val="000000" w:themeColor="text1" w:themeTint="FF" w:themeShade="FF"/>
                <w:sz w:val="20"/>
                <w:szCs w:val="20"/>
              </w:rPr>
              <w:t>1</w:t>
            </w:r>
          </w:p>
        </w:tc>
        <w:tc>
          <w:tcPr>
            <w:tcW w:w="1365" w:type="dxa"/>
            <w:shd w:val="clear" w:color="auto" w:fill="auto"/>
            <w:tcMar/>
            <w:hideMark/>
          </w:tcPr>
          <w:p w:rsidRPr="00042B18" w:rsidR="00042B18" w:rsidP="00DF5776" w:rsidRDefault="00042B18" w14:paraId="27F81576" w14:textId="19DEFB89">
            <w:pPr>
              <w:spacing w:after="0" w:line="240" w:lineRule="auto"/>
              <w:rPr>
                <w:rFonts w:ascii="Calibri" w:hAnsi="Calibri" w:eastAsia="Times New Roman" w:cs="Calibri"/>
                <w:color w:val="000000"/>
                <w:sz w:val="20"/>
                <w:szCs w:val="20"/>
              </w:rPr>
            </w:pPr>
            <w:r w:rsidRPr="00042B18">
              <w:rPr>
                <w:rFonts w:ascii="Calibri" w:hAnsi="Calibri" w:eastAsia="Times New Roman" w:cs="Calibri"/>
                <w:color w:val="000000"/>
                <w:sz w:val="20"/>
                <w:szCs w:val="20"/>
              </w:rPr>
              <w:t>Contact point in international agency</w:t>
            </w:r>
          </w:p>
        </w:tc>
        <w:tc>
          <w:tcPr>
            <w:tcW w:w="6587" w:type="dxa"/>
            <w:shd w:val="clear" w:color="auto" w:fill="auto"/>
            <w:tcMar/>
            <w:hideMark/>
          </w:tcPr>
          <w:p w:rsidRPr="00042B18" w:rsidR="00042B18" w:rsidP="6BA10861" w:rsidRDefault="00042B18" w14:paraId="2CE92F4B" w14:textId="55C619F7">
            <w:pPr>
              <w:spacing w:after="0" w:line="240" w:lineRule="auto"/>
              <w:rPr>
                <w:rFonts w:ascii="Calibri" w:hAnsi="Calibri" w:eastAsia="Times New Roman" w:cs="Calibri"/>
                <w:color w:val="000000" w:themeColor="text1" w:themeTint="FF" w:themeShade="FF"/>
                <w:sz w:val="20"/>
                <w:szCs w:val="20"/>
              </w:rPr>
            </w:pPr>
            <w:r w:rsidRPr="6BA10861" w:rsidR="1D9A62C8">
              <w:rPr>
                <w:rFonts w:ascii="Calibri" w:hAnsi="Calibri" w:eastAsia="Times New Roman" w:cs="Calibri"/>
                <w:color w:val="000000" w:themeColor="text1" w:themeTint="FF" w:themeShade="FF"/>
                <w:sz w:val="20"/>
                <w:szCs w:val="20"/>
              </w:rPr>
              <w:t xml:space="preserve">Agency: </w:t>
            </w:r>
            <w:r w:rsidRPr="6BA10861" w:rsidR="00042B18">
              <w:rPr>
                <w:rFonts w:ascii="Calibri" w:hAnsi="Calibri" w:eastAsia="Times New Roman" w:cs="Calibri"/>
                <w:color w:val="000000" w:themeColor="text1" w:themeTint="FF" w:themeShade="FF"/>
                <w:sz w:val="20"/>
                <w:szCs w:val="20"/>
              </w:rPr>
              <w:t>World Health Organization (WHO)</w:t>
            </w:r>
            <w:r w:rsidRPr="6BA10861" w:rsidR="004FB4B5">
              <w:rPr>
                <w:rFonts w:ascii="Calibri" w:hAnsi="Calibri" w:eastAsia="Times New Roman" w:cs="Calibri"/>
                <w:color w:val="000000" w:themeColor="text1" w:themeTint="FF" w:themeShade="FF"/>
                <w:sz w:val="20"/>
                <w:szCs w:val="20"/>
              </w:rPr>
              <w:t>,</w:t>
            </w:r>
            <w:r w:rsidRPr="6BA10861" w:rsidR="00042B18">
              <w:rPr>
                <w:rFonts w:ascii="Calibri" w:hAnsi="Calibri" w:eastAsia="Times New Roman" w:cs="Calibri"/>
                <w:color w:val="000000" w:themeColor="text1" w:themeTint="FF" w:themeShade="FF"/>
                <w:sz w:val="20"/>
                <w:szCs w:val="20"/>
              </w:rPr>
              <w:t xml:space="preserve"> Department of Sexual and Reproductive Health and Research.</w:t>
            </w:r>
          </w:p>
          <w:p w:rsidRPr="00042B18" w:rsidR="00042B18" w:rsidP="6BA10861" w:rsidRDefault="00042B18" w14:paraId="735C1E8A" w14:textId="47E93F60">
            <w:pPr>
              <w:pStyle w:val="Standard"/>
              <w:spacing w:after="0" w:line="240" w:lineRule="auto"/>
              <w:rPr>
                <w:rFonts w:ascii="Calibri" w:hAnsi="Calibri" w:eastAsia="Times New Roman" w:cs="Calibri"/>
                <w:color w:val="000000"/>
                <w:sz w:val="20"/>
                <w:szCs w:val="20"/>
              </w:rPr>
            </w:pPr>
            <w:r w:rsidRPr="6BA10861" w:rsidR="178DC5EB">
              <w:rPr>
                <w:rFonts w:ascii="Calibri" w:hAnsi="Calibri" w:eastAsia="Times New Roman" w:cs="Calibri"/>
                <w:color w:val="000000" w:themeColor="text1" w:themeTint="FF" w:themeShade="FF"/>
                <w:sz w:val="20"/>
                <w:szCs w:val="20"/>
              </w:rPr>
              <w:t xml:space="preserve">Website: </w:t>
            </w:r>
            <w:hyperlink r:id="R7eea06d662f64a30">
              <w:r w:rsidRPr="6BA10861" w:rsidR="178DC5EB">
                <w:rPr>
                  <w:rStyle w:val="Hyperlink"/>
                  <w:rFonts w:ascii="Calibri" w:hAnsi="Calibri" w:eastAsia="Times New Roman" w:cs="Calibri"/>
                  <w:sz w:val="20"/>
                  <w:szCs w:val="20"/>
                </w:rPr>
                <w:t>https://www.who.int/teams/sexual-and-reproductive-health-and-research-(srh)/about-us</w:t>
              </w:r>
            </w:hyperlink>
            <w:r w:rsidRPr="6BA10861" w:rsidR="178DC5EB">
              <w:rPr>
                <w:rFonts w:ascii="Calibri" w:hAnsi="Calibri" w:eastAsia="Times New Roman" w:cs="Calibri"/>
                <w:color w:val="000000" w:themeColor="text1" w:themeTint="FF" w:themeShade="FF"/>
                <w:sz w:val="20"/>
                <w:szCs w:val="20"/>
              </w:rPr>
              <w:t xml:space="preserve"> </w:t>
            </w:r>
          </w:p>
        </w:tc>
      </w:tr>
      <w:tr w:rsidRPr="00042B18" w:rsidR="00042B18" w:rsidTr="6C14C4B3" w14:paraId="0D23748D" w14:textId="77777777">
        <w:trPr>
          <w:trHeight w:val="13275"/>
        </w:trPr>
        <w:tc>
          <w:tcPr>
            <w:tcW w:w="540" w:type="dxa"/>
            <w:shd w:val="clear" w:color="auto" w:fill="auto"/>
            <w:tcMar/>
          </w:tcPr>
          <w:p w:rsidR="79FF6624" w:rsidP="79FF6624" w:rsidRDefault="79FF6624" w14:paraId="5330CC9E" w14:textId="695493F7">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34</w:t>
            </w:r>
          </w:p>
        </w:tc>
        <w:tc>
          <w:tcPr>
            <w:tcW w:w="570" w:type="dxa"/>
            <w:shd w:val="clear" w:color="auto" w:fill="auto"/>
            <w:tcMar/>
          </w:tcPr>
          <w:p w:rsidR="79FF6624" w:rsidP="79FF6624" w:rsidRDefault="79FF6624" w14:paraId="14DD5CE7" w14:textId="4760078B">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27</w:t>
            </w:r>
          </w:p>
        </w:tc>
        <w:tc>
          <w:tcPr>
            <w:tcW w:w="540" w:type="dxa"/>
            <w:shd w:val="clear" w:color="auto" w:fill="auto"/>
            <w:tcMar/>
          </w:tcPr>
          <w:p w:rsidR="7E7F62DC" w:rsidP="7E7F62DC" w:rsidRDefault="7E7F62DC" w14:paraId="216E67E7" w14:textId="09E9381B">
            <w:pPr>
              <w:pStyle w:val="Standard"/>
              <w:spacing w:line="240" w:lineRule="auto"/>
              <w:rPr>
                <w:rFonts w:ascii="Calibri" w:hAnsi="Calibri" w:eastAsia="Times New Roman" w:cs="Calibri"/>
                <w:color w:val="000000" w:themeColor="text1" w:themeTint="FF" w:themeShade="FF"/>
                <w:sz w:val="20"/>
                <w:szCs w:val="20"/>
              </w:rPr>
            </w:pPr>
            <w:r w:rsidRPr="7E6EEA25" w:rsidR="0AEE1FD5">
              <w:rPr>
                <w:rFonts w:ascii="Calibri" w:hAnsi="Calibri" w:eastAsia="Times New Roman" w:cs="Calibri"/>
                <w:color w:val="000000" w:themeColor="text1" w:themeTint="FF" w:themeShade="FF"/>
                <w:sz w:val="20"/>
                <w:szCs w:val="20"/>
              </w:rPr>
              <w:t>2</w:t>
            </w:r>
          </w:p>
        </w:tc>
        <w:tc>
          <w:tcPr>
            <w:tcW w:w="1365" w:type="dxa"/>
            <w:shd w:val="clear" w:color="auto" w:fill="auto"/>
            <w:tcMar/>
            <w:hideMark/>
          </w:tcPr>
          <w:p w:rsidRPr="00042B18" w:rsidR="00042B18" w:rsidP="00DF5776" w:rsidRDefault="00042B18" w14:paraId="1C4C2B6E" w14:textId="098B61A5">
            <w:pPr>
              <w:spacing w:after="0" w:line="240" w:lineRule="auto"/>
              <w:rPr>
                <w:rFonts w:ascii="Calibri" w:hAnsi="Calibri" w:eastAsia="Times New Roman" w:cs="Calibri"/>
                <w:color w:val="000000"/>
                <w:sz w:val="20"/>
                <w:szCs w:val="20"/>
              </w:rPr>
            </w:pPr>
            <w:r w:rsidRPr="79FF6624" w:rsidR="2219E781">
              <w:rPr>
                <w:rFonts w:ascii="Calibri" w:hAnsi="Calibri" w:eastAsia="Times New Roman" w:cs="Calibri"/>
                <w:color w:val="000000" w:themeColor="text1" w:themeTint="FF" w:themeShade="FF"/>
                <w:sz w:val="20"/>
                <w:szCs w:val="20"/>
              </w:rPr>
              <w:t>International agreed definition</w:t>
            </w:r>
            <w:r w:rsidRPr="79FF6624" w:rsidR="7066A754">
              <w:rPr>
                <w:rFonts w:ascii="Calibri" w:hAnsi="Calibri" w:eastAsia="Times New Roman" w:cs="Calibri"/>
                <w:color w:val="000000" w:themeColor="text1" w:themeTint="FF" w:themeShade="FF"/>
                <w:sz w:val="20"/>
                <w:szCs w:val="20"/>
              </w:rPr>
              <w:t xml:space="preserve"> (X)</w:t>
            </w:r>
          </w:p>
        </w:tc>
        <w:tc>
          <w:tcPr>
            <w:tcW w:w="6587" w:type="dxa"/>
            <w:shd w:val="clear" w:color="auto" w:fill="auto"/>
            <w:tcMar/>
            <w:hideMark/>
          </w:tcPr>
          <w:p w:rsidR="00042B18" w:rsidP="00DF5776" w:rsidRDefault="00042B18" w14:paraId="0D6A7729" w14:textId="0C0263C5">
            <w:pPr>
              <w:spacing w:after="0" w:line="240" w:lineRule="auto"/>
              <w:rPr>
                <w:rFonts w:ascii="Calibri" w:hAnsi="Calibri" w:eastAsia="Times New Roman" w:cs="Calibri"/>
                <w:color w:val="000000"/>
                <w:sz w:val="20"/>
                <w:szCs w:val="20"/>
              </w:rPr>
            </w:pPr>
            <w:r w:rsidRPr="79FF6624" w:rsidR="2219E781">
              <w:rPr>
                <w:rFonts w:ascii="Calibri" w:hAnsi="Calibri" w:eastAsia="Times New Roman" w:cs="Calibri"/>
                <w:color w:val="000000" w:themeColor="text1" w:themeTint="FF" w:themeShade="FF"/>
                <w:sz w:val="20"/>
                <w:szCs w:val="20"/>
              </w:rPr>
              <w:t xml:space="preserve">Definition: </w:t>
            </w:r>
            <w:r>
              <w:br/>
            </w:r>
            <w:r w:rsidRPr="79FF6624" w:rsidR="2219E781">
              <w:rPr>
                <w:rFonts w:ascii="Calibri" w:hAnsi="Calibri" w:eastAsia="Times New Roman" w:cs="Calibri"/>
                <w:color w:val="000000" w:themeColor="text1" w:themeTint="FF" w:themeShade="FF"/>
                <w:sz w:val="20"/>
                <w:szCs w:val="20"/>
              </w:rPr>
              <w:t xml:space="preserve">The maternal mortality ratio (MMR) is defined as the number of maternal deaths during a given </w:t>
            </w:r>
            <w:r w:rsidRPr="79FF6624" w:rsidR="2219E781">
              <w:rPr>
                <w:rFonts w:ascii="Calibri" w:hAnsi="Calibri" w:eastAsia="Times New Roman" w:cs="Calibri"/>
                <w:color w:val="000000" w:themeColor="text1" w:themeTint="FF" w:themeShade="FF"/>
                <w:sz w:val="20"/>
                <w:szCs w:val="20"/>
              </w:rPr>
              <w:t>time period</w:t>
            </w:r>
            <w:r w:rsidRPr="79FF6624" w:rsidR="2219E781">
              <w:rPr>
                <w:rFonts w:ascii="Calibri" w:hAnsi="Calibri" w:eastAsia="Times New Roman" w:cs="Calibri"/>
                <w:color w:val="000000" w:themeColor="text1" w:themeTint="FF" w:themeShade="FF"/>
                <w:sz w:val="20"/>
                <w:szCs w:val="20"/>
              </w:rPr>
              <w:t xml:space="preserve"> per 100,000 live births during the same time period. It depicts the risk of maternal death relative to the number of live births and essentially captures the risk of death in a single pregnancy or a single live birth.</w:t>
            </w:r>
            <w:r>
              <w:br/>
            </w:r>
            <w:r>
              <w:br/>
            </w:r>
            <w:r w:rsidRPr="79FF6624" w:rsidR="2219E781">
              <w:rPr>
                <w:rFonts w:ascii="Calibri" w:hAnsi="Calibri" w:eastAsia="Times New Roman" w:cs="Calibri"/>
                <w:color w:val="000000" w:themeColor="text1" w:themeTint="FF" w:themeShade="FF"/>
                <w:sz w:val="20"/>
                <w:szCs w:val="20"/>
              </w:rPr>
              <w:t>Maternal deaths: The annual number of female deaths from any cause related to or aggravated by pregnancy or its management (excluding accidental or incidental causes) during pregnancy and childbirth or within 42 days of termination of pregnancy, irrespective of the duration and site of the pregnancy, expressed per 100,000 live births, for a specified time period.</w:t>
            </w:r>
            <w:r>
              <w:br/>
            </w:r>
          </w:p>
          <w:p w:rsidR="79FF6624" w:rsidP="79FF6624" w:rsidRDefault="79FF6624" w14:paraId="44DA53B5" w14:textId="67E668CF">
            <w:pPr>
              <w:pStyle w:val="Standard"/>
              <w:spacing w:after="0" w:line="240" w:lineRule="auto"/>
            </w:pPr>
          </w:p>
          <w:p w:rsidR="00042B18" w:rsidP="6AF5EC4E" w:rsidRDefault="00042B18" w14:paraId="1F03AD42" w14:textId="0A12D4DE">
            <w:pPr>
              <w:spacing w:after="0" w:line="240" w:lineRule="auto"/>
              <w:rPr>
                <w:rFonts w:ascii="Calibri" w:hAnsi="Calibri" w:eastAsia="Times New Roman" w:cs="Calibri"/>
                <w:color w:val="000000" w:themeColor="text1" w:themeTint="FF" w:themeShade="FF"/>
                <w:sz w:val="20"/>
                <w:szCs w:val="20"/>
              </w:rPr>
            </w:pPr>
            <w:r w:rsidRPr="6AF5EC4E" w:rsidR="00042B18">
              <w:rPr>
                <w:rFonts w:ascii="Calibri" w:hAnsi="Calibri" w:eastAsia="Times New Roman" w:cs="Calibri"/>
                <w:color w:val="000000" w:themeColor="text1" w:themeTint="FF" w:themeShade="FF"/>
                <w:sz w:val="20"/>
                <w:szCs w:val="20"/>
              </w:rPr>
              <w:t xml:space="preserve">Concepts: </w:t>
            </w:r>
            <w:r>
              <w:br/>
            </w:r>
            <w:r w:rsidRPr="6AF5EC4E" w:rsidR="00042B18">
              <w:rPr>
                <w:rFonts w:ascii="Calibri" w:hAnsi="Calibri" w:eastAsia="Times New Roman" w:cs="Calibri"/>
                <w:color w:val="000000" w:themeColor="text1" w:themeTint="FF" w:themeShade="FF"/>
                <w:sz w:val="20"/>
                <w:szCs w:val="20"/>
              </w:rPr>
              <w:t>Definitions related to maternal death in ICD-10</w:t>
            </w:r>
          </w:p>
          <w:p w:rsidR="00042B18" w:rsidP="6AF5EC4E" w:rsidRDefault="00042B18" w14:paraId="1E3BC449" w14:textId="384371A9">
            <w:pPr>
              <w:pStyle w:val="Listenabsatz"/>
              <w:numPr>
                <w:ilvl w:val="0"/>
                <w:numId w:val="17"/>
              </w:numPr>
              <w:spacing w:after="0" w:line="240" w:lineRule="auto"/>
              <w:rPr>
                <w:rFonts w:ascii="Calibri" w:hAnsi="Calibri" w:eastAsia="Times New Roman" w:cs="Calibri"/>
                <w:color w:val="000000" w:themeColor="text1" w:themeTint="FF" w:themeShade="FF"/>
                <w:sz w:val="20"/>
                <w:szCs w:val="20"/>
              </w:rPr>
            </w:pPr>
            <w:r w:rsidRPr="6AF5EC4E" w:rsidR="00042B18">
              <w:rPr>
                <w:rFonts w:ascii="Calibri" w:hAnsi="Calibri" w:eastAsia="Times New Roman" w:cs="Calibri"/>
                <w:color w:val="000000" w:themeColor="text1" w:themeTint="FF" w:themeShade="FF"/>
                <w:sz w:val="20"/>
                <w:szCs w:val="20"/>
              </w:rPr>
              <w:t xml:space="preserve">Maternal death: The death of a woman while pregnant or within 42 days of termination of </w:t>
            </w:r>
            <w:r w:rsidRPr="6AF5EC4E" w:rsidR="00042B18">
              <w:rPr>
                <w:rFonts w:ascii="Calibri" w:hAnsi="Calibri" w:eastAsia="Times New Roman" w:cs="Calibri"/>
                <w:color w:val="000000" w:themeColor="text1" w:themeTint="FF" w:themeShade="FF"/>
                <w:sz w:val="20"/>
                <w:szCs w:val="20"/>
              </w:rPr>
              <w:t>pregnancy, irrespective of the duration and site of the pregnancy, from any cause related to or aggravated by the pregnancy or its management (from direct or indirect obstetric death), but not from accidental or incidental causes.</w:t>
            </w:r>
          </w:p>
          <w:p w:rsidR="00042B18" w:rsidP="6AF5EC4E" w:rsidRDefault="00042B18" w14:paraId="23F46807" w14:textId="7978A306">
            <w:pPr>
              <w:pStyle w:val="Listenabsatz"/>
              <w:numPr>
                <w:ilvl w:val="0"/>
                <w:numId w:val="17"/>
              </w:numPr>
              <w:spacing w:after="0" w:line="240" w:lineRule="auto"/>
              <w:rPr>
                <w:rFonts w:ascii="Calibri" w:hAnsi="Calibri" w:eastAsia="Times New Roman" w:cs="Calibri"/>
                <w:color w:val="000000" w:themeColor="text1" w:themeTint="FF" w:themeShade="FF"/>
                <w:sz w:val="20"/>
                <w:szCs w:val="20"/>
              </w:rPr>
            </w:pPr>
            <w:r w:rsidRPr="6AF5EC4E" w:rsidR="00042B18">
              <w:rPr>
                <w:rFonts w:ascii="Calibri" w:hAnsi="Calibri" w:eastAsia="Times New Roman" w:cs="Calibri"/>
                <w:color w:val="000000" w:themeColor="text1" w:themeTint="FF" w:themeShade="FF"/>
                <w:sz w:val="20"/>
                <w:szCs w:val="20"/>
              </w:rPr>
              <w:t>Pregnancy-related death: The death of a woman while pregnant or within 42 days of termination of pregnancy, irrespective of the cause of death.</w:t>
            </w:r>
          </w:p>
          <w:p w:rsidR="00042B18" w:rsidP="6AF5EC4E" w:rsidRDefault="00042B18" w14:paraId="1F3CDDA0" w14:textId="2E62F625">
            <w:pPr>
              <w:pStyle w:val="Listenabsatz"/>
              <w:numPr>
                <w:ilvl w:val="0"/>
                <w:numId w:val="17"/>
              </w:numPr>
              <w:spacing w:after="0" w:line="240" w:lineRule="auto"/>
              <w:rPr>
                <w:rFonts w:ascii="Calibri" w:hAnsi="Calibri" w:eastAsia="Times New Roman" w:cs="Calibri"/>
                <w:color w:val="000000"/>
                <w:sz w:val="20"/>
                <w:szCs w:val="20"/>
              </w:rPr>
            </w:pPr>
            <w:r w:rsidRPr="6AF5EC4E" w:rsidR="4E414B9C">
              <w:rPr>
                <w:rFonts w:ascii="Calibri" w:hAnsi="Calibri" w:eastAsia="Times New Roman" w:cs="Calibri"/>
                <w:color w:val="000000" w:themeColor="text1" w:themeTint="FF" w:themeShade="FF"/>
                <w:sz w:val="20"/>
                <w:szCs w:val="20"/>
              </w:rPr>
              <w:t>L</w:t>
            </w:r>
            <w:r w:rsidRPr="6AF5EC4E" w:rsidR="00042B18">
              <w:rPr>
                <w:rFonts w:ascii="Calibri" w:hAnsi="Calibri" w:eastAsia="Times New Roman" w:cs="Calibri"/>
                <w:color w:val="000000" w:themeColor="text1" w:themeTint="FF" w:themeShade="FF"/>
                <w:sz w:val="20"/>
                <w:szCs w:val="20"/>
              </w:rPr>
              <w:t>ate maternal death: The death of a woman from direct or indirect obstetric causes, more than 42 days, but less than one year after termination of pregnancy</w:t>
            </w:r>
            <w:r>
              <w:br/>
            </w:r>
          </w:p>
          <w:p w:rsidR="00042B18" w:rsidP="00DF5776" w:rsidRDefault="00042B18" w14:paraId="45337FCB" w14:textId="77777777">
            <w:pPr>
              <w:spacing w:after="0" w:line="240" w:lineRule="auto"/>
              <w:rPr>
                <w:rFonts w:ascii="Calibri" w:hAnsi="Calibri" w:eastAsia="Times New Roman" w:cs="Calibri"/>
                <w:color w:val="000000"/>
                <w:sz w:val="20"/>
                <w:szCs w:val="20"/>
              </w:rPr>
            </w:pPr>
          </w:p>
          <w:p w:rsidRPr="00042B18" w:rsidR="00042B18" w:rsidP="6AF5EC4E" w:rsidRDefault="00042B18" w14:paraId="13A43390" w14:textId="1413B08D">
            <w:pPr>
              <w:spacing w:after="0" w:line="240" w:lineRule="auto"/>
              <w:rPr>
                <w:rFonts w:ascii="Calibri" w:hAnsi="Calibri" w:eastAsia="Times New Roman" w:cs="Calibri"/>
                <w:color w:val="000000" w:themeColor="text1" w:themeTint="FF" w:themeShade="FF"/>
                <w:sz w:val="20"/>
                <w:szCs w:val="20"/>
              </w:rPr>
            </w:pPr>
            <w:r w:rsidRPr="6AF5EC4E" w:rsidR="00042B18">
              <w:rPr>
                <w:rFonts w:ascii="Calibri" w:hAnsi="Calibri" w:eastAsia="Times New Roman" w:cs="Calibri"/>
                <w:color w:val="000000" w:themeColor="text1" w:themeTint="FF" w:themeShade="FF"/>
                <w:sz w:val="20"/>
                <w:szCs w:val="20"/>
              </w:rPr>
              <w:t xml:space="preserve">Comments and limitations: </w:t>
            </w:r>
            <w:r>
              <w:br/>
            </w:r>
            <w:r w:rsidRPr="6AF5EC4E" w:rsidR="00042B18">
              <w:rPr>
                <w:rFonts w:ascii="Calibri" w:hAnsi="Calibri" w:eastAsia="Times New Roman" w:cs="Calibri"/>
                <w:color w:val="000000" w:themeColor="text1" w:themeTint="FF" w:themeShade="FF"/>
                <w:sz w:val="20"/>
                <w:szCs w:val="20"/>
              </w:rPr>
              <w:t>The extent of maternal mortality in a population is essentially the combination of two factors:</w:t>
            </w:r>
            <w:r>
              <w:br/>
            </w:r>
            <w:proofErr w:type="spellStart"/>
            <w:r w:rsidRPr="6AF5EC4E" w:rsidR="00042B18">
              <w:rPr>
                <w:rFonts w:ascii="Calibri" w:hAnsi="Calibri" w:eastAsia="Times New Roman" w:cs="Calibri"/>
                <w:color w:val="000000" w:themeColor="text1" w:themeTint="FF" w:themeShade="FF"/>
                <w:sz w:val="20"/>
                <w:szCs w:val="20"/>
              </w:rPr>
              <w:t>i</w:t>
            </w:r>
            <w:proofErr w:type="spellEnd"/>
            <w:r w:rsidRPr="6AF5EC4E" w:rsidR="00042B18">
              <w:rPr>
                <w:rFonts w:ascii="Calibri" w:hAnsi="Calibri" w:eastAsia="Times New Roman" w:cs="Calibri"/>
                <w:color w:val="000000" w:themeColor="text1" w:themeTint="FF" w:themeShade="FF"/>
                <w:sz w:val="20"/>
                <w:szCs w:val="20"/>
              </w:rPr>
              <w:t>. The risk of death in a single pregnancy or a single live birth.</w:t>
            </w:r>
            <w:r>
              <w:br/>
            </w:r>
            <w:r w:rsidRPr="6AF5EC4E" w:rsidR="00042B18">
              <w:rPr>
                <w:rFonts w:ascii="Calibri" w:hAnsi="Calibri" w:eastAsia="Times New Roman" w:cs="Calibri"/>
                <w:color w:val="000000" w:themeColor="text1" w:themeTint="FF" w:themeShade="FF"/>
                <w:sz w:val="20"/>
                <w:szCs w:val="20"/>
              </w:rPr>
              <w:t>ii. The fertility level (</w:t>
            </w:r>
            <w:proofErr w:type="gramStart"/>
            <w:r w:rsidRPr="6AF5EC4E" w:rsidR="00042B18">
              <w:rPr>
                <w:rFonts w:ascii="Calibri" w:hAnsi="Calibri" w:eastAsia="Times New Roman" w:cs="Calibri"/>
                <w:color w:val="000000" w:themeColor="text1" w:themeTint="FF" w:themeShade="FF"/>
                <w:sz w:val="20"/>
                <w:szCs w:val="20"/>
              </w:rPr>
              <w:t>i.e.</w:t>
            </w:r>
            <w:proofErr w:type="gramEnd"/>
            <w:r w:rsidRPr="6AF5EC4E" w:rsidR="00042B18">
              <w:rPr>
                <w:rFonts w:ascii="Calibri" w:hAnsi="Calibri" w:eastAsia="Times New Roman" w:cs="Calibri"/>
                <w:color w:val="000000" w:themeColor="text1" w:themeTint="FF" w:themeShade="FF"/>
                <w:sz w:val="20"/>
                <w:szCs w:val="20"/>
              </w:rPr>
              <w:t xml:space="preserve"> the number of pregnancies or births that are experienced by women of reproductive age).</w:t>
            </w:r>
            <w:r>
              <w:br/>
            </w:r>
            <w:r>
              <w:br/>
            </w:r>
            <w:r w:rsidRPr="6AF5EC4E" w:rsidR="00042B18">
              <w:rPr>
                <w:rFonts w:ascii="Calibri" w:hAnsi="Calibri" w:eastAsia="Times New Roman" w:cs="Calibri"/>
                <w:color w:val="000000" w:themeColor="text1" w:themeTint="FF" w:themeShade="FF"/>
                <w:sz w:val="20"/>
                <w:szCs w:val="20"/>
              </w:rPr>
              <w:t>The maternal mortality ratio (MMR) is defined as the number of maternal deaths during a given time period per 100 000 live births during the same time period. It depicts the risk of maternal death relative to the number of live births and essentially captures (</w:t>
            </w:r>
            <w:proofErr w:type="spellStart"/>
            <w:r w:rsidRPr="6AF5EC4E" w:rsidR="00042B18">
              <w:rPr>
                <w:rFonts w:ascii="Calibri" w:hAnsi="Calibri" w:eastAsia="Times New Roman" w:cs="Calibri"/>
                <w:color w:val="000000" w:themeColor="text1" w:themeTint="FF" w:themeShade="FF"/>
                <w:sz w:val="20"/>
                <w:szCs w:val="20"/>
              </w:rPr>
              <w:t>i</w:t>
            </w:r>
            <w:proofErr w:type="spellEnd"/>
            <w:r w:rsidRPr="6AF5EC4E" w:rsidR="00042B18">
              <w:rPr>
                <w:rFonts w:ascii="Calibri" w:hAnsi="Calibri" w:eastAsia="Times New Roman" w:cs="Calibri"/>
                <w:color w:val="000000" w:themeColor="text1" w:themeTint="FF" w:themeShade="FF"/>
                <w:sz w:val="20"/>
                <w:szCs w:val="20"/>
              </w:rPr>
              <w:t>) above.</w:t>
            </w:r>
            <w:r>
              <w:br/>
            </w:r>
            <w:r>
              <w:br/>
            </w:r>
            <w:r w:rsidRPr="6AF5EC4E" w:rsidR="00042B18">
              <w:rPr>
                <w:rFonts w:ascii="Calibri" w:hAnsi="Calibri" w:eastAsia="Times New Roman" w:cs="Calibri"/>
                <w:color w:val="000000" w:themeColor="text1" w:themeTint="FF" w:themeShade="FF"/>
                <w:sz w:val="20"/>
                <w:szCs w:val="20"/>
              </w:rPr>
              <w:t>By contrast, the maternal mortality rate (</w:t>
            </w:r>
            <w:proofErr w:type="spellStart"/>
            <w:r w:rsidRPr="6AF5EC4E" w:rsidR="00042B18">
              <w:rPr>
                <w:rFonts w:ascii="Calibri" w:hAnsi="Calibri" w:eastAsia="Times New Roman" w:cs="Calibri"/>
                <w:color w:val="000000" w:themeColor="text1" w:themeTint="FF" w:themeShade="FF"/>
                <w:sz w:val="20"/>
                <w:szCs w:val="20"/>
              </w:rPr>
              <w:t>MMRate</w:t>
            </w:r>
            <w:proofErr w:type="spellEnd"/>
            <w:r w:rsidRPr="6AF5EC4E" w:rsidR="00042B18">
              <w:rPr>
                <w:rFonts w:ascii="Calibri" w:hAnsi="Calibri" w:eastAsia="Times New Roman" w:cs="Calibri"/>
                <w:color w:val="000000" w:themeColor="text1" w:themeTint="FF" w:themeShade="FF"/>
                <w:sz w:val="20"/>
                <w:szCs w:val="20"/>
              </w:rPr>
              <w:t xml:space="preserve">) is calculated as the number of maternal deaths divided by person-years lived by women of reproductive age. The </w:t>
            </w:r>
            <w:proofErr w:type="spellStart"/>
            <w:r w:rsidRPr="6AF5EC4E" w:rsidR="00042B18">
              <w:rPr>
                <w:rFonts w:ascii="Calibri" w:hAnsi="Calibri" w:eastAsia="Times New Roman" w:cs="Calibri"/>
                <w:color w:val="000000" w:themeColor="text1" w:themeTint="FF" w:themeShade="FF"/>
                <w:sz w:val="20"/>
                <w:szCs w:val="20"/>
              </w:rPr>
              <w:t>MMRate</w:t>
            </w:r>
            <w:proofErr w:type="spellEnd"/>
            <w:r w:rsidRPr="6AF5EC4E" w:rsidR="00042B18">
              <w:rPr>
                <w:rFonts w:ascii="Calibri" w:hAnsi="Calibri" w:eastAsia="Times New Roman" w:cs="Calibri"/>
                <w:color w:val="000000" w:themeColor="text1" w:themeTint="FF" w:themeShade="FF"/>
                <w:sz w:val="20"/>
                <w:szCs w:val="20"/>
              </w:rPr>
              <w:t xml:space="preserve"> captures both the risk of maternal death per pregnancy or per total birth (live birth or stillbirth), and the level of fertility in the population. In addition to the MMR and the </w:t>
            </w:r>
            <w:proofErr w:type="spellStart"/>
            <w:r w:rsidRPr="6AF5EC4E" w:rsidR="00042B18">
              <w:rPr>
                <w:rFonts w:ascii="Calibri" w:hAnsi="Calibri" w:eastAsia="Times New Roman" w:cs="Calibri"/>
                <w:color w:val="000000" w:themeColor="text1" w:themeTint="FF" w:themeShade="FF"/>
                <w:sz w:val="20"/>
                <w:szCs w:val="20"/>
              </w:rPr>
              <w:t>MMRate</w:t>
            </w:r>
            <w:proofErr w:type="spellEnd"/>
            <w:r w:rsidRPr="6AF5EC4E" w:rsidR="00042B18">
              <w:rPr>
                <w:rFonts w:ascii="Calibri" w:hAnsi="Calibri" w:eastAsia="Times New Roman" w:cs="Calibri"/>
                <w:color w:val="000000" w:themeColor="text1" w:themeTint="FF" w:themeShade="FF"/>
                <w:sz w:val="20"/>
                <w:szCs w:val="20"/>
              </w:rPr>
              <w:t>, it is possible to calculate the adult lifetime risk of maternal mortality for women in the population</w:t>
            </w:r>
            <w:r w:rsidRPr="6AF5EC4E" w:rsidR="00042B18">
              <w:rPr>
                <w:rFonts w:ascii="Calibri" w:hAnsi="Calibri" w:eastAsia="Times New Roman" w:cs="Calibri"/>
                <w:color w:val="000000" w:themeColor="text1" w:themeTint="FF" w:themeShade="FF"/>
                <w:sz w:val="20"/>
                <w:szCs w:val="20"/>
              </w:rPr>
              <w:t>. An alternative measure of maternal mortality, the proportion of deaths among women of reproductive age that are due to maternal causes (PM), is calculated as the number of maternal deaths divided by the total deaths among women aged 15–49 years.</w:t>
            </w:r>
            <w:r>
              <w:br/>
            </w:r>
            <w:r>
              <w:br/>
            </w:r>
            <w:r w:rsidRPr="6AF5EC4E" w:rsidR="00042B18">
              <w:rPr>
                <w:rFonts w:ascii="Calibri" w:hAnsi="Calibri" w:eastAsia="Times New Roman" w:cs="Calibri"/>
                <w:color w:val="000000" w:themeColor="text1" w:themeTint="FF" w:themeShade="FF"/>
                <w:sz w:val="20"/>
                <w:szCs w:val="20"/>
              </w:rPr>
              <w:t>Related Statistical measures of maternal mortality</w:t>
            </w:r>
          </w:p>
          <w:p w:rsidRPr="00042B18" w:rsidR="00042B18" w:rsidP="6AF5EC4E" w:rsidRDefault="00042B18" w14:paraId="0607FAE2" w14:textId="0AF3E58E">
            <w:pPr>
              <w:pStyle w:val="Listenabsatz"/>
              <w:numPr>
                <w:ilvl w:val="0"/>
                <w:numId w:val="18"/>
              </w:numPr>
              <w:spacing w:after="0" w:line="240" w:lineRule="auto"/>
              <w:rPr>
                <w:rFonts w:ascii="Calibri" w:hAnsi="Calibri" w:eastAsia="Times New Roman" w:cs="Calibri"/>
                <w:color w:val="000000" w:themeColor="text1" w:themeTint="FF" w:themeShade="FF"/>
                <w:sz w:val="20"/>
                <w:szCs w:val="20"/>
              </w:rPr>
            </w:pPr>
            <w:r w:rsidRPr="6AF5EC4E" w:rsidR="00042B18">
              <w:rPr>
                <w:rFonts w:ascii="Calibri" w:hAnsi="Calibri" w:eastAsia="Times New Roman" w:cs="Calibri"/>
                <w:color w:val="000000" w:themeColor="text1" w:themeTint="FF" w:themeShade="FF"/>
                <w:sz w:val="20"/>
                <w:szCs w:val="20"/>
              </w:rPr>
              <w:t>Maternal mortality ratio (MMR): Number of maternal deaths during a given time period per 100,000 live births during the same time period.</w:t>
            </w:r>
          </w:p>
          <w:p w:rsidRPr="00042B18" w:rsidR="00042B18" w:rsidP="6AF5EC4E" w:rsidRDefault="00042B18" w14:paraId="72E0144E" w14:textId="47EA1418">
            <w:pPr>
              <w:pStyle w:val="Listenabsatz"/>
              <w:numPr>
                <w:ilvl w:val="0"/>
                <w:numId w:val="18"/>
              </w:numPr>
              <w:spacing w:after="0" w:line="240" w:lineRule="auto"/>
              <w:rPr>
                <w:rFonts w:ascii="Calibri" w:hAnsi="Calibri" w:eastAsia="Times New Roman" w:cs="Calibri"/>
                <w:color w:val="000000" w:themeColor="text1" w:themeTint="FF" w:themeShade="FF"/>
                <w:sz w:val="20"/>
                <w:szCs w:val="20"/>
              </w:rPr>
            </w:pPr>
            <w:r w:rsidRPr="6AF5EC4E" w:rsidR="00042B18">
              <w:rPr>
                <w:rFonts w:ascii="Calibri" w:hAnsi="Calibri" w:eastAsia="Times New Roman" w:cs="Calibri"/>
                <w:color w:val="000000" w:themeColor="text1" w:themeTint="FF" w:themeShade="FF"/>
                <w:sz w:val="20"/>
                <w:szCs w:val="20"/>
              </w:rPr>
              <w:t>Maternal mortality rate (</w:t>
            </w:r>
            <w:proofErr w:type="spellStart"/>
            <w:r w:rsidRPr="6AF5EC4E" w:rsidR="00042B18">
              <w:rPr>
                <w:rFonts w:ascii="Calibri" w:hAnsi="Calibri" w:eastAsia="Times New Roman" w:cs="Calibri"/>
                <w:color w:val="000000" w:themeColor="text1" w:themeTint="FF" w:themeShade="FF"/>
                <w:sz w:val="20"/>
                <w:szCs w:val="20"/>
              </w:rPr>
              <w:t>MMRate</w:t>
            </w:r>
            <w:proofErr w:type="spellEnd"/>
            <w:r w:rsidRPr="6AF5EC4E" w:rsidR="00042B18">
              <w:rPr>
                <w:rFonts w:ascii="Calibri" w:hAnsi="Calibri" w:eastAsia="Times New Roman" w:cs="Calibri"/>
                <w:color w:val="000000" w:themeColor="text1" w:themeTint="FF" w:themeShade="FF"/>
                <w:sz w:val="20"/>
                <w:szCs w:val="20"/>
              </w:rPr>
              <w:t>): Number of maternal deaths divided by person-years lived by women of reproductive age.</w:t>
            </w:r>
          </w:p>
          <w:p w:rsidRPr="00042B18" w:rsidR="00042B18" w:rsidP="6AF5EC4E" w:rsidRDefault="00042B18" w14:paraId="6E84A96C" w14:textId="35C1D988">
            <w:pPr>
              <w:pStyle w:val="Listenabsatz"/>
              <w:numPr>
                <w:ilvl w:val="0"/>
                <w:numId w:val="18"/>
              </w:numPr>
              <w:spacing w:after="0" w:line="240" w:lineRule="auto"/>
              <w:rPr>
                <w:rFonts w:ascii="Calibri" w:hAnsi="Calibri" w:eastAsia="Times New Roman" w:cs="Calibri"/>
                <w:color w:val="000000" w:themeColor="text1" w:themeTint="FF" w:themeShade="FF"/>
                <w:sz w:val="20"/>
                <w:szCs w:val="20"/>
              </w:rPr>
            </w:pPr>
            <w:r w:rsidRPr="6AF5EC4E" w:rsidR="00042B18">
              <w:rPr>
                <w:rFonts w:ascii="Calibri" w:hAnsi="Calibri" w:eastAsia="Times New Roman" w:cs="Calibri"/>
                <w:color w:val="000000" w:themeColor="text1" w:themeTint="FF" w:themeShade="FF"/>
                <w:sz w:val="20"/>
                <w:szCs w:val="20"/>
              </w:rPr>
              <w:t>Adult lifetime risk of maternal death: The probability that a 15-year-old woman will die eventually from a maternal cause.</w:t>
            </w:r>
          </w:p>
          <w:p w:rsidRPr="00042B18" w:rsidR="00042B18" w:rsidP="6AF5EC4E" w:rsidRDefault="00042B18" w14:paraId="312AD15C" w14:textId="1F4EF7D9">
            <w:pPr>
              <w:pStyle w:val="Listenabsatz"/>
              <w:numPr>
                <w:ilvl w:val="0"/>
                <w:numId w:val="18"/>
              </w:numPr>
              <w:spacing w:after="0" w:line="240" w:lineRule="auto"/>
              <w:rPr>
                <w:rFonts w:ascii="Calibri" w:hAnsi="Calibri" w:eastAsia="Times New Roman" w:cs="Calibri"/>
                <w:color w:val="000000"/>
                <w:sz w:val="20"/>
                <w:szCs w:val="20"/>
              </w:rPr>
            </w:pPr>
            <w:r w:rsidRPr="6AF5EC4E" w:rsidR="00042B18">
              <w:rPr>
                <w:rFonts w:ascii="Calibri" w:hAnsi="Calibri" w:eastAsia="Times New Roman" w:cs="Calibri"/>
                <w:color w:val="000000" w:themeColor="text1" w:themeTint="FF" w:themeShade="FF"/>
                <w:sz w:val="20"/>
                <w:szCs w:val="20"/>
              </w:rPr>
              <w:t>The proportion of deaths among women of reproductive age that are due to maternal causes (PM): The number of maternal deaths in a given time period divided by the total deaths among women aged 15–49 years.</w:t>
            </w:r>
          </w:p>
        </w:tc>
      </w:tr>
      <w:tr w:rsidRPr="00042B18" w:rsidR="00042B18" w:rsidTr="6C14C4B3" w14:paraId="33E3D368" w14:textId="77777777">
        <w:trPr>
          <w:trHeight w:val="4170"/>
        </w:trPr>
        <w:tc>
          <w:tcPr>
            <w:tcW w:w="540" w:type="dxa"/>
            <w:shd w:val="clear" w:color="auto" w:fill="auto"/>
            <w:tcMar/>
          </w:tcPr>
          <w:p w:rsidR="79FF6624" w:rsidP="79FF6624" w:rsidRDefault="79FF6624" w14:paraId="050A1AF9" w14:textId="695493F7">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34</w:t>
            </w:r>
          </w:p>
        </w:tc>
        <w:tc>
          <w:tcPr>
            <w:tcW w:w="570" w:type="dxa"/>
            <w:shd w:val="clear" w:color="auto" w:fill="auto"/>
            <w:tcMar/>
          </w:tcPr>
          <w:p w:rsidR="79FF6624" w:rsidP="79FF6624" w:rsidRDefault="79FF6624" w14:paraId="736A9830" w14:textId="4760078B">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27</w:t>
            </w:r>
          </w:p>
        </w:tc>
        <w:tc>
          <w:tcPr>
            <w:tcW w:w="540" w:type="dxa"/>
            <w:shd w:val="clear" w:color="auto" w:fill="auto"/>
            <w:tcMar/>
          </w:tcPr>
          <w:p w:rsidR="7E7F62DC" w:rsidP="7E7F62DC" w:rsidRDefault="7E7F62DC" w14:paraId="3786D19F" w14:textId="1F239B26">
            <w:pPr>
              <w:pStyle w:val="Standard"/>
              <w:spacing w:line="240" w:lineRule="auto"/>
              <w:rPr>
                <w:rFonts w:ascii="Calibri" w:hAnsi="Calibri" w:eastAsia="Times New Roman" w:cs="Calibri"/>
                <w:color w:val="000000" w:themeColor="text1" w:themeTint="FF" w:themeShade="FF"/>
                <w:sz w:val="20"/>
                <w:szCs w:val="20"/>
              </w:rPr>
            </w:pPr>
            <w:r w:rsidRPr="7E6EEA25" w:rsidR="0AEE1FD5">
              <w:rPr>
                <w:rFonts w:ascii="Calibri" w:hAnsi="Calibri" w:eastAsia="Times New Roman" w:cs="Calibri"/>
                <w:color w:val="000000" w:themeColor="text1" w:themeTint="FF" w:themeShade="FF"/>
                <w:sz w:val="20"/>
                <w:szCs w:val="20"/>
              </w:rPr>
              <w:t>3</w:t>
            </w:r>
          </w:p>
        </w:tc>
        <w:tc>
          <w:tcPr>
            <w:tcW w:w="1365" w:type="dxa"/>
            <w:shd w:val="clear" w:color="auto" w:fill="auto"/>
            <w:tcMar/>
            <w:hideMark/>
          </w:tcPr>
          <w:p w:rsidRPr="00042B18" w:rsidR="00042B18" w:rsidP="00DF5776" w:rsidRDefault="00042B18" w14:paraId="01157736" w14:textId="08D6206A">
            <w:pPr>
              <w:spacing w:after="0" w:line="240" w:lineRule="auto"/>
              <w:rPr>
                <w:rFonts w:ascii="Calibri" w:hAnsi="Calibri" w:eastAsia="Times New Roman" w:cs="Calibri"/>
                <w:color w:val="000000"/>
                <w:sz w:val="20"/>
                <w:szCs w:val="20"/>
              </w:rPr>
            </w:pPr>
            <w:r w:rsidRPr="79FF6624" w:rsidR="2219E781">
              <w:rPr>
                <w:rFonts w:ascii="Calibri" w:hAnsi="Calibri" w:eastAsia="Times New Roman" w:cs="Calibri"/>
                <w:color w:val="000000" w:themeColor="text1" w:themeTint="FF" w:themeShade="FF"/>
                <w:sz w:val="20"/>
                <w:szCs w:val="20"/>
              </w:rPr>
              <w:t>Method of computation</w:t>
            </w:r>
            <w:r w:rsidRPr="79FF6624" w:rsidR="654E4505">
              <w:rPr>
                <w:rFonts w:ascii="Calibri" w:hAnsi="Calibri" w:eastAsia="Times New Roman" w:cs="Calibri"/>
                <w:color w:val="000000" w:themeColor="text1" w:themeTint="FF" w:themeShade="FF"/>
                <w:sz w:val="20"/>
                <w:szCs w:val="20"/>
              </w:rPr>
              <w:t xml:space="preserve"> (X)</w:t>
            </w:r>
          </w:p>
        </w:tc>
        <w:tc>
          <w:tcPr>
            <w:tcW w:w="6587" w:type="dxa"/>
            <w:shd w:val="clear" w:color="auto" w:fill="auto"/>
            <w:tcMar/>
            <w:hideMark/>
          </w:tcPr>
          <w:p w:rsidRPr="00042B18" w:rsidR="00042B18" w:rsidP="79FF6624" w:rsidRDefault="00042B18" w14:paraId="1A542E32" w14:textId="38ABA7A3">
            <w:pPr>
              <w:spacing w:after="0" w:line="240" w:lineRule="auto"/>
              <w:rPr>
                <w:rFonts w:ascii="Calibri" w:hAnsi="Calibri" w:eastAsia="Times New Roman" w:cs="Calibri"/>
                <w:color w:val="000000" w:themeColor="text1" w:themeTint="FF" w:themeShade="FF"/>
                <w:sz w:val="20"/>
                <w:szCs w:val="20"/>
              </w:rPr>
            </w:pPr>
            <w:r w:rsidRPr="79FF6624" w:rsidR="2219E781">
              <w:rPr>
                <w:rFonts w:ascii="Calibri" w:hAnsi="Calibri" w:eastAsia="Times New Roman" w:cs="Calibri"/>
                <w:color w:val="000000" w:themeColor="text1" w:themeTint="FF" w:themeShade="FF"/>
                <w:sz w:val="20"/>
                <w:szCs w:val="20"/>
              </w:rPr>
              <w:t xml:space="preserve">Computation Method: </w:t>
            </w:r>
            <w:r>
              <w:br/>
            </w:r>
            <w:r>
              <w:br/>
            </w:r>
            <w:r w:rsidRPr="79FF6624" w:rsidR="2219E781">
              <w:rPr>
                <w:rFonts w:ascii="Calibri" w:hAnsi="Calibri" w:eastAsia="Times New Roman" w:cs="Calibri"/>
                <w:color w:val="000000" w:themeColor="text1" w:themeTint="FF" w:themeShade="FF"/>
                <w:sz w:val="20"/>
                <w:szCs w:val="20"/>
              </w:rPr>
              <w:t>The maternal mortality ratio can be calculated by dividing recorded (or estimated) maternal deaths by total recorded (or estimated) live births in the same period and multiplying by 100 000. Measurement requires information on pregnancy status, timing of death (during pregnancy, childbirth, or within 42 days of termination of pregnancy), and cause of death.</w:t>
            </w:r>
            <w:r>
              <w:br/>
            </w:r>
            <w:r>
              <w:br/>
            </w:r>
            <w:r w:rsidRPr="79FF6624" w:rsidR="2219E781">
              <w:rPr>
                <w:rFonts w:ascii="Calibri" w:hAnsi="Calibri" w:eastAsia="Times New Roman" w:cs="Calibri"/>
                <w:color w:val="000000" w:themeColor="text1" w:themeTint="FF" w:themeShade="FF"/>
                <w:sz w:val="20"/>
                <w:szCs w:val="20"/>
              </w:rPr>
              <w:t xml:space="preserve">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w:t>
            </w:r>
            <w:r w:rsidRPr="79FF6624" w:rsidR="2219E781">
              <w:rPr>
                <w:rFonts w:ascii="Calibri" w:hAnsi="Calibri" w:eastAsia="Times New Roman" w:cs="Calibri"/>
                <w:color w:val="000000" w:themeColor="text1" w:themeTint="FF" w:themeShade="FF"/>
                <w:sz w:val="20"/>
                <w:szCs w:val="20"/>
              </w:rPr>
              <w:t>in order to</w:t>
            </w:r>
            <w:r w:rsidRPr="79FF6624" w:rsidR="2219E781">
              <w:rPr>
                <w:rFonts w:ascii="Calibri" w:hAnsi="Calibri" w:eastAsia="Times New Roman" w:cs="Calibri"/>
                <w:color w:val="000000" w:themeColor="text1" w:themeTint="FF" w:themeShade="FF"/>
                <w:sz w:val="20"/>
                <w:szCs w:val="20"/>
              </w:rPr>
              <w:t xml:space="preserve"> take these data quality issues into account. Some countries undertake these adjustments or corrections as part of specialized/confidential enquiries or administrative efforts embedded within maternal mortality monitoring </w:t>
            </w:r>
            <w:proofErr w:type="spellStart"/>
            <w:r w:rsidRPr="79FF6624" w:rsidR="2219E781">
              <w:rPr>
                <w:rFonts w:ascii="Calibri" w:hAnsi="Calibri" w:eastAsia="Times New Roman" w:cs="Calibri"/>
                <w:color w:val="000000" w:themeColor="text1" w:themeTint="FF" w:themeShade="FF"/>
                <w:sz w:val="20"/>
                <w:szCs w:val="20"/>
              </w:rPr>
              <w:t>programmes</w:t>
            </w:r>
            <w:proofErr w:type="spellEnd"/>
            <w:r w:rsidRPr="79FF6624" w:rsidR="2219E781">
              <w:rPr>
                <w:rFonts w:ascii="Calibri" w:hAnsi="Calibri" w:eastAsia="Times New Roman" w:cs="Calibri"/>
                <w:color w:val="000000" w:themeColor="text1" w:themeTint="FF" w:themeShade="FF"/>
                <w:sz w:val="20"/>
                <w:szCs w:val="20"/>
              </w:rPr>
              <w:t>.</w:t>
            </w:r>
          </w:p>
          <w:p w:rsidRPr="00042B18" w:rsidR="00042B18" w:rsidP="79FF6624" w:rsidRDefault="00042B18" w14:paraId="2A545242" w14:textId="27BED3E6">
            <w:pPr>
              <w:pStyle w:val="Standard"/>
              <w:spacing w:after="0" w:line="240" w:lineRule="auto"/>
              <w:rPr>
                <w:rFonts w:ascii="Calibri" w:hAnsi="Calibri" w:eastAsia="Times New Roman" w:cs="Calibri"/>
                <w:color w:val="000000" w:themeColor="text1" w:themeTint="FF" w:themeShade="FF"/>
                <w:sz w:val="20"/>
                <w:szCs w:val="20"/>
              </w:rPr>
            </w:pPr>
          </w:p>
          <w:p w:rsidRPr="00042B18" w:rsidR="00042B18" w:rsidP="223551C6" w:rsidRDefault="00042B18" w14:paraId="68B9576E" w14:textId="434133F8">
            <w:pPr>
              <w:spacing w:after="0" w:line="240" w:lineRule="auto"/>
              <w:rPr>
                <w:rFonts w:ascii="Calibri" w:hAnsi="Calibri" w:eastAsia="Times New Roman" w:cs="Calibri"/>
                <w:color w:val="auto" w:themeColor="text1" w:themeTint="FF" w:themeShade="FF"/>
                <w:sz w:val="20"/>
                <w:szCs w:val="20"/>
              </w:rPr>
            </w:pPr>
            <w:r w:rsidRPr="223551C6" w:rsidR="6C2643A7">
              <w:rPr>
                <w:rFonts w:ascii="Calibri" w:hAnsi="Calibri" w:eastAsia="Times New Roman" w:cs="Calibri"/>
                <w:color w:val="000000" w:themeColor="text1" w:themeTint="FF" w:themeShade="FF"/>
                <w:sz w:val="20"/>
                <w:szCs w:val="20"/>
              </w:rPr>
              <w:t xml:space="preserve">Rationale: </w:t>
            </w:r>
            <w:r>
              <w:br/>
            </w:r>
            <w:r w:rsidRPr="223551C6" w:rsidR="6C2643A7">
              <w:rPr>
                <w:rFonts w:ascii="Calibri" w:hAnsi="Calibri" w:eastAsia="Times New Roman" w:cs="Calibri"/>
                <w:color w:val="000000" w:themeColor="text1" w:themeTint="FF" w:themeShade="FF"/>
                <w:sz w:val="20"/>
                <w:szCs w:val="20"/>
              </w:rPr>
              <w:t xml:space="preserve">All maternal mortality indicators derived from the 2019 estimation round include a point-estimate and an 80% uncertainty interval (UI). Data are available and can be downloaded from the webpage “maternal mortality – levels and trends 2000-2017: </w:t>
            </w:r>
            <w:r w:rsidRPr="223551C6">
              <w:rPr>
                <w:rFonts w:ascii="Calibri" w:hAnsi="Calibri" w:eastAsia="Times New Roman" w:cs="Calibri"/>
                <w:color w:val="000000" w:themeColor="text1" w:themeTint="FF" w:themeShade="FF"/>
                <w:sz w:val="20"/>
                <w:szCs w:val="20"/>
              </w:rPr>
              <w:fldChar w:fldCharType="begin"/>
            </w:r>
            <w:r w:rsidRPr="223551C6">
              <w:rPr>
                <w:rFonts w:ascii="Calibri" w:hAnsi="Calibri" w:eastAsia="Times New Roman" w:cs="Calibri"/>
                <w:color w:val="000000" w:themeColor="text1" w:themeTint="FF" w:themeShade="FF"/>
                <w:sz w:val="20"/>
                <w:szCs w:val="20"/>
              </w:rPr>
              <w:instrText xml:space="preserve"> HYPERLINK "</w:instrText>
            </w:r>
            <w:r w:rsidRPr="223551C6">
              <w:rPr>
                <w:rFonts w:ascii="Calibri" w:hAnsi="Calibri" w:eastAsia="Times New Roman" w:cs="Calibri"/>
                <w:color w:val="000000" w:themeColor="text1" w:themeTint="FF" w:themeShade="FF"/>
                <w:sz w:val="20"/>
                <w:szCs w:val="20"/>
              </w:rPr>
              <w:instrText xml:space="preserve">http://mmr2017.srhr.org</w:instrText>
            </w:r>
            <w:r w:rsidRPr="223551C6">
              <w:rPr>
                <w:rFonts w:ascii="Calibri" w:hAnsi="Calibri" w:eastAsia="Times New Roman" w:cs="Calibri"/>
                <w:color w:val="000000" w:themeColor="text1" w:themeTint="FF" w:themeShade="FF"/>
                <w:sz w:val="20"/>
                <w:szCs w:val="20"/>
              </w:rPr>
              <w:instrText xml:space="preserve">" </w:instrText>
            </w:r>
            <w:r w:rsidRPr="223551C6">
              <w:rPr>
                <w:rFonts w:ascii="Calibri" w:hAnsi="Calibri" w:eastAsia="Times New Roman" w:cs="Calibri"/>
                <w:color w:val="000000" w:themeColor="text1" w:themeTint="FF" w:themeShade="FF"/>
                <w:sz w:val="20"/>
                <w:szCs w:val="20"/>
              </w:rPr>
              <w:fldChar w:fldCharType="separate"/>
            </w:r>
            <w:r w:rsidRPr="223551C6" w:rsidR="6C2643A7">
              <w:rPr>
                <w:rStyle w:val="Hyperlink"/>
                <w:rFonts w:ascii="Calibri" w:hAnsi="Calibri" w:eastAsia="Times New Roman" w:cs="Calibri"/>
                <w:sz w:val="20"/>
                <w:szCs w:val="20"/>
              </w:rPr>
              <w:t>http://mmr2017.srhr.org</w:t>
            </w:r>
            <w:r w:rsidRPr="223551C6">
              <w:rPr>
                <w:rFonts w:ascii="Calibri" w:hAnsi="Calibri" w:eastAsia="Times New Roman" w:cs="Calibri"/>
                <w:color w:val="000000" w:themeColor="text1" w:themeTint="FF" w:themeShade="FF"/>
                <w:sz w:val="20"/>
                <w:szCs w:val="20"/>
              </w:rPr>
              <w:fldChar w:fldCharType="end"/>
            </w:r>
            <w:r w:rsidRPr="223551C6" w:rsidR="6C2643A7">
              <w:rPr>
                <w:rFonts w:ascii="Calibri" w:hAnsi="Calibri" w:eastAsia="Times New Roman" w:cs="Calibri"/>
                <w:color w:val="000000" w:themeColor="text1" w:themeTint="FF" w:themeShade="FF"/>
                <w:sz w:val="20"/>
                <w:szCs w:val="20"/>
              </w:rPr>
              <w:t xml:space="preserve">. Both point-estimates and 80% UIs should be </w:t>
            </w:r>
            <w:proofErr w:type="gramStart"/>
            <w:r w:rsidRPr="223551C6" w:rsidR="6C2643A7">
              <w:rPr>
                <w:rFonts w:ascii="Calibri" w:hAnsi="Calibri" w:eastAsia="Times New Roman" w:cs="Calibri"/>
                <w:color w:val="000000" w:themeColor="text1" w:themeTint="FF" w:themeShade="FF"/>
                <w:sz w:val="20"/>
                <w:szCs w:val="20"/>
              </w:rPr>
              <w:t>taken into account</w:t>
            </w:r>
            <w:proofErr w:type="gramEnd"/>
            <w:r w:rsidRPr="223551C6" w:rsidR="6C2643A7">
              <w:rPr>
                <w:rFonts w:ascii="Calibri" w:hAnsi="Calibri" w:eastAsia="Times New Roman" w:cs="Calibri"/>
                <w:color w:val="000000" w:themeColor="text1" w:themeTint="FF" w:themeShade="FF"/>
                <w:sz w:val="20"/>
                <w:szCs w:val="20"/>
              </w:rPr>
              <w:t xml:space="preserve"> when assessing estimates.</w:t>
            </w:r>
            <w:r>
              <w:br/>
            </w:r>
            <w:r>
              <w:br/>
            </w:r>
            <w:r w:rsidRPr="223551C6" w:rsidR="6C2643A7">
              <w:rPr>
                <w:rFonts w:ascii="Calibri" w:hAnsi="Calibri" w:eastAsia="Times New Roman" w:cs="Calibri"/>
                <w:color w:val="000000" w:themeColor="text1" w:themeTint="FF" w:themeShade="FF"/>
                <w:sz w:val="20"/>
                <w:szCs w:val="20"/>
              </w:rPr>
              <w:t xml:space="preserve">For example: </w:t>
            </w:r>
            <w:r>
              <w:br/>
            </w:r>
            <w:r w:rsidRPr="223551C6" w:rsidR="6C2643A7">
              <w:rPr>
                <w:rFonts w:ascii="Calibri" w:hAnsi="Calibri" w:eastAsia="Times New Roman" w:cs="Calibri"/>
                <w:color w:val="000000" w:themeColor="text1" w:themeTint="FF" w:themeShade="FF"/>
                <w:sz w:val="20"/>
                <w:szCs w:val="20"/>
              </w:rPr>
              <w:t>The estimated 2017 global MMR is 211 (UI 199 to 243)</w:t>
            </w:r>
            <w:r>
              <w:br/>
            </w:r>
            <w:r w:rsidRPr="223551C6" w:rsidR="6C2643A7">
              <w:rPr>
                <w:rFonts w:ascii="Calibri" w:hAnsi="Calibri" w:eastAsia="Times New Roman" w:cs="Calibri"/>
                <w:color w:val="000000" w:themeColor="text1" w:themeTint="FF" w:themeShade="FF"/>
                <w:sz w:val="20"/>
                <w:szCs w:val="20"/>
              </w:rPr>
              <w:t>This means:</w:t>
            </w:r>
            <w:r>
              <w:br/>
            </w:r>
            <w:r w:rsidRPr="223551C6" w:rsidR="6C2643A7">
              <w:rPr>
                <w:rFonts w:ascii="Calibri" w:hAnsi="Calibri" w:eastAsia="Times New Roman" w:cs="Calibri"/>
                <w:color w:val="000000" w:themeColor="text1" w:themeTint="FF" w:themeShade="FF"/>
                <w:sz w:val="20"/>
                <w:szCs w:val="20"/>
              </w:rPr>
              <w:t>• The point-estimate is 211 and the 80% uncertainty interval ranges 199 to 243.</w:t>
            </w:r>
            <w:r>
              <w:br/>
            </w:r>
            <w:r w:rsidRPr="223551C6" w:rsidR="6C2643A7">
              <w:rPr>
                <w:rFonts w:ascii="Calibri" w:hAnsi="Calibri" w:eastAsia="Times New Roman" w:cs="Calibri"/>
                <w:color w:val="000000" w:themeColor="text1" w:themeTint="FF" w:themeShade="FF"/>
                <w:sz w:val="20"/>
                <w:szCs w:val="20"/>
              </w:rPr>
              <w:t>• There is a 50% chance that the true 2017 global MMR lies above 211, and a 50% chance that the true value lies below 211.</w:t>
            </w:r>
            <w:r>
              <w:br/>
            </w:r>
            <w:r w:rsidRPr="223551C6" w:rsidR="6C2643A7">
              <w:rPr>
                <w:rFonts w:ascii="Calibri" w:hAnsi="Calibri" w:eastAsia="Times New Roman" w:cs="Calibri"/>
                <w:color w:val="auto"/>
                <w:sz w:val="20"/>
                <w:szCs w:val="20"/>
              </w:rPr>
              <w:t>• There is an 80% chance that the true 2017 global MMR lies between 199 and 243.</w:t>
            </w:r>
            <w:r>
              <w:br/>
            </w:r>
            <w:r w:rsidRPr="223551C6" w:rsidR="6C2643A7">
              <w:rPr>
                <w:rFonts w:ascii="Calibri" w:hAnsi="Calibri" w:eastAsia="Times New Roman" w:cs="Calibri"/>
                <w:color w:val="auto"/>
                <w:sz w:val="20"/>
                <w:szCs w:val="20"/>
              </w:rPr>
              <w:t>• There is still a 10% chance that the true 2017 global MMR lies above 243, and a 10% chance that the true value lies below 199.</w:t>
            </w:r>
          </w:p>
          <w:p w:rsidRPr="00042B18" w:rsidR="00042B18" w:rsidP="00DF5776" w:rsidRDefault="00042B18" w14:paraId="0988F197" w14:textId="3D9F4B15">
            <w:pPr>
              <w:spacing w:after="0" w:line="240" w:lineRule="auto"/>
            </w:pPr>
            <w:r>
              <w:br/>
            </w:r>
            <w:r w:rsidRPr="223551C6" w:rsidR="6C2643A7">
              <w:rPr>
                <w:rFonts w:ascii="Calibri" w:hAnsi="Calibri" w:eastAsia="Times New Roman" w:cs="Calibri"/>
                <w:color w:val="auto"/>
                <w:sz w:val="20"/>
                <w:szCs w:val="20"/>
              </w:rPr>
              <w:t>Other accurate interpretations include:</w:t>
            </w:r>
            <w:r>
              <w:br/>
            </w:r>
            <w:r w:rsidRPr="223551C6" w:rsidR="6C2643A7">
              <w:rPr>
                <w:rFonts w:ascii="Calibri" w:hAnsi="Calibri" w:eastAsia="Times New Roman" w:cs="Calibri"/>
                <w:color w:val="auto"/>
                <w:sz w:val="20"/>
                <w:szCs w:val="20"/>
              </w:rPr>
              <w:t>• We are 90% certain that the true 2017 global MMR is at least 199.</w:t>
            </w:r>
            <w:r>
              <w:br/>
            </w:r>
            <w:r w:rsidRPr="223551C6" w:rsidR="6C2643A7">
              <w:rPr>
                <w:rFonts w:ascii="Calibri" w:hAnsi="Calibri" w:eastAsia="Times New Roman" w:cs="Calibri"/>
                <w:color w:val="auto"/>
                <w:sz w:val="20"/>
                <w:szCs w:val="20"/>
              </w:rPr>
              <w:t>• We are 90% certain that the true 2017 global MMR is 243 or less.</w:t>
            </w:r>
            <w:r>
              <w:br/>
            </w:r>
            <w:r>
              <w:br/>
            </w:r>
            <w:r w:rsidRPr="223551C6" w:rsidR="6C2643A7">
              <w:rPr>
                <w:rFonts w:ascii="Calibri" w:hAnsi="Calibri" w:eastAsia="Times New Roman" w:cs="Calibri"/>
                <w:color w:val="000000" w:themeColor="text1" w:themeTint="FF" w:themeShade="FF"/>
                <w:sz w:val="20"/>
                <w:szCs w:val="20"/>
              </w:rPr>
              <w:t>The amount of data available for estimating an indicator and the quality of that data determine the width of an indicator’s UI. As data availability and quality improve, the certainty increases that an indicator’s true value lies close to the point-estimate.</w:t>
            </w:r>
          </w:p>
          <w:p w:rsidRPr="00042B18" w:rsidR="00042B18" w:rsidP="79FF6624" w:rsidRDefault="00042B18" w14:paraId="1AF8CCB6" w14:textId="4621973C">
            <w:pPr>
              <w:pStyle w:val="Standard"/>
              <w:spacing w:after="0" w:line="240" w:lineRule="auto"/>
              <w:rPr>
                <w:rFonts w:ascii="Calibri" w:hAnsi="Calibri" w:eastAsia="Times New Roman" w:cs="Calibri"/>
                <w:color w:val="000000" w:themeColor="text1" w:themeTint="FF" w:themeShade="FF"/>
                <w:sz w:val="20"/>
                <w:szCs w:val="20"/>
              </w:rPr>
            </w:pPr>
          </w:p>
          <w:p w:rsidRPr="00042B18" w:rsidR="00042B18" w:rsidP="79FF6624" w:rsidRDefault="00042B18" w14:paraId="13DB12CF" w14:textId="42FAFCC8">
            <w:pPr>
              <w:pStyle w:val="Standard"/>
              <w:spacing w:after="0" w:line="240" w:lineRule="auto"/>
            </w:pPr>
            <w:r w:rsidRPr="79FF6624" w:rsidR="343477D9">
              <w:rPr>
                <w:rFonts w:ascii="Calibri" w:hAnsi="Calibri" w:eastAsia="Calibri" w:cs="Calibri"/>
                <w:noProof w:val="0"/>
                <w:sz w:val="20"/>
                <w:szCs w:val="20"/>
                <w:lang w:val="en-US"/>
              </w:rPr>
              <w:t xml:space="preserve">Disaggregation: </w:t>
            </w:r>
          </w:p>
          <w:p w:rsidRPr="00042B18" w:rsidR="00042B18" w:rsidP="79FF6624" w:rsidRDefault="00042B18" w14:paraId="2F8B0498" w14:textId="28BD405F">
            <w:pPr>
              <w:pStyle w:val="Standard"/>
              <w:spacing w:after="0" w:line="240" w:lineRule="auto"/>
            </w:pPr>
            <w:r w:rsidRPr="79FF6624" w:rsidR="343477D9">
              <w:rPr>
                <w:rFonts w:ascii="Calibri" w:hAnsi="Calibri" w:eastAsia="Calibri" w:cs="Calibri"/>
                <w:noProof w:val="0"/>
                <w:sz w:val="20"/>
                <w:szCs w:val="20"/>
                <w:lang w:val="en-US"/>
              </w:rPr>
              <w:t>Current MMR estimates are reported at Country, Regional, and Global levels. Regional level estimates have income strata per World Bank classification, by UNICEF and UNFPA regional groupings.</w:t>
            </w:r>
          </w:p>
        </w:tc>
      </w:tr>
      <w:tr w:rsidRPr="00042B18" w:rsidR="00042B18" w:rsidTr="6C14C4B3" w14:paraId="61B2952C" w14:textId="77777777">
        <w:trPr>
          <w:trHeight w:val="1860"/>
        </w:trPr>
        <w:tc>
          <w:tcPr>
            <w:tcW w:w="540" w:type="dxa"/>
            <w:shd w:val="clear" w:color="auto" w:fill="auto"/>
            <w:tcMar/>
          </w:tcPr>
          <w:p w:rsidR="79FF6624" w:rsidP="79FF6624" w:rsidRDefault="79FF6624" w14:paraId="76938C99" w14:textId="695493F7">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34</w:t>
            </w:r>
          </w:p>
        </w:tc>
        <w:tc>
          <w:tcPr>
            <w:tcW w:w="570" w:type="dxa"/>
            <w:shd w:val="clear" w:color="auto" w:fill="auto"/>
            <w:tcMar/>
          </w:tcPr>
          <w:p w:rsidR="79FF6624" w:rsidP="79FF6624" w:rsidRDefault="79FF6624" w14:paraId="1A33C601" w14:textId="4760078B">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27</w:t>
            </w:r>
          </w:p>
        </w:tc>
        <w:tc>
          <w:tcPr>
            <w:tcW w:w="540" w:type="dxa"/>
            <w:shd w:val="clear" w:color="auto" w:fill="auto"/>
            <w:tcMar/>
          </w:tcPr>
          <w:p w:rsidR="7E7F62DC" w:rsidP="7E7F62DC" w:rsidRDefault="7E7F62DC" w14:paraId="5E3AE2D0" w14:textId="306963F9">
            <w:pPr>
              <w:pStyle w:val="Standard"/>
              <w:spacing w:line="240" w:lineRule="auto"/>
              <w:rPr>
                <w:rFonts w:ascii="Calibri" w:hAnsi="Calibri" w:eastAsia="Times New Roman" w:cs="Calibri"/>
                <w:color w:val="000000" w:themeColor="text1" w:themeTint="FF" w:themeShade="FF"/>
                <w:sz w:val="20"/>
                <w:szCs w:val="20"/>
              </w:rPr>
            </w:pPr>
            <w:r w:rsidRPr="7E6EEA25" w:rsidR="706E62E0">
              <w:rPr>
                <w:rFonts w:ascii="Calibri" w:hAnsi="Calibri" w:eastAsia="Times New Roman" w:cs="Calibri"/>
                <w:color w:val="000000" w:themeColor="text1" w:themeTint="FF" w:themeShade="FF"/>
                <w:sz w:val="20"/>
                <w:szCs w:val="20"/>
              </w:rPr>
              <w:t>4</w:t>
            </w:r>
          </w:p>
        </w:tc>
        <w:tc>
          <w:tcPr>
            <w:tcW w:w="1365" w:type="dxa"/>
            <w:shd w:val="clear" w:color="auto" w:fill="auto"/>
            <w:tcMar/>
            <w:hideMark/>
          </w:tcPr>
          <w:p w:rsidRPr="00042B18" w:rsidR="00042B18" w:rsidP="00DF5776" w:rsidRDefault="00042B18" w14:paraId="2A13CD24" w14:textId="46480838">
            <w:pPr>
              <w:spacing w:after="0" w:line="240" w:lineRule="auto"/>
              <w:rPr>
                <w:rFonts w:ascii="Calibri" w:hAnsi="Calibri" w:eastAsia="Times New Roman" w:cs="Calibri"/>
                <w:color w:val="000000"/>
                <w:sz w:val="20"/>
                <w:szCs w:val="20"/>
              </w:rPr>
            </w:pPr>
            <w:commentRangeStart w:id="47"/>
            <w:r w:rsidRPr="79FF6624" w:rsidR="2219E781">
              <w:rPr>
                <w:rFonts w:ascii="Calibri" w:hAnsi="Calibri" w:eastAsia="Times New Roman" w:cs="Calibri"/>
                <w:color w:val="000000" w:themeColor="text1" w:themeTint="FF" w:themeShade="FF"/>
                <w:sz w:val="20"/>
                <w:szCs w:val="20"/>
              </w:rPr>
              <w:t>Importance of the indicator in addressing gender issues and its limitation</w:t>
            </w:r>
            <w:r w:rsidRPr="79FF6624" w:rsidR="0C58FCD7">
              <w:rPr>
                <w:rFonts w:ascii="Calibri" w:hAnsi="Calibri" w:eastAsia="Times New Roman" w:cs="Calibri"/>
                <w:color w:val="000000" w:themeColor="text1" w:themeTint="FF" w:themeShade="FF"/>
                <w:sz w:val="20"/>
                <w:szCs w:val="20"/>
              </w:rPr>
              <w:t xml:space="preserve"> (X)</w:t>
            </w:r>
            <w:commentRangeEnd w:id="47"/>
            <w:r>
              <w:rPr>
                <w:rStyle w:val="CommentReference"/>
              </w:rPr>
              <w:commentReference w:id="47"/>
            </w:r>
          </w:p>
        </w:tc>
        <w:tc>
          <w:tcPr>
            <w:tcW w:w="6587" w:type="dxa"/>
            <w:shd w:val="clear" w:color="auto" w:fill="auto"/>
            <w:tcMar/>
            <w:hideMark/>
          </w:tcPr>
          <w:p w:rsidRPr="00042B18" w:rsidR="00042B18" w:rsidP="00DF5776" w:rsidRDefault="00042B18" w14:paraId="54B1AA5B" w14:textId="77777777">
            <w:pPr>
              <w:spacing w:after="0" w:line="240" w:lineRule="auto"/>
              <w:rPr>
                <w:rFonts w:ascii="Calibri" w:hAnsi="Calibri" w:eastAsia="Times New Roman" w:cs="Calibri"/>
                <w:color w:val="000000"/>
                <w:sz w:val="20"/>
                <w:szCs w:val="20"/>
              </w:rPr>
            </w:pPr>
            <w:r w:rsidRPr="00042B18">
              <w:rPr>
                <w:rFonts w:ascii="Calibri" w:hAnsi="Calibri" w:eastAsia="Times New Roman" w:cs="Calibri"/>
                <w:color w:val="000000"/>
                <w:sz w:val="20"/>
                <w:szCs w:val="20"/>
              </w:rPr>
              <w:t xml:space="preserve">The low social and economic status of girls and women is a fundamental determinant of maternal mortality in many countries. Low status limits the access of girls and women to education, good </w:t>
            </w:r>
            <w:proofErr w:type="gramStart"/>
            <w:r w:rsidRPr="00042B18">
              <w:rPr>
                <w:rFonts w:ascii="Calibri" w:hAnsi="Calibri" w:eastAsia="Times New Roman" w:cs="Calibri"/>
                <w:color w:val="000000"/>
                <w:sz w:val="20"/>
                <w:szCs w:val="20"/>
              </w:rPr>
              <w:t>nutrition</w:t>
            </w:r>
            <w:proofErr w:type="gramEnd"/>
            <w:r w:rsidRPr="00042B18">
              <w:rPr>
                <w:rFonts w:ascii="Calibri" w:hAnsi="Calibri" w:eastAsia="Times New Roman" w:cs="Calibri"/>
                <w:color w:val="000000"/>
                <w:sz w:val="20"/>
                <w:szCs w:val="20"/>
              </w:rPr>
              <w:t xml:space="preserve"> and family planning—key determinants of too early, too many, and risky pregnancies—as well as to the necessary health services to prevent and/or treat complications of pregnancy and childbirth.</w:t>
            </w:r>
          </w:p>
        </w:tc>
      </w:tr>
      <w:tr w:rsidRPr="00042B18" w:rsidR="00042B18" w:rsidTr="6C14C4B3" w14:paraId="5E0A185F" w14:textId="77777777">
        <w:trPr>
          <w:trHeight w:val="10425"/>
        </w:trPr>
        <w:tc>
          <w:tcPr>
            <w:tcW w:w="540" w:type="dxa"/>
            <w:shd w:val="clear" w:color="auto" w:fill="auto"/>
            <w:tcMar/>
          </w:tcPr>
          <w:p w:rsidR="79FF6624" w:rsidP="79FF6624" w:rsidRDefault="79FF6624" w14:paraId="6C9C2C2B" w14:textId="695493F7">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34</w:t>
            </w:r>
          </w:p>
        </w:tc>
        <w:tc>
          <w:tcPr>
            <w:tcW w:w="570" w:type="dxa"/>
            <w:shd w:val="clear" w:color="auto" w:fill="auto"/>
            <w:tcMar/>
          </w:tcPr>
          <w:p w:rsidR="79FF6624" w:rsidP="79FF6624" w:rsidRDefault="79FF6624" w14:paraId="1331E753" w14:textId="4760078B">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27</w:t>
            </w:r>
          </w:p>
        </w:tc>
        <w:tc>
          <w:tcPr>
            <w:tcW w:w="540" w:type="dxa"/>
            <w:shd w:val="clear" w:color="auto" w:fill="auto"/>
            <w:tcMar/>
          </w:tcPr>
          <w:p w:rsidR="7E7F62DC" w:rsidP="7E7F62DC" w:rsidRDefault="7E7F62DC" w14:paraId="75AE1A93" w14:textId="2CCB00FB">
            <w:pPr>
              <w:pStyle w:val="Standard"/>
              <w:spacing w:line="240" w:lineRule="auto"/>
              <w:rPr>
                <w:rFonts w:ascii="Calibri" w:hAnsi="Calibri" w:eastAsia="Times New Roman" w:cs="Calibri"/>
                <w:color w:val="000000" w:themeColor="text1" w:themeTint="FF" w:themeShade="FF"/>
                <w:sz w:val="20"/>
                <w:szCs w:val="20"/>
              </w:rPr>
            </w:pPr>
            <w:r w:rsidRPr="7E6EEA25" w:rsidR="706E62E0">
              <w:rPr>
                <w:rFonts w:ascii="Calibri" w:hAnsi="Calibri" w:eastAsia="Times New Roman" w:cs="Calibri"/>
                <w:color w:val="000000" w:themeColor="text1" w:themeTint="FF" w:themeShade="FF"/>
                <w:sz w:val="20"/>
                <w:szCs w:val="20"/>
              </w:rPr>
              <w:t>5</w:t>
            </w:r>
          </w:p>
        </w:tc>
        <w:tc>
          <w:tcPr>
            <w:tcW w:w="1365" w:type="dxa"/>
            <w:shd w:val="clear" w:color="auto" w:fill="auto"/>
            <w:tcMar/>
            <w:hideMark/>
          </w:tcPr>
          <w:p w:rsidRPr="00042B18" w:rsidR="00042B18" w:rsidP="00DF5776" w:rsidRDefault="00042B18" w14:paraId="2208123D" w14:textId="77777777">
            <w:pPr>
              <w:spacing w:after="0" w:line="240" w:lineRule="auto"/>
              <w:rPr>
                <w:rFonts w:ascii="Calibri" w:hAnsi="Calibri" w:eastAsia="Times New Roman" w:cs="Calibri"/>
                <w:color w:val="000000"/>
                <w:sz w:val="20"/>
                <w:szCs w:val="20"/>
              </w:rPr>
            </w:pPr>
            <w:r w:rsidRPr="00042B18">
              <w:rPr>
                <w:rFonts w:ascii="Calibri" w:hAnsi="Calibri" w:eastAsia="Times New Roman" w:cs="Calibri"/>
                <w:color w:val="000000"/>
                <w:sz w:val="20"/>
                <w:szCs w:val="20"/>
              </w:rPr>
              <w:t>Sources of discrepancies between global and national figures</w:t>
            </w:r>
          </w:p>
        </w:tc>
        <w:tc>
          <w:tcPr>
            <w:tcW w:w="6587" w:type="dxa"/>
            <w:shd w:val="clear" w:color="auto" w:fill="auto"/>
            <w:tcMar/>
            <w:hideMark/>
          </w:tcPr>
          <w:p w:rsidRPr="00042B18" w:rsidR="00042B18" w:rsidP="00DF5776" w:rsidRDefault="00042B18" w14:paraId="2AB0859A" w14:textId="2D366CC0">
            <w:pPr>
              <w:spacing w:after="0" w:line="240" w:lineRule="auto"/>
              <w:rPr>
                <w:rFonts w:ascii="Calibri" w:hAnsi="Calibri" w:eastAsia="Times New Roman" w:cs="Calibri"/>
                <w:color w:val="000000"/>
                <w:sz w:val="20"/>
                <w:szCs w:val="20"/>
              </w:rPr>
            </w:pPr>
            <w:r w:rsidRPr="2E2EA22E" w:rsidR="00042B18">
              <w:rPr>
                <w:rFonts w:ascii="Calibri" w:hAnsi="Calibri" w:eastAsia="Times New Roman" w:cs="Calibri"/>
                <w:color w:val="000000" w:themeColor="text1" w:themeTint="FF" w:themeShade="FF"/>
                <w:sz w:val="20"/>
                <w:szCs w:val="20"/>
              </w:rPr>
              <w:t xml:space="preserve">The maternal mortality ratio is defined as the number of maternal deaths divided by live births. However, to account for potential incompleteness of death recording in various data sources, the MMEIG first computes the fraction of deaths due to maternal causes from original data sources (referred to as the “proportion maternal”, or PM), and then applies that fraction to WHO estimates of total deaths among women of reproductive age to obtain an estimate of the number of maternal deaths. </w:t>
            </w:r>
            <w:r>
              <w:br/>
            </w:r>
            <w:r>
              <w:br/>
            </w:r>
            <w:r w:rsidRPr="2E2EA22E" w:rsidR="00042B18">
              <w:rPr>
                <w:rFonts w:ascii="Calibri" w:hAnsi="Calibri" w:eastAsia="Times New Roman" w:cs="Calibri"/>
                <w:color w:val="000000" w:themeColor="text1" w:themeTint="FF" w:themeShade="FF"/>
                <w:sz w:val="20"/>
                <w:szCs w:val="20"/>
              </w:rPr>
              <w:t>In other words, the following fraction is first computed from country data sources:</w:t>
            </w:r>
            <w:r>
              <w:br/>
            </w:r>
            <w:r>
              <w:br/>
            </w:r>
            <w:r w:rsidRPr="2E2EA22E" w:rsidR="00042B18">
              <w:rPr>
                <w:rFonts w:ascii="Calibri" w:hAnsi="Calibri" w:eastAsia="Times New Roman" w:cs="Calibri"/>
                <w:color w:val="000000" w:themeColor="text1" w:themeTint="FF" w:themeShade="FF"/>
                <w:sz w:val="20"/>
                <w:szCs w:val="20"/>
              </w:rPr>
              <w:t xml:space="preserve">PM= Number of maternal deaths 15-49/All female deaths at ages 15-49 </w:t>
            </w:r>
            <w:r>
              <w:br/>
            </w:r>
            <w:r>
              <w:br/>
            </w:r>
            <w:r w:rsidRPr="2E2EA22E" w:rsidR="00042B18">
              <w:rPr>
                <w:rFonts w:ascii="Calibri" w:hAnsi="Calibri" w:eastAsia="Times New Roman" w:cs="Calibri"/>
                <w:color w:val="000000" w:themeColor="text1" w:themeTint="FF" w:themeShade="FF"/>
                <w:sz w:val="20"/>
                <w:szCs w:val="20"/>
              </w:rPr>
              <w:t>and then the PM is used to compute the MMR as follows:</w:t>
            </w:r>
            <w:r>
              <w:br/>
            </w:r>
            <w:r>
              <w:br/>
            </w:r>
            <w:r w:rsidRPr="2E2EA22E" w:rsidR="00042B18">
              <w:rPr>
                <w:rFonts w:ascii="Calibri" w:hAnsi="Calibri" w:eastAsia="Times New Roman" w:cs="Calibri"/>
                <w:color w:val="000000" w:themeColor="text1" w:themeTint="FF" w:themeShade="FF"/>
                <w:sz w:val="20"/>
                <w:szCs w:val="20"/>
              </w:rPr>
              <w:t xml:space="preserve">MMR=PM </w:t>
            </w:r>
            <w:r w:rsidRPr="2E2EA22E" w:rsidR="00042B18">
              <w:rPr>
                <w:rFonts w:ascii="Calibri" w:hAnsi="Calibri" w:eastAsia="Times New Roman" w:cs="Calibri"/>
                <w:color w:val="000000" w:themeColor="text1" w:themeTint="FF" w:themeShade="FF"/>
                <w:sz w:val="20"/>
                <w:szCs w:val="20"/>
              </w:rPr>
              <w:t>×</w:t>
            </w:r>
            <w:r w:rsidRPr="2E2EA22E" w:rsidR="4382A5DA">
              <w:rPr>
                <w:rFonts w:ascii="Calibri" w:hAnsi="Calibri" w:eastAsia="Times New Roman" w:cs="Calibri"/>
                <w:color w:val="000000" w:themeColor="text1" w:themeTint="FF" w:themeShade="FF"/>
                <w:sz w:val="20"/>
                <w:szCs w:val="20"/>
              </w:rPr>
              <w:t xml:space="preserve"> </w:t>
            </w:r>
            <w:r w:rsidRPr="2E2EA22E" w:rsidR="00042B18">
              <w:rPr>
                <w:rFonts w:ascii="Calibri" w:hAnsi="Calibri" w:eastAsia="Times New Roman" w:cs="Calibri"/>
                <w:color w:val="000000" w:themeColor="text1" w:themeTint="FF" w:themeShade="FF"/>
                <w:sz w:val="20"/>
                <w:szCs w:val="20"/>
              </w:rPr>
              <w:t>(</w:t>
            </w:r>
            <w:r w:rsidRPr="2E2EA22E" w:rsidR="00042B18">
              <w:rPr>
                <w:rFonts w:ascii="Calibri" w:hAnsi="Calibri" w:eastAsia="Times New Roman" w:cs="Calibri"/>
                <w:color w:val="000000" w:themeColor="text1" w:themeTint="FF" w:themeShade="FF"/>
                <w:sz w:val="20"/>
                <w:szCs w:val="20"/>
              </w:rPr>
              <w:t>All female deaths at ages 15-49/Number of live births)</w:t>
            </w:r>
            <w:r>
              <w:br/>
            </w:r>
            <w:r>
              <w:br/>
            </w:r>
            <w:r w:rsidRPr="2E2EA22E" w:rsidR="00042B18">
              <w:rPr>
                <w:rFonts w:ascii="Calibri" w:hAnsi="Calibri" w:eastAsia="Times New Roman" w:cs="Calibri"/>
                <w:color w:val="000000" w:themeColor="text1" w:themeTint="FF" w:themeShade="FF"/>
                <w:sz w:val="20"/>
                <w:szCs w:val="20"/>
              </w:rPr>
              <w:t>where the estimate of all deaths at ages 15-49 in the second equation is derived from WHO life tables, and the number of live births is from the World Population Prospects 201</w:t>
            </w:r>
            <w:r w:rsidRPr="2E2EA22E" w:rsidR="00042B18">
              <w:rPr>
                <w:rFonts w:ascii="Calibri" w:hAnsi="Calibri" w:eastAsia="Times New Roman" w:cs="Calibri"/>
                <w:color w:val="000000" w:themeColor="text1" w:themeTint="FF" w:themeShade="FF"/>
                <w:sz w:val="20"/>
                <w:szCs w:val="20"/>
              </w:rPr>
              <w:t>9</w:t>
            </w:r>
            <w:r w:rsidRPr="2E2EA22E" w:rsidR="00042B18">
              <w:rPr>
                <w:rFonts w:ascii="Calibri" w:hAnsi="Calibri" w:eastAsia="Times New Roman" w:cs="Calibri"/>
                <w:color w:val="000000" w:themeColor="text1" w:themeTint="FF" w:themeShade="FF"/>
                <w:sz w:val="20"/>
                <w:szCs w:val="20"/>
              </w:rPr>
              <w:t>.</w:t>
            </w:r>
            <w:r>
              <w:br/>
            </w:r>
            <w:r>
              <w:br/>
            </w:r>
            <w:r w:rsidRPr="2E2EA22E" w:rsidR="00042B18">
              <w:rPr>
                <w:rFonts w:ascii="Calibri" w:hAnsi="Calibri" w:eastAsia="Times New Roman" w:cs="Calibri"/>
                <w:color w:val="000000" w:themeColor="text1" w:themeTint="FF" w:themeShade="FF"/>
                <w:sz w:val="20"/>
                <w:szCs w:val="20"/>
              </w:rPr>
              <w:t>With this as background, a few reasons that MMEIG estimates may differ from national statistics are as follows:</w:t>
            </w:r>
            <w:r>
              <w:br/>
            </w:r>
            <w:r>
              <w:br/>
            </w:r>
            <w:r w:rsidRPr="2E2EA22E" w:rsidR="00673BAB">
              <w:rPr>
                <w:rFonts w:ascii="Calibri" w:hAnsi="Calibri" w:eastAsia="Times New Roman" w:cs="Calibri"/>
                <w:color w:val="000000" w:themeColor="text1" w:themeTint="FF" w:themeShade="FF"/>
                <w:sz w:val="20"/>
                <w:szCs w:val="20"/>
              </w:rPr>
              <w:t xml:space="preserve">(1) </w:t>
            </w:r>
            <w:r w:rsidRPr="2E2EA22E" w:rsidR="00042B18">
              <w:rPr>
                <w:rFonts w:ascii="Calibri" w:hAnsi="Calibri" w:eastAsia="Times New Roman" w:cs="Calibri"/>
                <w:color w:val="000000" w:themeColor="text1" w:themeTint="FF" w:themeShade="FF"/>
                <w:sz w:val="20"/>
                <w:szCs w:val="20"/>
              </w:rPr>
              <w:t>Civil registration and vital statistics systems are not always complete (i.e., they do not always capture 100% of all deaths) and completeness may change over time. The MMEIG estimation approach attempts to correct for this by using the above approach, which involves first computing the PM.</w:t>
            </w:r>
            <w:r>
              <w:br/>
            </w:r>
            <w:r w:rsidRPr="2E2EA22E" w:rsidR="00673BAB">
              <w:rPr>
                <w:rFonts w:ascii="Calibri" w:hAnsi="Calibri" w:eastAsia="Times New Roman" w:cs="Calibri"/>
                <w:color w:val="000000" w:themeColor="text1" w:themeTint="FF" w:themeShade="FF"/>
                <w:sz w:val="20"/>
                <w:szCs w:val="20"/>
              </w:rPr>
              <w:t xml:space="preserve">(2) </w:t>
            </w:r>
            <w:r w:rsidRPr="2E2EA22E" w:rsidR="00042B18">
              <w:rPr>
                <w:rFonts w:ascii="Calibri" w:hAnsi="Calibri" w:eastAsia="Times New Roman" w:cs="Calibri"/>
                <w:color w:val="000000" w:themeColor="text1" w:themeTint="FF" w:themeShade="FF"/>
                <w:sz w:val="20"/>
                <w:szCs w:val="20"/>
              </w:rPr>
              <w:t xml:space="preserve">The MMEIG often applies adjustment factors to the PM computed from original data to account for measurement issues (such as how the country defined “maternal” deaths; misclassification; or </w:t>
            </w:r>
            <w:r w:rsidRPr="2E2EA22E" w:rsidR="00042B18">
              <w:rPr>
                <w:rFonts w:ascii="Calibri" w:hAnsi="Calibri" w:eastAsia="Times New Roman" w:cs="Calibri"/>
                <w:color w:val="000000" w:themeColor="text1" w:themeTint="FF" w:themeShade="FF"/>
                <w:sz w:val="20"/>
                <w:szCs w:val="20"/>
              </w:rPr>
              <w:t>incompleteness</w:t>
            </w:r>
            <w:r w:rsidRPr="2E2EA22E" w:rsidR="00042B18">
              <w:rPr>
                <w:rFonts w:ascii="Calibri" w:hAnsi="Calibri" w:eastAsia="Times New Roman" w:cs="Calibri"/>
                <w:color w:val="000000" w:themeColor="text1" w:themeTint="FF" w:themeShade="FF"/>
                <w:sz w:val="20"/>
                <w:szCs w:val="20"/>
              </w:rPr>
              <w:t xml:space="preserve">). </w:t>
            </w:r>
            <w:r>
              <w:br/>
            </w:r>
            <w:r w:rsidRPr="2E2EA22E" w:rsidR="00673BAB">
              <w:rPr>
                <w:rFonts w:ascii="Calibri" w:hAnsi="Calibri" w:eastAsia="Times New Roman" w:cs="Calibri"/>
                <w:color w:val="000000" w:themeColor="text1" w:themeTint="FF" w:themeShade="FF"/>
                <w:sz w:val="20"/>
                <w:szCs w:val="20"/>
              </w:rPr>
              <w:t xml:space="preserve">(3) </w:t>
            </w:r>
            <w:r w:rsidRPr="2E2EA22E" w:rsidR="00042B18">
              <w:rPr>
                <w:rFonts w:ascii="Calibri" w:hAnsi="Calibri" w:eastAsia="Times New Roman" w:cs="Calibri"/>
                <w:color w:val="000000" w:themeColor="text1" w:themeTint="FF" w:themeShade="FF"/>
                <w:sz w:val="20"/>
                <w:szCs w:val="20"/>
              </w:rPr>
              <w:t>The MMEIG uses the standardized series of live births from the United Nations Population Division, as published in World Population Prospects 201</w:t>
            </w:r>
            <w:r w:rsidRPr="2E2EA22E" w:rsidR="00042B18">
              <w:rPr>
                <w:rFonts w:ascii="Calibri" w:hAnsi="Calibri" w:eastAsia="Times New Roman" w:cs="Calibri"/>
                <w:color w:val="000000" w:themeColor="text1" w:themeTint="FF" w:themeShade="FF"/>
                <w:sz w:val="20"/>
                <w:szCs w:val="20"/>
              </w:rPr>
              <w:t>9</w:t>
            </w:r>
            <w:r w:rsidRPr="2E2EA22E" w:rsidR="00042B18">
              <w:rPr>
                <w:rFonts w:ascii="Calibri" w:hAnsi="Calibri" w:eastAsia="Times New Roman" w:cs="Calibri"/>
                <w:color w:val="000000" w:themeColor="text1" w:themeTint="FF" w:themeShade="FF"/>
                <w:sz w:val="20"/>
                <w:szCs w:val="20"/>
              </w:rPr>
              <w:t xml:space="preserve">, in the denominator of the MMR equation. To better inform the WPP, countries should discuss discrepancies directly with the UNPD. The contact address is population@un.org; this email address is </w:t>
            </w:r>
            <w:r w:rsidRPr="2E2EA22E" w:rsidR="00042B18">
              <w:rPr>
                <w:rFonts w:ascii="Calibri" w:hAnsi="Calibri" w:eastAsia="Times New Roman" w:cs="Calibri"/>
                <w:color w:val="000000" w:themeColor="text1" w:themeTint="FF" w:themeShade="FF"/>
                <w:sz w:val="20"/>
                <w:szCs w:val="20"/>
              </w:rPr>
              <w:t xml:space="preserve">monitored regularly, and messages are dispatched to the appropriate analysts for each country or concern. </w:t>
            </w:r>
            <w:r>
              <w:br/>
            </w:r>
            <w:r w:rsidRPr="2E2EA22E" w:rsidR="00673BAB">
              <w:rPr>
                <w:rFonts w:ascii="Calibri" w:hAnsi="Calibri" w:eastAsia="Times New Roman" w:cs="Calibri"/>
                <w:color w:val="000000" w:themeColor="text1" w:themeTint="FF" w:themeShade="FF"/>
                <w:sz w:val="20"/>
                <w:szCs w:val="20"/>
              </w:rPr>
              <w:t xml:space="preserve">(4) </w:t>
            </w:r>
            <w:r w:rsidRPr="2E2EA22E" w:rsidR="00042B18">
              <w:rPr>
                <w:rFonts w:ascii="Calibri" w:hAnsi="Calibri" w:eastAsia="Times New Roman" w:cs="Calibri"/>
                <w:color w:val="000000" w:themeColor="text1" w:themeTint="FF" w:themeShade="FF"/>
                <w:sz w:val="20"/>
                <w:szCs w:val="20"/>
              </w:rPr>
              <w:t>Statistically speaking, maternal deaths are a relatively rare event, which can lead to noisy time trends in data over time. As the goal of the MMEIG estimates is to track long term progress in reducing maternal mortality, the estimation process involves some smoothing to generate a curve that better captures changes in underlying risk</w:t>
            </w:r>
          </w:p>
        </w:tc>
      </w:tr>
      <w:tr w:rsidRPr="00042B18" w:rsidR="00042B18" w:rsidTr="6C14C4B3" w14:paraId="33972D8A" w14:textId="77777777">
        <w:trPr>
          <w:trHeight w:val="10395"/>
        </w:trPr>
        <w:tc>
          <w:tcPr>
            <w:tcW w:w="540" w:type="dxa"/>
            <w:shd w:val="clear" w:color="auto" w:fill="auto"/>
            <w:tcMar/>
          </w:tcPr>
          <w:p w:rsidR="79FF6624" w:rsidP="79FF6624" w:rsidRDefault="79FF6624" w14:paraId="14759079" w14:textId="695493F7">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34</w:t>
            </w:r>
          </w:p>
        </w:tc>
        <w:tc>
          <w:tcPr>
            <w:tcW w:w="570" w:type="dxa"/>
            <w:shd w:val="clear" w:color="auto" w:fill="auto"/>
            <w:tcMar/>
          </w:tcPr>
          <w:p w:rsidR="79FF6624" w:rsidP="79FF6624" w:rsidRDefault="79FF6624" w14:paraId="58B43D1B" w14:textId="4760078B">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27</w:t>
            </w:r>
          </w:p>
        </w:tc>
        <w:tc>
          <w:tcPr>
            <w:tcW w:w="540" w:type="dxa"/>
            <w:shd w:val="clear" w:color="auto" w:fill="auto"/>
            <w:tcMar/>
          </w:tcPr>
          <w:p w:rsidR="7E7F62DC" w:rsidP="7E7F62DC" w:rsidRDefault="7E7F62DC" w14:paraId="2D5452F6" w14:textId="3280DA44">
            <w:pPr>
              <w:pStyle w:val="Standard"/>
              <w:spacing w:line="240" w:lineRule="auto"/>
              <w:rPr>
                <w:rFonts w:ascii="Calibri" w:hAnsi="Calibri" w:eastAsia="Times New Roman" w:cs="Calibri"/>
                <w:color w:val="000000" w:themeColor="text1" w:themeTint="FF" w:themeShade="FF"/>
                <w:sz w:val="20"/>
                <w:szCs w:val="20"/>
              </w:rPr>
            </w:pPr>
            <w:r w:rsidRPr="7E6EEA25" w:rsidR="36385812">
              <w:rPr>
                <w:rFonts w:ascii="Calibri" w:hAnsi="Calibri" w:eastAsia="Times New Roman" w:cs="Calibri"/>
                <w:color w:val="000000" w:themeColor="text1" w:themeTint="FF" w:themeShade="FF"/>
                <w:sz w:val="20"/>
                <w:szCs w:val="20"/>
              </w:rPr>
              <w:t>6</w:t>
            </w:r>
          </w:p>
        </w:tc>
        <w:tc>
          <w:tcPr>
            <w:tcW w:w="1365" w:type="dxa"/>
            <w:shd w:val="clear" w:color="auto" w:fill="auto"/>
            <w:tcMar/>
            <w:hideMark/>
          </w:tcPr>
          <w:p w:rsidRPr="00042B18" w:rsidR="00042B18" w:rsidP="00DF5776" w:rsidRDefault="00042B18" w14:paraId="0AF84B4E" w14:textId="259A3158">
            <w:pPr>
              <w:spacing w:after="0" w:line="240" w:lineRule="auto"/>
              <w:rPr>
                <w:rFonts w:ascii="Calibri" w:hAnsi="Calibri" w:eastAsia="Times New Roman" w:cs="Calibri"/>
                <w:color w:val="000000"/>
                <w:sz w:val="20"/>
                <w:szCs w:val="20"/>
              </w:rPr>
            </w:pPr>
            <w:r w:rsidRPr="79FF6624" w:rsidR="2219E781">
              <w:rPr>
                <w:rFonts w:ascii="Calibri" w:hAnsi="Calibri" w:eastAsia="Times New Roman" w:cs="Calibri"/>
                <w:color w:val="000000" w:themeColor="text1" w:themeTint="FF" w:themeShade="FF"/>
                <w:sz w:val="20"/>
                <w:szCs w:val="20"/>
              </w:rPr>
              <w:t>Process of obtaining data</w:t>
            </w:r>
            <w:r w:rsidRPr="79FF6624" w:rsidR="2C3642D2">
              <w:rPr>
                <w:rFonts w:ascii="Calibri" w:hAnsi="Calibri" w:eastAsia="Times New Roman" w:cs="Calibri"/>
                <w:color w:val="000000" w:themeColor="text1" w:themeTint="FF" w:themeShade="FF"/>
                <w:sz w:val="20"/>
                <w:szCs w:val="20"/>
              </w:rPr>
              <w:t xml:space="preserve"> (X)</w:t>
            </w:r>
          </w:p>
        </w:tc>
        <w:tc>
          <w:tcPr>
            <w:tcW w:w="6587" w:type="dxa"/>
            <w:shd w:val="clear" w:color="auto" w:fill="auto"/>
            <w:tcMar/>
            <w:hideMark/>
          </w:tcPr>
          <w:p w:rsidR="0057709D" w:rsidP="6AF5EC4E" w:rsidRDefault="00042B18" w14:paraId="2B8411D3" w14:textId="09FAE386">
            <w:pPr>
              <w:pStyle w:val="Standard"/>
              <w:spacing w:after="0" w:line="240" w:lineRule="auto"/>
              <w:rPr>
                <w:rFonts w:ascii="Calibri" w:hAnsi="Calibri" w:eastAsia="Times New Roman" w:cs="Calibri"/>
                <w:color w:val="000000"/>
                <w:sz w:val="20"/>
                <w:szCs w:val="20"/>
              </w:rPr>
            </w:pPr>
            <w:r w:rsidRPr="6AF5EC4E" w:rsidR="00042B18">
              <w:rPr>
                <w:rFonts w:ascii="Calibri" w:hAnsi="Calibri" w:eastAsia="Times New Roman" w:cs="Calibri"/>
                <w:color w:val="000000" w:themeColor="text1" w:themeTint="FF" w:themeShade="FF"/>
                <w:sz w:val="20"/>
                <w:szCs w:val="20"/>
              </w:rPr>
              <w:t xml:space="preserve">Collection process: </w:t>
            </w:r>
          </w:p>
          <w:p w:rsidRPr="0057709D" w:rsidR="00042B18" w:rsidP="7E7F62DC" w:rsidRDefault="00042B18" w14:paraId="64F2A57F" w14:textId="049D5B3B">
            <w:pPr>
              <w:pStyle w:val="Standard"/>
              <w:spacing w:after="0" w:line="240" w:lineRule="auto"/>
              <w:rPr>
                <w:rFonts w:ascii="Calibri" w:hAnsi="Calibri" w:eastAsia="Times New Roman" w:cs="Calibri"/>
                <w:color w:val="000000" w:themeColor="text1" w:themeTint="FF" w:themeShade="FF"/>
                <w:sz w:val="20"/>
                <w:szCs w:val="20"/>
              </w:rPr>
            </w:pPr>
            <w:r w:rsidRPr="223551C6" w:rsidR="00042B18">
              <w:rPr>
                <w:rFonts w:ascii="Calibri" w:hAnsi="Calibri" w:eastAsia="Times New Roman" w:cs="Calibri"/>
                <w:color w:val="000000" w:themeColor="text1" w:themeTint="FF" w:themeShade="FF"/>
                <w:sz w:val="20"/>
                <w:szCs w:val="20"/>
              </w:rPr>
              <w:t>The MMEIG maintains an input database consisting of maternal mortality data from civil registration, population-based surveys, surveillance systems, censuses, and other specialized studies/surveys. This database is used to determine the number of maternal deaths and where possible the number of deaths among all women of reproductive age (WRA) to calculate the "PM" proportion of maternal deaths among WRA. The MMR is then calculated as MMR = PM(D/B); where "D" is the number of deaths in women aged 15-49 (WRA) and "B" is the number of live births. The number of live births is based upon the World Population Prospects</w:t>
            </w:r>
            <w:r w:rsidRPr="223551C6" w:rsidR="00042B18">
              <w:rPr>
                <w:rFonts w:ascii="Calibri" w:hAnsi="Calibri" w:eastAsia="Times New Roman" w:cs="Calibri"/>
                <w:color w:val="000000" w:themeColor="text1" w:themeTint="FF" w:themeShade="FF"/>
                <w:sz w:val="20"/>
                <w:szCs w:val="20"/>
              </w:rPr>
              <w:t xml:space="preserve"> 2019</w:t>
            </w:r>
            <w:r w:rsidRPr="223551C6" w:rsidR="00042B18">
              <w:rPr>
                <w:rFonts w:ascii="Calibri" w:hAnsi="Calibri" w:eastAsia="Times New Roman" w:cs="Calibri"/>
                <w:color w:val="000000" w:themeColor="text1" w:themeTint="FF" w:themeShade="FF"/>
                <w:sz w:val="20"/>
                <w:szCs w:val="20"/>
              </w:rPr>
              <w:t>.</w:t>
            </w:r>
            <w:r>
              <w:br/>
            </w:r>
            <w:r>
              <w:br/>
            </w:r>
            <w:r w:rsidRPr="223551C6" w:rsidR="00042B18">
              <w:rPr>
                <w:rFonts w:ascii="Calibri" w:hAnsi="Calibri" w:eastAsia="Times New Roman" w:cs="Calibri"/>
                <w:color w:val="000000" w:themeColor="text1" w:themeTint="FF" w:themeShade="FF"/>
                <w:sz w:val="20"/>
                <w:szCs w:val="20"/>
              </w:rPr>
              <w:t>Statistical modelling is undertaken to generate comp</w:t>
            </w:r>
            <w:r w:rsidRPr="223551C6" w:rsidR="00042B18">
              <w:rPr>
                <w:rFonts w:ascii="Calibri" w:hAnsi="Calibri" w:eastAsia="Times New Roman" w:cs="Calibri"/>
                <w:color w:val="000000" w:themeColor="text1" w:themeTint="FF" w:themeShade="FF"/>
                <w:sz w:val="20"/>
                <w:szCs w:val="20"/>
              </w:rPr>
              <w:t xml:space="preserve">arable </w:t>
            </w:r>
            <w:r w:rsidRPr="223551C6" w:rsidR="00042B18">
              <w:rPr>
                <w:rFonts w:ascii="Calibri" w:hAnsi="Calibri" w:eastAsia="Times New Roman" w:cs="Calibri"/>
                <w:color w:val="000000" w:themeColor="text1" w:themeTint="FF" w:themeShade="FF"/>
                <w:sz w:val="20"/>
                <w:szCs w:val="20"/>
              </w:rPr>
              <w:t>c</w:t>
            </w:r>
            <w:r w:rsidRPr="223551C6" w:rsidR="00042B18">
              <w:rPr>
                <w:rFonts w:ascii="Calibri" w:hAnsi="Calibri" w:eastAsia="Times New Roman" w:cs="Calibri"/>
                <w:color w:val="000000" w:themeColor="text1" w:themeTint="FF" w:themeShade="FF"/>
                <w:sz w:val="20"/>
                <w:szCs w:val="20"/>
              </w:rPr>
              <w:t xml:space="preserve">ountry, </w:t>
            </w:r>
            <w:r w:rsidRPr="223551C6" w:rsidR="00042B18">
              <w:rPr>
                <w:rFonts w:ascii="Calibri" w:hAnsi="Calibri" w:eastAsia="Times New Roman" w:cs="Calibri"/>
                <w:color w:val="000000" w:themeColor="text1" w:themeTint="FF" w:themeShade="FF"/>
                <w:sz w:val="20"/>
                <w:szCs w:val="20"/>
              </w:rPr>
              <w:t>r</w:t>
            </w:r>
            <w:r w:rsidRPr="223551C6" w:rsidR="00042B18">
              <w:rPr>
                <w:rFonts w:ascii="Calibri" w:hAnsi="Calibri" w:eastAsia="Times New Roman" w:cs="Calibri"/>
                <w:color w:val="000000" w:themeColor="text1" w:themeTint="FF" w:themeShade="FF"/>
                <w:sz w:val="20"/>
                <w:szCs w:val="20"/>
              </w:rPr>
              <w:t xml:space="preserve">egional, and </w:t>
            </w:r>
            <w:r w:rsidRPr="223551C6" w:rsidR="00042B18">
              <w:rPr>
                <w:rFonts w:ascii="Calibri" w:hAnsi="Calibri" w:eastAsia="Times New Roman" w:cs="Calibri"/>
                <w:color w:val="000000" w:themeColor="text1" w:themeTint="FF" w:themeShade="FF"/>
                <w:sz w:val="20"/>
                <w:szCs w:val="20"/>
              </w:rPr>
              <w:t>g</w:t>
            </w:r>
            <w:r w:rsidRPr="223551C6" w:rsidR="00042B18">
              <w:rPr>
                <w:rFonts w:ascii="Calibri" w:hAnsi="Calibri" w:eastAsia="Times New Roman" w:cs="Calibri"/>
                <w:color w:val="000000" w:themeColor="text1" w:themeTint="FF" w:themeShade="FF"/>
                <w:sz w:val="20"/>
                <w:szCs w:val="20"/>
              </w:rPr>
              <w:t>lobal level estimates. The model’s fit is assessed by cross-validation. Estimates are then reviewed with Member States through a WHO country consultation process</w:t>
            </w:r>
            <w:r w:rsidRPr="223551C6" w:rsidR="00042B18">
              <w:rPr>
                <w:rFonts w:ascii="Calibri" w:hAnsi="Calibri" w:eastAsia="Times New Roman" w:cs="Calibri"/>
                <w:color w:val="000000" w:themeColor="text1" w:themeTint="FF" w:themeShade="FF"/>
                <w:sz w:val="20"/>
                <w:szCs w:val="20"/>
              </w:rPr>
              <w:t xml:space="preserve"> and SDG focal points</w:t>
            </w:r>
            <w:r w:rsidRPr="223551C6" w:rsidR="00042B18">
              <w:rPr>
                <w:rFonts w:ascii="Calibri" w:hAnsi="Calibri" w:eastAsia="Times New Roman" w:cs="Calibri"/>
                <w:color w:val="000000" w:themeColor="text1" w:themeTint="FF" w:themeShade="FF"/>
                <w:sz w:val="20"/>
                <w:szCs w:val="20"/>
              </w:rPr>
              <w:t>. In 2001, the WHO Executive Board endorsed a resolution (</w:t>
            </w:r>
            <w:proofErr w:type="gramStart"/>
            <w:r w:rsidRPr="223551C6" w:rsidR="00042B18">
              <w:rPr>
                <w:rFonts w:ascii="Calibri" w:hAnsi="Calibri" w:eastAsia="Times New Roman" w:cs="Calibri"/>
                <w:color w:val="000000" w:themeColor="text1" w:themeTint="FF" w:themeShade="FF"/>
                <w:sz w:val="20"/>
                <w:szCs w:val="20"/>
              </w:rPr>
              <w:t>EB.107.R</w:t>
            </w:r>
            <w:proofErr w:type="gramEnd"/>
            <w:r w:rsidRPr="223551C6" w:rsidR="00042B18">
              <w:rPr>
                <w:rFonts w:ascii="Calibri" w:hAnsi="Calibri" w:eastAsia="Times New Roman" w:cs="Calibri"/>
                <w:color w:val="000000" w:themeColor="text1" w:themeTint="FF" w:themeShade="FF"/>
                <w:sz w:val="20"/>
                <w:szCs w:val="20"/>
              </w:rPr>
              <w:t>8) seeking to “establish a technical consultation process bringing together personnel and perspectives from Member States in different WHO regions”. A key objective of this consultation process is “to ensure that each Member State is consulted on the best data to be used”. Since the process is an integral step in the overall estimation strategy, it is described here in brief.</w:t>
            </w:r>
            <w:r>
              <w:br/>
            </w:r>
            <w:r>
              <w:br/>
            </w:r>
            <w:r w:rsidRPr="223551C6" w:rsidR="00042B18">
              <w:rPr>
                <w:rFonts w:ascii="Calibri" w:hAnsi="Calibri" w:eastAsia="Times New Roman" w:cs="Calibri"/>
                <w:color w:val="000000" w:themeColor="text1" w:themeTint="FF" w:themeShade="FF"/>
                <w:sz w:val="20"/>
                <w:szCs w:val="20"/>
              </w:rPr>
              <w:t xml:space="preserve">The country consultation process entails an exchange between WHO and technical focal person(s) in each country. It is carried out prior to the publication of estimates. During the consultation period, WHO invites focal person(s) to review input data sources, methods for estimation and the preliminary estimates. Focal person(s) </w:t>
            </w:r>
            <w:proofErr w:type="gramStart"/>
            <w:r w:rsidRPr="223551C6" w:rsidR="00042B18">
              <w:rPr>
                <w:rFonts w:ascii="Calibri" w:hAnsi="Calibri" w:eastAsia="Times New Roman" w:cs="Calibri"/>
                <w:color w:val="000000" w:themeColor="text1" w:themeTint="FF" w:themeShade="FF"/>
                <w:sz w:val="20"/>
                <w:szCs w:val="20"/>
              </w:rPr>
              <w:t>are</w:t>
            </w:r>
            <w:proofErr w:type="gramEnd"/>
            <w:r w:rsidRPr="223551C6" w:rsidR="00042B18">
              <w:rPr>
                <w:rFonts w:ascii="Calibri" w:hAnsi="Calibri" w:eastAsia="Times New Roman" w:cs="Calibri"/>
                <w:color w:val="000000" w:themeColor="text1" w:themeTint="FF" w:themeShade="FF"/>
                <w:sz w:val="20"/>
                <w:szCs w:val="20"/>
              </w:rPr>
              <w:t xml:space="preserve"> encouraged to submit additional data that may not have been </w:t>
            </w:r>
            <w:proofErr w:type="gramStart"/>
            <w:r w:rsidRPr="223551C6" w:rsidR="00042B18">
              <w:rPr>
                <w:rFonts w:ascii="Calibri" w:hAnsi="Calibri" w:eastAsia="Times New Roman" w:cs="Calibri"/>
                <w:color w:val="000000" w:themeColor="text1" w:themeTint="FF" w:themeShade="FF"/>
                <w:sz w:val="20"/>
                <w:szCs w:val="20"/>
              </w:rPr>
              <w:t>taken into account</w:t>
            </w:r>
            <w:proofErr w:type="gramEnd"/>
            <w:r w:rsidRPr="223551C6" w:rsidR="00042B18">
              <w:rPr>
                <w:rFonts w:ascii="Calibri" w:hAnsi="Calibri" w:eastAsia="Times New Roman" w:cs="Calibri"/>
                <w:color w:val="000000" w:themeColor="text1" w:themeTint="FF" w:themeShade="FF"/>
                <w:sz w:val="20"/>
                <w:szCs w:val="20"/>
              </w:rPr>
              <w:t xml:space="preserve"> in the preliminary estimates.</w:t>
            </w:r>
            <w:r>
              <w:br/>
            </w:r>
            <w:r>
              <w:br/>
            </w:r>
            <w:r w:rsidRPr="223551C6" w:rsidR="00042B18">
              <w:rPr>
                <w:rFonts w:ascii="Calibri" w:hAnsi="Calibri" w:eastAsia="Times New Roman" w:cs="Calibri"/>
                <w:color w:val="000000" w:themeColor="text1" w:themeTint="FF" w:themeShade="FF"/>
                <w:sz w:val="20"/>
                <w:szCs w:val="20"/>
              </w:rPr>
              <w:t>Adjustments are made according to the data source type:</w:t>
            </w:r>
            <w:r>
              <w:br/>
            </w:r>
            <w:r w:rsidRPr="223551C6" w:rsidR="00042B18">
              <w:rPr>
                <w:rFonts w:ascii="Calibri" w:hAnsi="Calibri" w:eastAsia="Times New Roman" w:cs="Calibri"/>
                <w:color w:val="000000" w:themeColor="text1" w:themeTint="FF" w:themeShade="FF"/>
                <w:sz w:val="20"/>
                <w:szCs w:val="20"/>
              </w:rPr>
              <w:t xml:space="preserve">(1) CRVS, for </w:t>
            </w:r>
            <w:r w:rsidRPr="223551C6" w:rsidR="00042B18">
              <w:rPr>
                <w:rFonts w:ascii="Calibri" w:hAnsi="Calibri" w:eastAsia="Times New Roman" w:cs="Calibri"/>
                <w:color w:val="000000" w:themeColor="text1" w:themeTint="FF" w:themeShade="FF"/>
                <w:sz w:val="20"/>
                <w:szCs w:val="20"/>
              </w:rPr>
              <w:t xml:space="preserve">completeness </w:t>
            </w:r>
            <w:r w:rsidRPr="223551C6" w:rsidR="00042B18">
              <w:rPr>
                <w:rFonts w:ascii="Calibri" w:hAnsi="Calibri" w:eastAsia="Times New Roman" w:cs="Calibri"/>
                <w:color w:val="000000" w:themeColor="text1" w:themeTint="FF" w:themeShade="FF"/>
                <w:sz w:val="20"/>
                <w:szCs w:val="20"/>
              </w:rPr>
              <w:t>and misclassification of maternal deaths</w:t>
            </w:r>
            <w:r>
              <w:br/>
            </w:r>
            <w:r w:rsidRPr="223551C6" w:rsidR="00042B18">
              <w:rPr>
                <w:rFonts w:ascii="Calibri" w:hAnsi="Calibri" w:eastAsia="Times New Roman" w:cs="Calibri"/>
                <w:color w:val="000000" w:themeColor="text1" w:themeTint="FF" w:themeShade="FF"/>
                <w:sz w:val="20"/>
                <w:szCs w:val="20"/>
              </w:rPr>
              <w:t>(2) reports providing "pregnancy-related" mortality, for underreporting of these deaths, as well as ove</w:t>
            </w:r>
            <w:r w:rsidRPr="223551C6" w:rsidR="00042B18">
              <w:rPr>
                <w:rFonts w:ascii="Calibri" w:hAnsi="Calibri" w:eastAsia="Times New Roman" w:cs="Calibri"/>
                <w:color w:val="000000" w:themeColor="text1" w:themeTint="FF" w:themeShade="FF"/>
                <w:sz w:val="20"/>
                <w:szCs w:val="20"/>
              </w:rPr>
              <w:t xml:space="preserve">r-reporting of maternal deaths due to inclusion of deaths which are accidental or incidental to pregnancy (thus outside of the definition of maternal mortality). </w:t>
            </w:r>
            <w:r>
              <w:br/>
            </w:r>
            <w:r>
              <w:br/>
            </w:r>
            <w:r w:rsidRPr="223551C6" w:rsidR="00042B18">
              <w:rPr>
                <w:rFonts w:ascii="Calibri" w:hAnsi="Calibri" w:eastAsia="Times New Roman" w:cs="Calibri"/>
                <w:color w:val="000000" w:themeColor="text1" w:themeTint="FF" w:themeShade="FF"/>
                <w:sz w:val="20"/>
                <w:szCs w:val="20"/>
              </w:rPr>
              <w:t>The analysis also accounts for stochastic errors due to the general rarity of maternal deaths, sampling error in the data source, errors during data collection and processing, and other random error.</w:t>
            </w:r>
          </w:p>
          <w:p w:rsidRPr="0057709D" w:rsidR="00042B18" w:rsidP="7E7F62DC" w:rsidRDefault="00042B18" w14:paraId="7880882F" w14:textId="1049C932">
            <w:pPr>
              <w:pStyle w:val="Standard"/>
              <w:spacing w:after="0" w:line="240" w:lineRule="auto"/>
              <w:rPr>
                <w:rFonts w:ascii="Calibri" w:hAnsi="Calibri" w:eastAsia="Times New Roman" w:cs="Calibri"/>
                <w:color w:val="000000" w:themeColor="text1" w:themeTint="FF" w:themeShade="FF"/>
                <w:sz w:val="20"/>
                <w:szCs w:val="20"/>
              </w:rPr>
            </w:pPr>
          </w:p>
          <w:p w:rsidRPr="0057709D" w:rsidR="00042B18" w:rsidP="223551C6" w:rsidRDefault="00042B18" w14:paraId="726DB7DD" w14:textId="64D2E551">
            <w:pPr>
              <w:spacing w:after="0" w:line="240" w:lineRule="auto"/>
              <w:rPr>
                <w:rFonts w:ascii="Calibri" w:hAnsi="Calibri" w:eastAsia="Times New Roman" w:cs="Calibri"/>
                <w:color w:val="auto"/>
                <w:sz w:val="20"/>
                <w:szCs w:val="20"/>
              </w:rPr>
            </w:pPr>
            <w:r w:rsidRPr="223551C6" w:rsidR="53CC1427">
              <w:rPr>
                <w:rFonts w:ascii="Calibri" w:hAnsi="Calibri" w:eastAsia="Times New Roman" w:cs="Calibri"/>
                <w:color w:val="auto"/>
                <w:sz w:val="20"/>
                <w:szCs w:val="20"/>
              </w:rPr>
              <w:t>For information on data sources, see</w:t>
            </w:r>
            <w:r w:rsidRPr="223551C6" w:rsidR="53CC1427">
              <w:rPr>
                <w:rFonts w:ascii="Calibri" w:hAnsi="Calibri" w:eastAsia="Times New Roman" w:cs="Calibri"/>
                <w:color w:val="auto"/>
                <w:sz w:val="20"/>
                <w:szCs w:val="20"/>
              </w:rPr>
              <w:t xml:space="preserve"> </w:t>
            </w:r>
            <w:r w:rsidRPr="223551C6">
              <w:rPr>
                <w:rFonts w:ascii="Calibri" w:hAnsi="Calibri" w:eastAsia="Times New Roman" w:cs="Calibri"/>
                <w:color w:val="000000" w:themeColor="text1" w:themeTint="FF" w:themeShade="FF"/>
                <w:sz w:val="20"/>
                <w:szCs w:val="20"/>
              </w:rPr>
              <w:fldChar w:fldCharType="begin"/>
            </w:r>
            <w:r w:rsidRPr="223551C6">
              <w:rPr>
                <w:rFonts w:ascii="Calibri" w:hAnsi="Calibri" w:eastAsia="Times New Roman" w:cs="Calibri"/>
                <w:color w:val="000000" w:themeColor="text1" w:themeTint="FF" w:themeShade="FF"/>
                <w:sz w:val="20"/>
                <w:szCs w:val="20"/>
              </w:rPr>
              <w:instrText xml:space="preserve"> HYPERLINK "</w:instrText>
            </w:r>
            <w:r w:rsidRPr="223551C6">
              <w:rPr>
                <w:rFonts w:ascii="Calibri" w:hAnsi="Calibri" w:eastAsia="Times New Roman" w:cs="Calibri"/>
                <w:color w:val="000000" w:themeColor="text1" w:themeTint="FF" w:themeShade="FF"/>
                <w:sz w:val="20"/>
                <w:szCs w:val="20"/>
              </w:rPr>
              <w:instrText xml:space="preserve">https://www.who.int/reproductivehealth/publications/maternal-mortality-2000-2017/en/</w:instrText>
            </w:r>
            <w:r w:rsidRPr="223551C6">
              <w:rPr>
                <w:rFonts w:ascii="Calibri" w:hAnsi="Calibri" w:eastAsia="Times New Roman" w:cs="Calibri"/>
                <w:color w:val="000000" w:themeColor="text1" w:themeTint="FF" w:themeShade="FF"/>
                <w:sz w:val="20"/>
                <w:szCs w:val="20"/>
              </w:rPr>
              <w:instrText xml:space="preserve">" </w:instrText>
            </w:r>
            <w:r w:rsidRPr="223551C6">
              <w:rPr>
                <w:rFonts w:ascii="Calibri" w:hAnsi="Calibri" w:eastAsia="Times New Roman" w:cs="Calibri"/>
                <w:color w:val="000000" w:themeColor="text1" w:themeTint="FF" w:themeShade="FF"/>
                <w:sz w:val="20"/>
                <w:szCs w:val="20"/>
              </w:rPr>
              <w:fldChar w:fldCharType="separate"/>
            </w:r>
            <w:r w:rsidRPr="223551C6" w:rsidR="42CA9A28">
              <w:rPr>
                <w:rStyle w:val="Hyperlink"/>
                <w:rFonts w:ascii="Calibri" w:hAnsi="Calibri" w:eastAsia="Times New Roman" w:cs="Calibri"/>
                <w:sz w:val="20"/>
                <w:szCs w:val="20"/>
              </w:rPr>
              <w:t>https://www.who.int/reproductivehealth/publications/maternal-mortality-2000-2017/en/</w:t>
            </w:r>
            <w:r w:rsidRPr="223551C6">
              <w:rPr>
                <w:rFonts w:ascii="Calibri" w:hAnsi="Calibri" w:eastAsia="Times New Roman" w:cs="Calibri"/>
                <w:color w:val="000000" w:themeColor="text1" w:themeTint="FF" w:themeShade="FF"/>
                <w:sz w:val="20"/>
                <w:szCs w:val="20"/>
              </w:rPr>
              <w:fldChar w:fldCharType="end"/>
            </w:r>
            <w:r w:rsidRPr="223551C6" w:rsidR="7A2064C7">
              <w:rPr>
                <w:rStyle w:val="Hyperlink"/>
                <w:rFonts w:ascii="Calibri" w:hAnsi="Calibri" w:eastAsia="Times New Roman" w:cs="Calibri"/>
                <w:color w:val="auto"/>
                <w:sz w:val="20"/>
                <w:szCs w:val="20"/>
              </w:rPr>
              <w:t>,</w:t>
            </w:r>
            <w:r w:rsidRPr="223551C6" w:rsidR="7A2064C7">
              <w:rPr>
                <w:rFonts w:ascii="Calibri" w:hAnsi="Calibri" w:eastAsia="Times New Roman" w:cs="Calibri"/>
                <w:color w:val="auto"/>
                <w:sz w:val="20"/>
                <w:szCs w:val="20"/>
              </w:rPr>
              <w:t xml:space="preserve"> p. 14</w:t>
            </w:r>
            <w:r w:rsidRPr="223551C6" w:rsidR="42CA9A28">
              <w:rPr>
                <w:rFonts w:ascii="Calibri" w:hAnsi="Calibri" w:eastAsia="Times New Roman" w:cs="Calibri"/>
                <w:color w:val="auto"/>
                <w:sz w:val="20"/>
                <w:szCs w:val="20"/>
              </w:rPr>
              <w:t>.</w:t>
            </w:r>
          </w:p>
        </w:tc>
      </w:tr>
      <w:tr w:rsidRPr="00042B18" w:rsidR="00042B18" w:rsidTr="6C14C4B3" w14:paraId="33AA330F" w14:textId="77777777">
        <w:trPr>
          <w:trHeight w:val="13275"/>
        </w:trPr>
        <w:tc>
          <w:tcPr>
            <w:tcW w:w="540" w:type="dxa"/>
            <w:shd w:val="clear" w:color="auto" w:fill="auto"/>
            <w:tcMar/>
          </w:tcPr>
          <w:p w:rsidR="79FF6624" w:rsidP="79FF6624" w:rsidRDefault="79FF6624" w14:paraId="70773039" w14:textId="695493F7">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34</w:t>
            </w:r>
          </w:p>
        </w:tc>
        <w:tc>
          <w:tcPr>
            <w:tcW w:w="570" w:type="dxa"/>
            <w:shd w:val="clear" w:color="auto" w:fill="auto"/>
            <w:tcMar/>
          </w:tcPr>
          <w:p w:rsidR="79FF6624" w:rsidP="79FF6624" w:rsidRDefault="79FF6624" w14:paraId="2FD2800A" w14:textId="4760078B">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27</w:t>
            </w:r>
          </w:p>
        </w:tc>
        <w:tc>
          <w:tcPr>
            <w:tcW w:w="540" w:type="dxa"/>
            <w:shd w:val="clear" w:color="auto" w:fill="auto"/>
            <w:tcMar/>
          </w:tcPr>
          <w:p w:rsidR="7E7F62DC" w:rsidP="7E7F62DC" w:rsidRDefault="7E7F62DC" w14:paraId="766DD8DE" w14:textId="5ACF0CF7">
            <w:pPr>
              <w:pStyle w:val="Standard"/>
              <w:spacing w:line="240" w:lineRule="auto"/>
              <w:rPr>
                <w:rFonts w:ascii="Calibri" w:hAnsi="Calibri" w:eastAsia="Times New Roman" w:cs="Calibri"/>
                <w:color w:val="000000" w:themeColor="text1" w:themeTint="FF" w:themeShade="FF"/>
                <w:sz w:val="20"/>
                <w:szCs w:val="20"/>
              </w:rPr>
            </w:pPr>
            <w:r w:rsidRPr="7E6EEA25" w:rsidR="36385812">
              <w:rPr>
                <w:rFonts w:ascii="Calibri" w:hAnsi="Calibri" w:eastAsia="Times New Roman" w:cs="Calibri"/>
                <w:color w:val="000000" w:themeColor="text1" w:themeTint="FF" w:themeShade="FF"/>
                <w:sz w:val="20"/>
                <w:szCs w:val="20"/>
              </w:rPr>
              <w:t>7</w:t>
            </w:r>
          </w:p>
        </w:tc>
        <w:tc>
          <w:tcPr>
            <w:tcW w:w="1365" w:type="dxa"/>
            <w:shd w:val="clear" w:color="auto" w:fill="auto"/>
            <w:tcMar/>
            <w:hideMark/>
          </w:tcPr>
          <w:p w:rsidRPr="00042B18" w:rsidR="00042B18" w:rsidP="00DF5776" w:rsidRDefault="00042B18" w14:paraId="66950188" w14:textId="77777777">
            <w:pPr>
              <w:spacing w:after="0" w:line="240" w:lineRule="auto"/>
              <w:rPr>
                <w:rFonts w:ascii="Calibri" w:hAnsi="Calibri" w:eastAsia="Times New Roman" w:cs="Calibri"/>
                <w:color w:val="000000"/>
                <w:sz w:val="20"/>
                <w:szCs w:val="20"/>
              </w:rPr>
            </w:pPr>
            <w:r w:rsidRPr="00042B18">
              <w:rPr>
                <w:rFonts w:ascii="Calibri" w:hAnsi="Calibri" w:eastAsia="Times New Roman" w:cs="Calibri"/>
                <w:color w:val="000000"/>
                <w:sz w:val="20"/>
                <w:szCs w:val="20"/>
              </w:rPr>
              <w:t>Treatment of missing values</w:t>
            </w:r>
          </w:p>
        </w:tc>
        <w:tc>
          <w:tcPr>
            <w:tcW w:w="6587" w:type="dxa"/>
            <w:shd w:val="clear" w:color="auto" w:fill="auto"/>
            <w:tcMar/>
            <w:hideMark/>
          </w:tcPr>
          <w:p w:rsidRPr="00042B18" w:rsidR="00042B18" w:rsidP="00DF5776" w:rsidRDefault="00042B18" w14:paraId="7467C933" w14:textId="76EE8361">
            <w:pPr>
              <w:spacing w:after="0" w:line="240" w:lineRule="auto"/>
              <w:rPr>
                <w:rFonts w:ascii="Calibri" w:hAnsi="Calibri" w:eastAsia="Times New Roman" w:cs="Calibri"/>
                <w:color w:val="000000"/>
                <w:sz w:val="20"/>
                <w:szCs w:val="20"/>
              </w:rPr>
            </w:pPr>
            <w:r w:rsidRPr="6BA10861" w:rsidR="00042B18">
              <w:rPr>
                <w:rFonts w:ascii="Calibri" w:hAnsi="Calibri" w:eastAsia="Times New Roman" w:cs="Calibri"/>
                <w:color w:val="000000" w:themeColor="text1" w:themeTint="FF" w:themeShade="FF"/>
                <w:sz w:val="20"/>
                <w:szCs w:val="20"/>
              </w:rPr>
              <w:t xml:space="preserve"> At country level: </w:t>
            </w:r>
            <w:r>
              <w:br/>
            </w:r>
            <w:r w:rsidRPr="6BA10861" w:rsidR="00042B18">
              <w:rPr>
                <w:rFonts w:ascii="Calibri" w:hAnsi="Calibri" w:eastAsia="Times New Roman" w:cs="Calibri"/>
                <w:color w:val="000000" w:themeColor="text1" w:themeTint="FF" w:themeShade="FF"/>
                <w:sz w:val="20"/>
                <w:szCs w:val="20"/>
              </w:rPr>
              <w:t>The Maternal Mortality Estimation Inter-Agency Group (MMEIG) uses the "</w:t>
            </w:r>
            <w:proofErr w:type="spellStart"/>
            <w:r w:rsidRPr="6BA10861" w:rsidR="00042B18">
              <w:rPr>
                <w:rFonts w:ascii="Calibri" w:hAnsi="Calibri" w:eastAsia="Times New Roman" w:cs="Calibri"/>
                <w:color w:val="000000" w:themeColor="text1" w:themeTint="FF" w:themeShade="FF"/>
                <w:sz w:val="20"/>
                <w:szCs w:val="20"/>
              </w:rPr>
              <w:t>BMaT</w:t>
            </w:r>
            <w:proofErr w:type="spellEnd"/>
            <w:r w:rsidRPr="6BA10861" w:rsidR="00042B18">
              <w:rPr>
                <w:rFonts w:ascii="Calibri" w:hAnsi="Calibri" w:eastAsia="Times New Roman" w:cs="Calibri"/>
                <w:color w:val="000000" w:themeColor="text1" w:themeTint="FF" w:themeShade="FF"/>
                <w:sz w:val="20"/>
                <w:szCs w:val="20"/>
              </w:rPr>
              <w:t xml:space="preserve">" model to estimate MMR where there are missing values (see page 12 of the report </w:t>
            </w:r>
            <w:ins w:author="Madita S." w:date="2021-07-28T07:23:00Z" w:id="33223424">
              <w:r w:rsidRPr="6BA10861">
                <w:rPr>
                  <w:rFonts w:ascii="Calibri" w:hAnsi="Calibri" w:eastAsia="Times New Roman" w:cs="Calibri"/>
                  <w:color w:val="000000" w:themeColor="text1" w:themeTint="FF" w:themeShade="FF"/>
                  <w:sz w:val="20"/>
                  <w:szCs w:val="20"/>
                </w:rPr>
                <w:fldChar w:fldCharType="begin"/>
              </w:r>
              <w:r w:rsidRPr="6BA10861">
                <w:rPr>
                  <w:rFonts w:ascii="Calibri" w:hAnsi="Calibri" w:eastAsia="Times New Roman" w:cs="Calibri"/>
                  <w:color w:val="000000" w:themeColor="text1" w:themeTint="FF" w:themeShade="FF"/>
                  <w:sz w:val="20"/>
                  <w:szCs w:val="20"/>
                </w:rPr>
                <w:instrText xml:space="preserve"> HYPERLINK "</w:instrText>
              </w:r>
            </w:ins>
            <w:r w:rsidRPr="6BA10861">
              <w:rPr>
                <w:rFonts w:ascii="Calibri" w:hAnsi="Calibri" w:eastAsia="Times New Roman" w:cs="Calibri"/>
                <w:color w:val="000000" w:themeColor="text1" w:themeTint="FF" w:themeShade="FF"/>
                <w:sz w:val="20"/>
                <w:szCs w:val="20"/>
              </w:rPr>
              <w:instrText xml:space="preserve">http://apps.who.int/iris/bitstream/10665/194254/1/9789241565141\\_eng.pdf?ua=1</w:instrText>
            </w:r>
            <w:ins w:author="Madita S." w:date="2021-07-28T07:23:00Z" w:id="617934502">
              <w:r w:rsidRPr="6BA10861">
                <w:rPr>
                  <w:rFonts w:ascii="Calibri" w:hAnsi="Calibri" w:eastAsia="Times New Roman" w:cs="Calibri"/>
                  <w:color w:val="000000" w:themeColor="text1" w:themeTint="FF" w:themeShade="FF"/>
                  <w:sz w:val="20"/>
                  <w:szCs w:val="20"/>
                </w:rPr>
                <w:instrText xml:space="preserve">" </w:instrText>
              </w:r>
              <w:r w:rsidRPr="6BA10861">
                <w:rPr>
                  <w:rFonts w:ascii="Calibri" w:hAnsi="Calibri" w:eastAsia="Times New Roman" w:cs="Calibri"/>
                  <w:color w:val="000000" w:themeColor="text1" w:themeTint="FF" w:themeShade="FF"/>
                  <w:sz w:val="20"/>
                  <w:szCs w:val="20"/>
                </w:rPr>
                <w:fldChar w:fldCharType="separate"/>
              </w:r>
            </w:ins>
            <w:r w:rsidRPr="6BA10861" w:rsidR="00042B18">
              <w:rPr>
                <w:rStyle w:val="Hyperlink"/>
                <w:rFonts w:ascii="Calibri" w:hAnsi="Calibri" w:eastAsia="Times New Roman" w:cs="Calibri"/>
                <w:sz w:val="20"/>
                <w:szCs w:val="20"/>
              </w:rPr>
              <w:t>http://apps.who.int/iris/bitstream</w:t>
            </w:r>
            <w:r w:rsidRPr="6BA10861" w:rsidR="00042B18">
              <w:rPr>
                <w:rStyle w:val="Hyperlink"/>
                <w:rFonts w:ascii="Calibri" w:hAnsi="Calibri" w:eastAsia="Times New Roman" w:cs="Calibri"/>
                <w:sz w:val="20"/>
                <w:szCs w:val="20"/>
              </w:rPr>
              <w:t>/</w:t>
            </w:r>
            <w:r w:rsidRPr="6BA10861" w:rsidR="00042B18">
              <w:rPr>
                <w:rStyle w:val="Hyperlink"/>
                <w:rFonts w:ascii="Calibri" w:hAnsi="Calibri" w:eastAsia="Times New Roman" w:cs="Calibri"/>
                <w:sz w:val="20"/>
                <w:szCs w:val="20"/>
              </w:rPr>
              <w:t>10665/194254/1/9789241565141\_eng.pdf?ua=1</w:t>
            </w:r>
            <w:ins w:author="Madita S." w:date="2021-07-28T07:23:00Z" w:id="293200980">
              <w:r w:rsidRPr="6BA10861">
                <w:rPr>
                  <w:rFonts w:ascii="Calibri" w:hAnsi="Calibri" w:eastAsia="Times New Roman" w:cs="Calibri"/>
                  <w:color w:val="000000" w:themeColor="text1" w:themeTint="FF" w:themeShade="FF"/>
                  <w:sz w:val="20"/>
                  <w:szCs w:val="20"/>
                </w:rPr>
                <w:fldChar w:fldCharType="end"/>
              </w:r>
            </w:ins>
            <w:r w:rsidRPr="6BA10861" w:rsidR="00042B18">
              <w:rPr>
                <w:rFonts w:ascii="Calibri" w:hAnsi="Calibri" w:eastAsia="Times New Roman" w:cs="Calibri"/>
                <w:color w:val="000000" w:themeColor="text1" w:themeTint="FF" w:themeShade="FF"/>
                <w:sz w:val="20"/>
                <w:szCs w:val="20"/>
              </w:rPr>
              <w:t>).</w:t>
            </w:r>
          </w:p>
          <w:p w:rsidR="00BB16BC" w:rsidP="00DF5776" w:rsidRDefault="00BB16BC" w14:paraId="42F6A468" w14:textId="77777777">
            <w:pPr>
              <w:spacing w:after="0" w:line="240" w:lineRule="auto"/>
              <w:rPr>
                <w:rFonts w:ascii="Calibri" w:hAnsi="Calibri" w:eastAsia="Times New Roman" w:cs="Calibri"/>
                <w:color w:val="000000"/>
                <w:sz w:val="20"/>
                <w:szCs w:val="20"/>
              </w:rPr>
            </w:pPr>
          </w:p>
          <w:p w:rsidRPr="00BB16BC" w:rsidR="00BB16BC" w:rsidP="00BB16BC" w:rsidRDefault="00042B18" w14:paraId="5812A77B" w14:textId="2B1AECAE">
            <w:pPr>
              <w:pStyle w:val="Listenabsatz"/>
              <w:numPr>
                <w:ilvl w:val="0"/>
                <w:numId w:val="2"/>
              </w:numPr>
              <w:spacing w:after="0" w:line="240" w:lineRule="auto"/>
              <w:rPr>
                <w:rFonts w:ascii="Calibri" w:hAnsi="Calibri" w:eastAsia="Times New Roman" w:cs="Calibri"/>
                <w:color w:val="000000"/>
                <w:sz w:val="20"/>
                <w:szCs w:val="20"/>
              </w:rPr>
            </w:pPr>
            <w:r w:rsidRPr="6AF5EC4E" w:rsidR="00042B18">
              <w:rPr>
                <w:rFonts w:ascii="Calibri" w:hAnsi="Calibri" w:eastAsia="Times New Roman" w:cs="Calibri"/>
                <w:color w:val="000000" w:themeColor="text1" w:themeTint="FF" w:themeShade="FF"/>
                <w:sz w:val="20"/>
                <w:szCs w:val="20"/>
              </w:rPr>
              <w:t xml:space="preserve">Bayesian maternal mortality estimation model (the </w:t>
            </w:r>
            <w:proofErr w:type="spellStart"/>
            <w:r w:rsidRPr="6AF5EC4E" w:rsidR="00042B18">
              <w:rPr>
                <w:rFonts w:ascii="Calibri" w:hAnsi="Calibri" w:eastAsia="Times New Roman" w:cs="Calibri"/>
                <w:color w:val="000000" w:themeColor="text1" w:themeTint="FF" w:themeShade="FF"/>
                <w:sz w:val="20"/>
                <w:szCs w:val="20"/>
              </w:rPr>
              <w:t>BMat</w:t>
            </w:r>
            <w:proofErr w:type="spellEnd"/>
            <w:r w:rsidRPr="6AF5EC4E" w:rsidR="00042B18">
              <w:rPr>
                <w:rFonts w:ascii="Calibri" w:hAnsi="Calibri" w:eastAsia="Times New Roman" w:cs="Calibri"/>
                <w:color w:val="000000" w:themeColor="text1" w:themeTint="FF" w:themeShade="FF"/>
                <w:sz w:val="20"/>
                <w:szCs w:val="20"/>
              </w:rPr>
              <w:t xml:space="preserve"> model) </w:t>
            </w:r>
          </w:p>
          <w:p w:rsidRPr="00042B18" w:rsidR="00042B18" w:rsidP="00DF5776" w:rsidRDefault="00042B18" w14:paraId="76DB0822" w14:textId="41398E3E">
            <w:pPr>
              <w:spacing w:after="0" w:line="240" w:lineRule="auto"/>
              <w:rPr>
                <w:rFonts w:ascii="Calibri" w:hAnsi="Calibri" w:eastAsia="Times New Roman" w:cs="Calibri"/>
                <w:color w:val="000000"/>
                <w:sz w:val="20"/>
                <w:szCs w:val="20"/>
              </w:rPr>
            </w:pPr>
            <w:r w:rsidRPr="6AF5EC4E" w:rsidR="00042B18">
              <w:rPr>
                <w:rFonts w:ascii="Calibri" w:hAnsi="Calibri" w:eastAsia="Times New Roman" w:cs="Calibri"/>
                <w:color w:val="000000" w:themeColor="text1" w:themeTint="FF" w:themeShade="FF"/>
                <w:sz w:val="20"/>
                <w:szCs w:val="20"/>
              </w:rPr>
              <w:t xml:space="preserve">Estimation and projection of maternal mortality indicators are undertaken using the </w:t>
            </w:r>
            <w:proofErr w:type="spellStart"/>
            <w:r w:rsidRPr="6AF5EC4E" w:rsidR="00042B18">
              <w:rPr>
                <w:rFonts w:ascii="Calibri" w:hAnsi="Calibri" w:eastAsia="Times New Roman" w:cs="Calibri"/>
                <w:color w:val="000000" w:themeColor="text1" w:themeTint="FF" w:themeShade="FF"/>
                <w:sz w:val="20"/>
                <w:szCs w:val="20"/>
              </w:rPr>
              <w:t>BMat</w:t>
            </w:r>
            <w:proofErr w:type="spellEnd"/>
            <w:r w:rsidRPr="6AF5EC4E" w:rsidR="00042B18">
              <w:rPr>
                <w:rFonts w:ascii="Calibri" w:hAnsi="Calibri" w:eastAsia="Times New Roman" w:cs="Calibri"/>
                <w:color w:val="000000" w:themeColor="text1" w:themeTint="FF" w:themeShade="FF"/>
                <w:sz w:val="20"/>
                <w:szCs w:val="20"/>
              </w:rPr>
              <w:t xml:space="preserve"> model. This model is intended to ensure that the MMR estimation approach is consistent across all countries but remains flexible in that it is based on covariate-driven trends to </w:t>
            </w:r>
            <w:r w:rsidRPr="6AF5EC4E" w:rsidR="00042B18">
              <w:rPr>
                <w:rFonts w:ascii="Calibri" w:hAnsi="Calibri" w:eastAsia="Times New Roman" w:cs="Calibri"/>
                <w:color w:val="000000" w:themeColor="text1" w:themeTint="FF" w:themeShade="FF"/>
                <w:sz w:val="20"/>
                <w:szCs w:val="20"/>
              </w:rPr>
              <w:t xml:space="preserve">inform estimates in countries or country-periods with limited information; captures observed trends in countries with longer time series of observations; and </w:t>
            </w:r>
            <w:proofErr w:type="gramStart"/>
            <w:r w:rsidRPr="6AF5EC4E" w:rsidR="00042B18">
              <w:rPr>
                <w:rFonts w:ascii="Calibri" w:hAnsi="Calibri" w:eastAsia="Times New Roman" w:cs="Calibri"/>
                <w:color w:val="000000" w:themeColor="text1" w:themeTint="FF" w:themeShade="FF"/>
                <w:sz w:val="20"/>
                <w:szCs w:val="20"/>
              </w:rPr>
              <w:t>takes into account</w:t>
            </w:r>
            <w:proofErr w:type="gramEnd"/>
            <w:r w:rsidRPr="6AF5EC4E" w:rsidR="00042B18">
              <w:rPr>
                <w:rFonts w:ascii="Calibri" w:hAnsi="Calibri" w:eastAsia="Times New Roman" w:cs="Calibri"/>
                <w:color w:val="000000" w:themeColor="text1" w:themeTint="FF" w:themeShade="FF"/>
                <w:sz w:val="20"/>
                <w:szCs w:val="20"/>
              </w:rPr>
              <w:t xml:space="preserve"> the differences in stochastic and sampling errors across observations.</w:t>
            </w:r>
            <w:r>
              <w:br/>
            </w:r>
          </w:p>
          <w:p w:rsidRPr="00042B18" w:rsidR="00042B18" w:rsidP="00DF5776" w:rsidRDefault="00042B18" w14:paraId="2FC40129" w14:textId="77777777" w14:noSpellErr="1">
            <w:pPr>
              <w:spacing w:after="0" w:line="240" w:lineRule="auto"/>
              <w:rPr>
                <w:rFonts w:ascii="Calibri" w:hAnsi="Calibri" w:eastAsia="Times New Roman" w:cs="Calibri"/>
                <w:color w:val="000000"/>
                <w:sz w:val="20"/>
                <w:szCs w:val="20"/>
              </w:rPr>
            </w:pPr>
            <w:r w:rsidRPr="6AF5EC4E" w:rsidR="00042B18">
              <w:rPr>
                <w:rFonts w:ascii="Calibri" w:hAnsi="Calibri" w:eastAsia="Times New Roman" w:cs="Calibri"/>
                <w:color w:val="000000" w:themeColor="text1" w:themeTint="FF" w:themeShade="FF"/>
                <w:sz w:val="20"/>
                <w:szCs w:val="20"/>
              </w:rPr>
              <w:t>The model is summarized as follows:</w:t>
            </w:r>
          </w:p>
          <w:p w:rsidR="00042B18" w:rsidP="00C55858" w:rsidRDefault="00042B18" w14:paraId="03046764" w14:textId="1DAACCC0">
            <w:pPr>
              <w:pStyle w:val="Default"/>
              <w:rPr>
                <w:sz w:val="20"/>
                <w:szCs w:val="20"/>
              </w:rPr>
            </w:pPr>
            <w:ins w:author="Madita S." w:date="2021-07-28T07:29:00Z" w:id="80">
              <w:r w:rsidRPr="00042B18">
                <w:rPr>
                  <w:sz w:val="20"/>
                  <w:szCs w:val="20"/>
                </w:rPr>
                <w:tab/>
              </w:r>
            </w:ins>
            <w:r w:rsidRPr="00042B18" w:rsidR="00042B18">
              <w:rPr>
                <w:sz w:val="20"/>
                <w:szCs w:val="20"/>
              </w:rPr>
              <w:t>log(</w:t>
            </w:r>
            <w:r w:rsidRPr="00042B18" w:rsidR="00042B18">
              <w:rPr>
                <w:rFonts w:ascii="Cambria Math" w:hAnsi="Cambria Math" w:cs="Cambria Math"/>
                <w:sz w:val="20"/>
                <w:szCs w:val="20"/>
              </w:rPr>
              <w:t>𝐸𝑃</w:t>
            </w:r>
            <w:r w:rsidRPr="00042B18" w:rsidR="00042B18">
              <w:rPr>
                <w:sz w:val="20"/>
                <w:szCs w:val="20"/>
              </w:rPr>
              <w:t>M</w:t>
            </w:r>
            <w:r w:rsidRPr="00042B18" w:rsidR="00042B18">
              <w:rPr>
                <w:sz w:val="20"/>
                <w:szCs w:val="20"/>
                <w:vertAlign w:val="superscript"/>
              </w:rPr>
              <w:t>NA</w:t>
            </w:r>
            <w:r w:rsidRPr="00042B18" w:rsidR="00042B18">
              <w:rPr>
                <w:sz w:val="20"/>
                <w:szCs w:val="20"/>
              </w:rPr>
              <w:t>)=</w:t>
            </w:r>
            <w:r w:rsidR="00042B18">
              <w:rPr>
                <w:sz w:val="20"/>
                <w:szCs w:val="20"/>
              </w:rPr>
              <w:t xml:space="preserve"> </w:t>
            </w:r>
            <w:r w:rsidRPr="00042B18" w:rsidR="00042B18">
              <w:rPr>
                <w:rFonts w:ascii="Cambria Math" w:hAnsi="Cambria Math" w:cs="Cambria Math"/>
                <w:sz w:val="20"/>
                <w:szCs w:val="20"/>
              </w:rPr>
              <w:t>𝑏</w:t>
            </w:r>
            <w:r w:rsidR="00BB16BC">
              <w:rPr>
                <w:rFonts w:ascii="Cambria Math" w:hAnsi="Cambria Math" w:cs="Cambria Math"/>
                <w:sz w:val="20"/>
                <w:szCs w:val="20"/>
              </w:rPr>
              <w:softHyphen/>
            </w:r>
            <w:r w:rsidRPr="00BB16BC" w:rsidR="00BB16BC">
              <w:rPr>
                <w:rFonts w:ascii="Cambria Math" w:hAnsi="Cambria Math" w:cs="Cambria Math"/>
                <w:sz w:val="20"/>
                <w:szCs w:val="20"/>
                <w:vertAlign w:val="subscript"/>
              </w:rPr>
              <w:t>0</w:t>
            </w:r>
            <w:r w:rsidR="00BB16BC">
              <w:rPr>
                <w:sz w:val="20"/>
                <w:szCs w:val="20"/>
              </w:rPr>
              <w:t xml:space="preserve"> </w:t>
            </w:r>
            <w:r w:rsidRPr="00042B18" w:rsidR="00042B18">
              <w:rPr>
                <w:sz w:val="20"/>
                <w:szCs w:val="20"/>
              </w:rPr>
              <w:t>+</w:t>
            </w:r>
            <w:r w:rsidR="00042B18">
              <w:rPr>
                <w:sz w:val="20"/>
                <w:szCs w:val="20"/>
              </w:rPr>
              <w:t xml:space="preserve"> </w:t>
            </w:r>
            <w:r w:rsidRPr="00042B18" w:rsidR="00042B18">
              <w:rPr>
                <w:rFonts w:ascii="Cambria Math" w:hAnsi="Cambria Math" w:cs="Cambria Math"/>
                <w:sz w:val="20"/>
                <w:szCs w:val="20"/>
              </w:rPr>
              <w:t>𝑏</w:t>
            </w:r>
            <w:r w:rsidRPr="00BB16BC" w:rsidR="00042B18">
              <w:rPr>
                <w:sz w:val="20"/>
                <w:szCs w:val="20"/>
                <w:vertAlign w:val="subscript"/>
              </w:rPr>
              <w:t>1</w:t>
            </w:r>
            <w:r w:rsidR="00042B18">
              <w:rPr>
                <w:sz w:val="20"/>
                <w:szCs w:val="20"/>
              </w:rPr>
              <w:t xml:space="preserve"> </w:t>
            </w:r>
            <w:r w:rsidRPr="00042B18" w:rsidR="00042B18">
              <w:rPr>
                <w:sz w:val="20"/>
                <w:szCs w:val="20"/>
              </w:rPr>
              <w:t>log(</w:t>
            </w:r>
            <w:r w:rsidRPr="00042B18" w:rsidR="00042B18">
              <w:rPr>
                <w:rFonts w:ascii="Cambria Math" w:hAnsi="Cambria Math" w:cs="Cambria Math"/>
                <w:sz w:val="20"/>
                <w:szCs w:val="20"/>
              </w:rPr>
              <w:t>𝐺𝐷𝑃</w:t>
            </w:r>
            <w:r w:rsidRPr="00042B18" w:rsidR="00042B18">
              <w:rPr>
                <w:sz w:val="20"/>
                <w:szCs w:val="20"/>
              </w:rPr>
              <w:t>)</w:t>
            </w:r>
            <w:r w:rsidR="00BB16BC">
              <w:rPr>
                <w:sz w:val="20"/>
                <w:szCs w:val="20"/>
              </w:rPr>
              <w:t xml:space="preserve"> </w:t>
            </w:r>
            <w:r w:rsidRPr="00042B18" w:rsidR="00042B18">
              <w:rPr>
                <w:sz w:val="20"/>
                <w:szCs w:val="20"/>
              </w:rPr>
              <w:t>+</w:t>
            </w:r>
            <w:r w:rsidR="00BB16BC">
              <w:rPr>
                <w:sz w:val="20"/>
                <w:szCs w:val="20"/>
              </w:rPr>
              <w:t xml:space="preserve"> </w:t>
            </w:r>
            <w:r w:rsidRPr="00042B18" w:rsidR="00042B18">
              <w:rPr>
                <w:rFonts w:ascii="Cambria Math" w:hAnsi="Cambria Math" w:cs="Cambria Math"/>
                <w:sz w:val="20"/>
                <w:szCs w:val="20"/>
              </w:rPr>
              <w:t>𝑏</w:t>
            </w:r>
            <w:r w:rsidRPr="00BB16BC" w:rsidR="00042B18">
              <w:rPr>
                <w:sz w:val="20"/>
                <w:szCs w:val="20"/>
                <w:vertAlign w:val="subscript"/>
              </w:rPr>
              <w:t>2</w:t>
            </w:r>
            <w:r w:rsidR="00BB16BC">
              <w:rPr>
                <w:sz w:val="20"/>
                <w:szCs w:val="20"/>
              </w:rPr>
              <w:t xml:space="preserve"> </w:t>
            </w:r>
            <w:r w:rsidRPr="00042B18" w:rsidR="00042B18">
              <w:rPr>
                <w:sz w:val="20"/>
                <w:szCs w:val="20"/>
              </w:rPr>
              <w:t>log(</w:t>
            </w:r>
            <w:r w:rsidRPr="00042B18" w:rsidR="00042B18">
              <w:rPr>
                <w:rFonts w:ascii="Cambria Math" w:hAnsi="Cambria Math" w:cs="Cambria Math"/>
                <w:sz w:val="20"/>
                <w:szCs w:val="20"/>
              </w:rPr>
              <w:t>𝐺𝐹𝑅</w:t>
            </w:r>
            <w:r w:rsidRPr="00042B18" w:rsidR="00042B18">
              <w:rPr>
                <w:sz w:val="20"/>
                <w:szCs w:val="20"/>
              </w:rPr>
              <w:t>)</w:t>
            </w:r>
            <w:r w:rsidR="00BB16BC">
              <w:rPr>
                <w:sz w:val="20"/>
                <w:szCs w:val="20"/>
              </w:rPr>
              <w:t xml:space="preserve"> </w:t>
            </w:r>
            <w:r w:rsidRPr="00042B18" w:rsidR="00042B18">
              <w:rPr>
                <w:sz w:val="20"/>
                <w:szCs w:val="20"/>
              </w:rPr>
              <w:t>+</w:t>
            </w:r>
            <w:r w:rsidR="00BB16BC">
              <w:rPr>
                <w:sz w:val="20"/>
                <w:szCs w:val="20"/>
              </w:rPr>
              <w:t xml:space="preserve"> </w:t>
            </w:r>
            <w:r w:rsidRPr="00042B18" w:rsidR="00042B18">
              <w:rPr>
                <w:rFonts w:ascii="Cambria Math" w:hAnsi="Cambria Math" w:cs="Cambria Math"/>
                <w:sz w:val="20"/>
                <w:szCs w:val="20"/>
              </w:rPr>
              <w:t>𝑏</w:t>
            </w:r>
            <w:r w:rsidRPr="00BB16BC" w:rsidR="00042B18">
              <w:rPr>
                <w:sz w:val="20"/>
                <w:szCs w:val="20"/>
                <w:vertAlign w:val="subscript"/>
              </w:rPr>
              <w:t>3</w:t>
            </w:r>
            <w:r w:rsidR="00BB16BC">
              <w:rPr>
                <w:sz w:val="20"/>
                <w:szCs w:val="20"/>
              </w:rPr>
              <w:t xml:space="preserve"> </w:t>
            </w:r>
            <w:r w:rsidRPr="00042B18" w:rsidR="00042B18">
              <w:rPr>
                <w:rFonts w:ascii="Cambria Math" w:hAnsi="Cambria Math" w:cs="Cambria Math"/>
                <w:sz w:val="20"/>
                <w:szCs w:val="20"/>
              </w:rPr>
              <w:t>𝑆𝐵𝐴</w:t>
            </w:r>
            <w:r w:rsidR="00BB16BC">
              <w:rPr>
                <w:rFonts w:ascii="Cambria Math" w:hAnsi="Cambria Math" w:cs="Cambria Math"/>
                <w:sz w:val="20"/>
                <w:szCs w:val="20"/>
              </w:rPr>
              <w:t xml:space="preserve"> </w:t>
            </w:r>
            <w:r w:rsidRPr="00042B18" w:rsidR="00042B18">
              <w:rPr>
                <w:sz w:val="20"/>
                <w:szCs w:val="20"/>
              </w:rPr>
              <w:t>+</w:t>
            </w:r>
            <w:r w:rsidR="00BB16BC">
              <w:rPr>
                <w:sz w:val="20"/>
                <w:szCs w:val="20"/>
              </w:rPr>
              <w:t xml:space="preserve"> </w:t>
            </w:r>
            <w:r w:rsidRPr="00042B18" w:rsidR="00042B18">
              <w:rPr>
                <w:rFonts w:ascii="Cambria Math" w:hAnsi="Cambria Math" w:cs="Cambria Math"/>
                <w:sz w:val="20"/>
                <w:szCs w:val="20"/>
              </w:rPr>
              <w:t>𝛾</w:t>
            </w:r>
            <w:r w:rsidRPr="00BB16BC" w:rsidR="00042B18">
              <w:rPr>
                <w:rFonts w:ascii="Cambria Math" w:hAnsi="Cambria Math" w:cs="Cambria Math"/>
                <w:sz w:val="20"/>
                <w:szCs w:val="20"/>
                <w:vertAlign w:val="subscript"/>
              </w:rPr>
              <w:t>𝑗</w:t>
            </w:r>
            <w:r w:rsidR="00BB16BC">
              <w:rPr>
                <w:rFonts w:ascii="Cambria Math" w:hAnsi="Cambria Math" w:cs="Cambria Math"/>
                <w:sz w:val="20"/>
                <w:szCs w:val="20"/>
              </w:rPr>
              <w:t xml:space="preserve"> </w:t>
            </w:r>
            <w:r w:rsidRPr="00042B18" w:rsidR="00042B18">
              <w:rPr>
                <w:sz w:val="20"/>
                <w:szCs w:val="20"/>
              </w:rPr>
              <w:t>+</w:t>
            </w:r>
            <w:r w:rsidR="00BB16BC">
              <w:rPr>
                <w:sz w:val="20"/>
                <w:szCs w:val="20"/>
              </w:rPr>
              <w:t xml:space="preserve"> </w:t>
            </w:r>
            <w:r w:rsidRPr="00042B18" w:rsidR="00042B18">
              <w:rPr>
                <w:rFonts w:ascii="Cambria Math" w:hAnsi="Cambria Math" w:cs="Cambria Math"/>
                <w:sz w:val="20"/>
                <w:szCs w:val="20"/>
              </w:rPr>
              <w:t>𝜑</w:t>
            </w:r>
            <w:r w:rsidRPr="00BB16BC" w:rsidR="00042B18">
              <w:rPr>
                <w:rFonts w:ascii="Cambria Math" w:hAnsi="Cambria Math" w:cs="Cambria Math"/>
                <w:sz w:val="20"/>
                <w:szCs w:val="20"/>
                <w:vertAlign w:val="subscript"/>
              </w:rPr>
              <w:t>𝑘</w:t>
            </w:r>
            <w:ins w:author="Madita S." w:date="2021-07-28T07:24:00Z" w:id="97">
              <w:r>
                <w:br/>
              </w:r>
              <w:r>
                <w:br/>
              </w:r>
            </w:ins>
            <w:r w:rsidRPr="00042B18" w:rsidR="00042B18">
              <w:rPr>
                <w:sz w:val="20"/>
                <w:szCs w:val="20"/>
              </w:rPr>
              <w:t xml:space="preserve">where </w:t>
            </w:r>
          </w:p>
          <w:p w:rsidRPr="00042B18" w:rsidR="00BB16BC" w:rsidP="00C55858" w:rsidRDefault="00BB16BC" w14:paraId="3C7D98D3" w14:textId="77777777" w14:noSpellErr="1">
            <w:pPr>
              <w:pStyle w:val="Default"/>
              <w:rPr>
                <w:sz w:val="20"/>
                <w:szCs w:val="20"/>
              </w:rPr>
            </w:pPr>
          </w:p>
          <w:p w:rsidRPr="00042B18" w:rsidR="00042B18" w:rsidP="6AF5EC4E" w:rsidRDefault="00042B18" w14:paraId="5AFF2AC3" w14:textId="1E690E61">
            <w:pPr>
              <w:pStyle w:val="Default"/>
              <w:numPr>
                <w:ilvl w:val="0"/>
                <w:numId w:val="8"/>
              </w:numPr>
              <w:rPr>
                <w:sz w:val="20"/>
                <w:szCs w:val="20"/>
              </w:rPr>
            </w:pPr>
            <w:r w:rsidRPr="6AF5EC4E" w:rsidR="00042B18">
              <w:rPr>
                <w:rFonts w:ascii="Cambria Math" w:hAnsi="Cambria Math" w:cs="Cambria Math"/>
                <w:sz w:val="20"/>
                <w:szCs w:val="20"/>
              </w:rPr>
              <w:t>𝐸𝑃</w:t>
            </w:r>
            <w:r w:rsidRPr="6AF5EC4E" w:rsidR="00042B18">
              <w:rPr>
                <w:sz w:val="20"/>
                <w:szCs w:val="20"/>
              </w:rPr>
              <w:t>M</w:t>
            </w:r>
            <w:r w:rsidRPr="6AF5EC4E" w:rsidR="00042B18">
              <w:rPr>
                <w:sz w:val="20"/>
                <w:szCs w:val="20"/>
                <w:vertAlign w:val="superscript"/>
              </w:rPr>
              <w:t>NA</w:t>
            </w:r>
            <w:r w:rsidRPr="6AF5EC4E" w:rsidR="00042B18">
              <w:rPr>
                <w:sz w:val="20"/>
                <w:szCs w:val="20"/>
              </w:rPr>
              <w:t xml:space="preserve">= the expected proportion of non-HIV-related deaths to women aged 15–49 years that are due to maternal causes [NA = non-HIV; formerly it referred to “non-AIDS”] </w:t>
            </w:r>
          </w:p>
          <w:p w:rsidRPr="00042B18" w:rsidR="00042B18" w:rsidP="6AF5EC4E" w:rsidRDefault="00042B18" w14:paraId="0A1866F8" w14:textId="3C22B8F7">
            <w:pPr>
              <w:pStyle w:val="Default"/>
              <w:numPr>
                <w:ilvl w:val="0"/>
                <w:numId w:val="9"/>
              </w:numPr>
              <w:rPr>
                <w:sz w:val="20"/>
                <w:szCs w:val="20"/>
              </w:rPr>
            </w:pPr>
            <w:r w:rsidRPr="6AF5EC4E" w:rsidR="00042B18">
              <w:rPr>
                <w:i w:val="1"/>
                <w:iCs w:val="1"/>
                <w:sz w:val="20"/>
                <w:szCs w:val="20"/>
              </w:rPr>
              <w:t xml:space="preserve">GDP </w:t>
            </w:r>
            <w:r w:rsidRPr="6AF5EC4E" w:rsidR="00042B18">
              <w:rPr>
                <w:sz w:val="20"/>
                <w:szCs w:val="20"/>
              </w:rPr>
              <w:t xml:space="preserve">= gross domestic product per capita (in 2011 PPP US dollars) </w:t>
            </w:r>
          </w:p>
          <w:p w:rsidRPr="00042B18" w:rsidR="00042B18" w:rsidP="6AF5EC4E" w:rsidRDefault="00042B18" w14:paraId="6532E054" w14:textId="4A4CCE15">
            <w:pPr>
              <w:pStyle w:val="Default"/>
              <w:numPr>
                <w:ilvl w:val="0"/>
                <w:numId w:val="10"/>
              </w:numPr>
              <w:rPr>
                <w:sz w:val="20"/>
                <w:szCs w:val="20"/>
              </w:rPr>
            </w:pPr>
            <w:r w:rsidRPr="6AF5EC4E" w:rsidR="00042B18">
              <w:rPr>
                <w:i w:val="1"/>
                <w:iCs w:val="1"/>
                <w:sz w:val="20"/>
                <w:szCs w:val="20"/>
              </w:rPr>
              <w:t xml:space="preserve">GFR </w:t>
            </w:r>
            <w:r w:rsidRPr="6AF5EC4E" w:rsidR="00042B18">
              <w:rPr>
                <w:sz w:val="20"/>
                <w:szCs w:val="20"/>
              </w:rPr>
              <w:t xml:space="preserve">= general fertility rate (live births per woman aged 15–49 years) </w:t>
            </w:r>
          </w:p>
          <w:p w:rsidRPr="00042B18" w:rsidR="00042B18" w:rsidP="6AF5EC4E" w:rsidRDefault="00042B18" w14:paraId="6BD4E51C" w14:textId="67924B93">
            <w:pPr>
              <w:pStyle w:val="Default"/>
              <w:numPr>
                <w:ilvl w:val="0"/>
                <w:numId w:val="11"/>
              </w:numPr>
              <w:rPr>
                <w:sz w:val="20"/>
                <w:szCs w:val="20"/>
              </w:rPr>
            </w:pPr>
            <w:r w:rsidRPr="6AF5EC4E" w:rsidR="00042B18">
              <w:rPr>
                <w:i w:val="1"/>
                <w:iCs w:val="1"/>
                <w:sz w:val="20"/>
                <w:szCs w:val="20"/>
              </w:rPr>
              <w:t xml:space="preserve">SBA = </w:t>
            </w:r>
            <w:r w:rsidRPr="6AF5EC4E" w:rsidR="00042B18">
              <w:rPr>
                <w:sz w:val="20"/>
                <w:szCs w:val="20"/>
              </w:rPr>
              <w:t xml:space="preserve">proportion of births attended by skilled health personnel </w:t>
            </w:r>
          </w:p>
          <w:p w:rsidRPr="00042B18" w:rsidR="00042B18" w:rsidP="6AF5EC4E" w:rsidRDefault="00042B18" w14:paraId="616640E8" w14:textId="775EEFC4">
            <w:pPr>
              <w:pStyle w:val="Default"/>
              <w:numPr>
                <w:ilvl w:val="0"/>
                <w:numId w:val="12"/>
              </w:numPr>
              <w:rPr>
                <w:sz w:val="20"/>
                <w:szCs w:val="20"/>
              </w:rPr>
            </w:pPr>
            <w:r w:rsidRPr="6AF5EC4E" w:rsidR="00042B18">
              <w:rPr>
                <w:rFonts w:ascii="Cambria Math" w:hAnsi="Cambria Math" w:cs="Cambria Math"/>
                <w:sz w:val="20"/>
                <w:szCs w:val="20"/>
              </w:rPr>
              <w:t>𝛾</w:t>
            </w:r>
            <w:r w:rsidRPr="6AF5EC4E" w:rsidR="00042B18">
              <w:rPr>
                <w:rFonts w:ascii="Cambria Math" w:hAnsi="Cambria Math" w:cs="Cambria Math"/>
                <w:sz w:val="20"/>
                <w:szCs w:val="20"/>
                <w:vertAlign w:val="subscript"/>
              </w:rPr>
              <w:t>𝑗</w:t>
            </w:r>
            <w:r w:rsidRPr="6AF5EC4E" w:rsidR="00042B18">
              <w:rPr>
                <w:sz w:val="20"/>
                <w:szCs w:val="20"/>
              </w:rPr>
              <w:t xml:space="preserve"> = random intercept term for country j </w:t>
            </w:r>
          </w:p>
          <w:p w:rsidRPr="00042B18" w:rsidR="00042B18" w:rsidP="6AF5EC4E" w:rsidRDefault="00042B18" w14:paraId="24167918" w14:textId="20A0949C">
            <w:pPr>
              <w:pStyle w:val="Listenabsatz"/>
              <w:numPr>
                <w:ilvl w:val="0"/>
                <w:numId w:val="13"/>
              </w:numPr>
              <w:spacing w:after="0" w:line="240" w:lineRule="auto"/>
              <w:rPr>
                <w:rFonts w:ascii="Calibri" w:hAnsi="Calibri" w:cs="Calibri"/>
                <w:i w:val="1"/>
                <w:iCs w:val="1"/>
                <w:sz w:val="20"/>
                <w:szCs w:val="20"/>
              </w:rPr>
            </w:pPr>
            <w:r w:rsidRPr="6AF5EC4E" w:rsidR="00042B18">
              <w:rPr>
                <w:rFonts w:ascii="Calibri" w:hAnsi="Calibri" w:cs="Calibri"/>
                <w:i w:val="1"/>
                <w:iCs w:val="1"/>
                <w:sz w:val="20"/>
                <w:szCs w:val="20"/>
              </w:rPr>
              <w:t>φ</w:t>
            </w:r>
            <w:r w:rsidRPr="6AF5EC4E" w:rsidR="00042B18">
              <w:rPr>
                <w:rFonts w:ascii="Calibri" w:hAnsi="Calibri" w:cs="Calibri"/>
                <w:i w:val="1"/>
                <w:iCs w:val="1"/>
                <w:sz w:val="20"/>
                <w:szCs w:val="20"/>
                <w:vertAlign w:val="subscript"/>
              </w:rPr>
              <w:t>k</w:t>
            </w:r>
            <w:r w:rsidRPr="6AF5EC4E" w:rsidR="00042B18">
              <w:rPr>
                <w:rFonts w:ascii="Calibri" w:hAnsi="Calibri" w:cs="Calibri"/>
                <w:i w:val="1"/>
                <w:iCs w:val="1"/>
                <w:sz w:val="20"/>
                <w:szCs w:val="20"/>
              </w:rPr>
              <w:t xml:space="preserve"> = random intercept term for region k.</w:t>
            </w:r>
          </w:p>
          <w:p w:rsidRPr="00042B18" w:rsidR="00042B18" w:rsidP="6AF5EC4E" w:rsidRDefault="00042B18" w14:paraId="1441134A" w14:textId="77777777" w14:noSpellErr="1">
            <w:pPr>
              <w:spacing w:after="0" w:line="240" w:lineRule="auto"/>
              <w:rPr>
                <w:rFonts w:ascii="Calibri" w:hAnsi="Calibri" w:cs="Calibri"/>
                <w:i w:val="1"/>
                <w:iCs w:val="1"/>
                <w:sz w:val="20"/>
                <w:szCs w:val="20"/>
              </w:rPr>
            </w:pPr>
          </w:p>
          <w:p w:rsidRPr="00042B18" w:rsidR="00042B18" w:rsidP="00C55858" w:rsidRDefault="00042B18" w14:paraId="43CB05B9" w14:textId="77777777" w14:noSpellErr="1">
            <w:pPr>
              <w:pStyle w:val="Default"/>
              <w:rPr>
                <w:sz w:val="20"/>
                <w:szCs w:val="20"/>
              </w:rPr>
            </w:pPr>
            <w:r w:rsidRPr="6AF5EC4E" w:rsidR="00042B18">
              <w:rPr>
                <w:sz w:val="20"/>
                <w:szCs w:val="20"/>
              </w:rPr>
              <w:t xml:space="preserve">For countries with data available on maternal mortality, the expected proportion of non-HIV-related maternal deaths was based on country and regional random effects, whereas for countries with no data available, predictions were derived using regional random effects only. </w:t>
            </w:r>
          </w:p>
          <w:p w:rsidRPr="00042B18" w:rsidR="00042B18" w:rsidP="00C55858" w:rsidRDefault="00042B18" w14:paraId="3E9DBE53" w14:textId="449B40C8" w14:noSpellErr="1">
            <w:pPr>
              <w:spacing w:after="0" w:line="240" w:lineRule="auto"/>
              <w:rPr>
                <w:rFonts w:ascii="Calibri" w:hAnsi="Calibri" w:cs="Calibri"/>
                <w:sz w:val="20"/>
                <w:szCs w:val="20"/>
              </w:rPr>
            </w:pPr>
            <w:r w:rsidRPr="6AF5EC4E" w:rsidR="00042B18">
              <w:rPr>
                <w:rFonts w:ascii="Calibri" w:hAnsi="Calibri" w:cs="Calibri"/>
                <w:sz w:val="20"/>
                <w:szCs w:val="20"/>
              </w:rPr>
              <w:t xml:space="preserve">The resulting estimates of the </w:t>
            </w:r>
            <w:r w:rsidRPr="6AF5EC4E" w:rsidR="00042B18">
              <w:rPr>
                <w:rFonts w:ascii="Cambria Math" w:hAnsi="Cambria Math" w:cs="Cambria Math"/>
                <w:sz w:val="20"/>
                <w:szCs w:val="20"/>
              </w:rPr>
              <w:t>𝐸𝑃</w:t>
            </w:r>
            <w:r w:rsidRPr="6AF5EC4E" w:rsidR="00042B18">
              <w:rPr>
                <w:rFonts w:ascii="Calibri" w:hAnsi="Calibri" w:cs="Calibri"/>
                <w:sz w:val="20"/>
                <w:szCs w:val="20"/>
              </w:rPr>
              <w:t>M</w:t>
            </w:r>
            <w:r w:rsidRPr="6AF5EC4E" w:rsidR="00042B18">
              <w:rPr>
                <w:rFonts w:ascii="Calibri" w:hAnsi="Calibri" w:cs="Calibri"/>
                <w:sz w:val="20"/>
                <w:szCs w:val="20"/>
                <w:vertAlign w:val="superscript"/>
              </w:rPr>
              <w:t>NA</w:t>
            </w:r>
            <w:r w:rsidRPr="6AF5EC4E" w:rsidR="00042B18">
              <w:rPr>
                <w:rFonts w:ascii="Calibri" w:hAnsi="Calibri" w:cs="Calibri"/>
                <w:sz w:val="20"/>
                <w:szCs w:val="20"/>
              </w:rPr>
              <w:t xml:space="preserve"> were used to obtain the expected non-HIV MMR through the following relationship:</w:t>
            </w:r>
          </w:p>
          <w:p w:rsidRPr="00042B18" w:rsidR="00042B18" w:rsidP="6AF5EC4E" w:rsidRDefault="00042B18" w14:paraId="13110F34" w14:textId="4AF97BA6">
            <w:pPr>
              <w:spacing w:after="0" w:line="240" w:lineRule="auto"/>
              <w:rPr>
                <w:rFonts w:ascii="Calibri" w:hAnsi="Calibri" w:cs="Calibri"/>
                <w:i w:val="1"/>
                <w:iCs w:val="1"/>
                <w:sz w:val="20"/>
                <w:szCs w:val="20"/>
              </w:rPr>
            </w:pPr>
            <w:ins w:author="Madita S." w:date="2021-07-28T07:28:00Z" w:id="122">
              <w:r w:rsidRPr="00042B18">
                <w:rPr>
                  <w:rFonts w:ascii="Calibri" w:hAnsi="Calibri" w:cs="Calibri"/>
                  <w:i/>
                  <w:iCs/>
                  <w:sz w:val="20"/>
                  <w:szCs w:val="20"/>
                </w:rPr>
                <w:tab/>
              </w:r>
              <w:r w:rsidRPr="00042B18">
                <w:rPr>
                  <w:rFonts w:ascii="Calibri" w:hAnsi="Calibri" w:cs="Calibri"/>
                  <w:i/>
                  <w:iCs/>
                  <w:sz w:val="20"/>
                  <w:szCs w:val="20"/>
                </w:rPr>
                <w:tab/>
              </w:r>
            </w:ins>
            <w:r w:rsidRPr="6AF5EC4E" w:rsidR="00042B18">
              <w:rPr>
                <w:rFonts w:ascii="Calibri" w:hAnsi="Calibri" w:cs="Calibri"/>
                <w:i w:val="1"/>
                <w:iCs w:val="1"/>
                <w:sz w:val="20"/>
                <w:szCs w:val="20"/>
              </w:rPr>
              <w:t>Expected non-HIV MMR =EP</w:t>
            </w:r>
            <w:r w:rsidRPr="6AF5EC4E" w:rsidR="00042B18">
              <w:rPr>
                <w:rFonts w:ascii="Calibri" w:hAnsi="Calibri" w:cs="Calibri"/>
                <w:i w:val="1"/>
                <w:iCs w:val="1"/>
                <w:sz w:val="20"/>
                <w:szCs w:val="20"/>
              </w:rPr>
              <w:t>M</w:t>
            </w:r>
            <w:r w:rsidRPr="6AF5EC4E" w:rsidR="00042B18">
              <w:rPr>
                <w:rFonts w:ascii="Calibri" w:hAnsi="Calibri" w:cs="Calibri"/>
                <w:i w:val="1"/>
                <w:iCs w:val="1"/>
                <w:sz w:val="20"/>
                <w:szCs w:val="20"/>
                <w:vertAlign w:val="superscript"/>
              </w:rPr>
              <w:t>NA</w:t>
            </w:r>
            <w:r w:rsidRPr="6AF5EC4E" w:rsidR="00042B18">
              <w:rPr>
                <w:rFonts w:ascii="Calibri" w:hAnsi="Calibri" w:cs="Calibri"/>
                <w:i w:val="1"/>
                <w:iCs w:val="1"/>
                <w:sz w:val="20"/>
                <w:szCs w:val="20"/>
              </w:rPr>
              <w:t>*(1-</w:t>
            </w:r>
            <w:r w:rsidRPr="6AF5EC4E" w:rsidR="00042B18">
              <w:rPr>
                <w:rFonts w:ascii="Calibri" w:hAnsi="Calibri" w:cs="Calibri"/>
                <w:i w:val="1"/>
                <w:iCs w:val="1"/>
                <w:sz w:val="20"/>
                <w:szCs w:val="20"/>
              </w:rPr>
              <w:t>a)*</w:t>
            </w:r>
            <w:r w:rsidRPr="6AF5EC4E" w:rsidR="00042B18">
              <w:rPr>
                <w:rFonts w:ascii="Calibri" w:hAnsi="Calibri" w:cs="Calibri"/>
                <w:i w:val="1"/>
                <w:iCs w:val="1"/>
                <w:sz w:val="20"/>
                <w:szCs w:val="20"/>
              </w:rPr>
              <w:t>E/B</w:t>
            </w:r>
          </w:p>
          <w:p w:rsidRPr="00042B18" w:rsidR="00042B18" w:rsidP="6AF5EC4E" w:rsidRDefault="00042B18" w14:paraId="2D850729" w14:textId="63707D25" w14:noSpellErr="1">
            <w:pPr>
              <w:spacing w:after="0" w:line="240" w:lineRule="auto"/>
              <w:rPr>
                <w:rFonts w:ascii="Calibri" w:hAnsi="Calibri" w:cs="Calibri"/>
                <w:i w:val="1"/>
                <w:iCs w:val="1"/>
                <w:sz w:val="20"/>
                <w:szCs w:val="20"/>
              </w:rPr>
            </w:pPr>
          </w:p>
          <w:p w:rsidR="00042B18" w:rsidP="00C55858" w:rsidRDefault="00042B18" w14:paraId="4C19E292" w14:textId="53705713">
            <w:pPr>
              <w:pStyle w:val="Default"/>
              <w:rPr>
                <w:sz w:val="20"/>
                <w:szCs w:val="20"/>
              </w:rPr>
            </w:pPr>
            <w:proofErr w:type="gramStart"/>
            <w:r w:rsidRPr="6AF5EC4E" w:rsidR="00042B18">
              <w:rPr>
                <w:sz w:val="20"/>
                <w:szCs w:val="20"/>
              </w:rPr>
              <w:t>where</w:t>
            </w:r>
            <w:proofErr w:type="gramEnd"/>
            <w:r w:rsidRPr="6AF5EC4E" w:rsidR="00042B18">
              <w:rPr>
                <w:sz w:val="20"/>
                <w:szCs w:val="20"/>
              </w:rPr>
              <w:t xml:space="preserve"> </w:t>
            </w:r>
          </w:p>
          <w:p w:rsidRPr="00042B18" w:rsidR="00BB16BC" w:rsidP="00C55858" w:rsidRDefault="00BB16BC" w14:paraId="17C959E2" w14:textId="77777777" w14:noSpellErr="1">
            <w:pPr>
              <w:pStyle w:val="Default"/>
              <w:rPr>
                <w:sz w:val="20"/>
                <w:szCs w:val="20"/>
              </w:rPr>
            </w:pPr>
          </w:p>
          <w:p w:rsidRPr="00042B18" w:rsidR="00042B18" w:rsidP="6AF5EC4E" w:rsidRDefault="00042B18" w14:paraId="1815D5C8" w14:textId="66A232F2">
            <w:pPr>
              <w:pStyle w:val="Default"/>
              <w:numPr>
                <w:ilvl w:val="0"/>
                <w:numId w:val="14"/>
              </w:numPr>
              <w:rPr>
                <w:sz w:val="20"/>
                <w:szCs w:val="20"/>
              </w:rPr>
            </w:pPr>
            <w:r w:rsidRPr="6AF5EC4E" w:rsidR="00042B18">
              <w:rPr>
                <w:i w:val="1"/>
                <w:iCs w:val="1"/>
                <w:sz w:val="20"/>
                <w:szCs w:val="20"/>
              </w:rPr>
              <w:t xml:space="preserve">a </w:t>
            </w:r>
            <w:r w:rsidRPr="6AF5EC4E" w:rsidR="00042B18">
              <w:rPr>
                <w:sz w:val="20"/>
                <w:szCs w:val="20"/>
              </w:rPr>
              <w:t xml:space="preserve">= the proportion of HIV-related deaths among all deaths to women aged 15–49 years </w:t>
            </w:r>
          </w:p>
          <w:p w:rsidRPr="00042B18" w:rsidR="00042B18" w:rsidP="6AF5EC4E" w:rsidRDefault="00042B18" w14:paraId="18B70BDC" w14:textId="12C1FBBF">
            <w:pPr>
              <w:pStyle w:val="Default"/>
              <w:numPr>
                <w:ilvl w:val="0"/>
                <w:numId w:val="15"/>
              </w:numPr>
              <w:rPr>
                <w:sz w:val="20"/>
                <w:szCs w:val="20"/>
              </w:rPr>
            </w:pPr>
            <w:r w:rsidRPr="6AF5EC4E" w:rsidR="00042B18">
              <w:rPr>
                <w:sz w:val="20"/>
                <w:szCs w:val="20"/>
              </w:rPr>
              <w:t xml:space="preserve">E = the total number of deaths to women of reproductive age </w:t>
            </w:r>
          </w:p>
          <w:p w:rsidRPr="00042B18" w:rsidR="00042B18" w:rsidP="6AF5EC4E" w:rsidRDefault="00042B18" w14:paraId="414EC539" w14:textId="1C72B3E1">
            <w:pPr>
              <w:pStyle w:val="Default"/>
              <w:numPr>
                <w:ilvl w:val="0"/>
                <w:numId w:val="16"/>
              </w:numPr>
              <w:rPr>
                <w:sz w:val="20"/>
                <w:szCs w:val="20"/>
              </w:rPr>
            </w:pPr>
            <w:r w:rsidRPr="6AF5EC4E" w:rsidR="00042B18">
              <w:rPr>
                <w:sz w:val="20"/>
                <w:szCs w:val="20"/>
              </w:rPr>
              <w:t xml:space="preserve">B = the number of births. </w:t>
            </w:r>
          </w:p>
          <w:p w:rsidRPr="00042B18" w:rsidR="00042B18" w:rsidP="00C55858" w:rsidRDefault="00042B18" w14:paraId="1A5FA82A" w14:textId="77777777" w14:noSpellErr="1">
            <w:pPr>
              <w:pStyle w:val="Default"/>
              <w:rPr>
                <w:sz w:val="20"/>
                <w:szCs w:val="20"/>
              </w:rPr>
            </w:pPr>
          </w:p>
          <w:p w:rsidRPr="00042B18" w:rsidR="00042B18" w:rsidP="00BB16BC" w:rsidRDefault="00042B18" w14:paraId="05F0EE6F" w14:textId="77777777" w14:noSpellErr="1">
            <w:pPr>
              <w:pStyle w:val="Default"/>
              <w:numPr>
                <w:ilvl w:val="0"/>
                <w:numId w:val="1"/>
              </w:numPr>
              <w:rPr>
                <w:sz w:val="20"/>
                <w:szCs w:val="20"/>
              </w:rPr>
            </w:pPr>
            <w:r w:rsidRPr="6AF5EC4E" w:rsidR="00042B18">
              <w:rPr>
                <w:i w:val="1"/>
                <w:iCs w:val="1"/>
                <w:sz w:val="20"/>
                <w:szCs w:val="20"/>
              </w:rPr>
              <w:t xml:space="preserve">Estimation of HIV-related indirect maternal deaths </w:t>
            </w:r>
          </w:p>
          <w:p w:rsidRPr="00042B18" w:rsidR="00042B18" w:rsidP="00C55858" w:rsidRDefault="00042B18" w14:paraId="6CC9A412" w14:textId="77777777">
            <w:pPr>
              <w:spacing w:after="0" w:line="240" w:lineRule="auto"/>
              <w:rPr>
                <w:rFonts w:ascii="Calibri" w:hAnsi="Calibri" w:cs="Calibri"/>
                <w:sz w:val="20"/>
                <w:szCs w:val="20"/>
              </w:rPr>
            </w:pPr>
            <w:r w:rsidRPr="6AF5EC4E" w:rsidR="00042B18">
              <w:rPr>
                <w:rFonts w:ascii="Calibri" w:hAnsi="Calibri" w:cs="Calibri"/>
                <w:sz w:val="20"/>
                <w:szCs w:val="20"/>
              </w:rPr>
              <w:t>For countries with generalized HIV epidemics and high HIV prevalence, HIV/AIDS is a leading cause of death during pregnancy and post-delivery. There is also some evidence from community studies that women with HIV infection have a higher risk of maternal death, although this may be offset by lower fertility. If HIV is prevalent, there will also be more incidental HIV deaths among pregnant and postpartum women. When estimating maternal mortality in these countries, it is, thus, important to differentiate between incidental HIV deaths (non-maternal deaths) and HIV-related indirect maternal deaths (maternal deaths caused by the aggravating effects of pregnancy on HIV) among HIV-positive pregnant and postpartum women who have died (</w:t>
            </w:r>
            <w:proofErr w:type="gramStart"/>
            <w:r w:rsidRPr="6AF5EC4E" w:rsidR="00042B18">
              <w:rPr>
                <w:rFonts w:ascii="Calibri" w:hAnsi="Calibri" w:cs="Calibri"/>
                <w:sz w:val="20"/>
                <w:szCs w:val="20"/>
              </w:rPr>
              <w:t>i.e.</w:t>
            </w:r>
            <w:proofErr w:type="gramEnd"/>
            <w:r w:rsidRPr="6AF5EC4E" w:rsidR="00042B18">
              <w:rPr>
                <w:rFonts w:ascii="Calibri" w:hAnsi="Calibri" w:cs="Calibri"/>
                <w:sz w:val="20"/>
                <w:szCs w:val="20"/>
              </w:rPr>
              <w:t xml:space="preserve"> among all HIV-related deaths occurring during pregnancy, childbirth and puerperium).</w:t>
            </w:r>
          </w:p>
          <w:p w:rsidRPr="00042B18" w:rsidR="00042B18" w:rsidP="00C55858" w:rsidRDefault="00042B18" w14:paraId="64F74380" w14:textId="77777777" w14:noSpellErr="1">
            <w:pPr>
              <w:spacing w:after="0" w:line="240" w:lineRule="auto"/>
              <w:rPr>
                <w:rFonts w:ascii="Calibri" w:hAnsi="Calibri" w:cs="Calibri"/>
                <w:sz w:val="20"/>
                <w:szCs w:val="20"/>
              </w:rPr>
            </w:pPr>
          </w:p>
          <w:p w:rsidRPr="00042B18" w:rsidR="00042B18" w:rsidP="00C55858" w:rsidRDefault="00042B18" w14:paraId="40F60AC1" w14:textId="32852B2E" w14:noSpellErr="1">
            <w:pPr>
              <w:pStyle w:val="Default"/>
              <w:rPr>
                <w:sz w:val="20"/>
                <w:szCs w:val="20"/>
              </w:rPr>
            </w:pPr>
            <w:r w:rsidRPr="6AF5EC4E" w:rsidR="00042B18">
              <w:rPr>
                <w:sz w:val="20"/>
                <w:szCs w:val="20"/>
              </w:rPr>
              <w:t xml:space="preserve">The number of HIV-related indirect maternal deaths </w:t>
            </w:r>
            <w:r w:rsidRPr="6AF5EC4E" w:rsidR="00042B18">
              <w:rPr>
                <w:i w:val="1"/>
                <w:iCs w:val="1"/>
                <w:sz w:val="20"/>
                <w:szCs w:val="20"/>
              </w:rPr>
              <w:t>D</w:t>
            </w:r>
            <w:r w:rsidRPr="6AF5EC4E" w:rsidR="00042B18">
              <w:rPr>
                <w:i w:val="1"/>
                <w:iCs w:val="1"/>
                <w:sz w:val="20"/>
                <w:szCs w:val="20"/>
                <w:vertAlign w:val="superscript"/>
              </w:rPr>
              <w:t>HIV</w:t>
            </w:r>
            <w:r w:rsidRPr="6AF5EC4E" w:rsidR="00042B18">
              <w:rPr>
                <w:sz w:val="20"/>
                <w:szCs w:val="20"/>
              </w:rPr>
              <w:t xml:space="preserve">, is estimated by: </w:t>
            </w:r>
          </w:p>
          <w:p w:rsidRPr="00042B18" w:rsidR="00042B18" w:rsidP="00C55858" w:rsidRDefault="00042B18" w14:paraId="3E9A57A6" w14:textId="4237F1B7" w14:noSpellErr="1">
            <w:pPr>
              <w:spacing w:after="0" w:line="240" w:lineRule="auto"/>
              <w:rPr>
                <w:rFonts w:ascii="Calibri" w:hAnsi="Calibri" w:cs="Calibri"/>
                <w:sz w:val="20"/>
                <w:szCs w:val="20"/>
              </w:rPr>
            </w:pPr>
            <w:ins w:author="Madita S." w:date="2021-07-28T07:30:00Z" w:id="149">
              <w:r w:rsidRPr="00042B18">
                <w:rPr>
                  <w:rFonts w:ascii="Calibri" w:hAnsi="Calibri" w:cs="Calibri"/>
                  <w:sz w:val="20"/>
                  <w:szCs w:val="20"/>
                </w:rPr>
                <w:tab/>
              </w:r>
              <w:r w:rsidRPr="00042B18">
                <w:rPr>
                  <w:rFonts w:ascii="Calibri" w:hAnsi="Calibri" w:cs="Calibri"/>
                  <w:sz w:val="20"/>
                  <w:szCs w:val="20"/>
                </w:rPr>
                <w:tab/>
              </w:r>
              <w:r w:rsidRPr="00042B18">
                <w:rPr>
                  <w:rFonts w:ascii="Calibri" w:hAnsi="Calibri" w:cs="Calibri"/>
                  <w:sz w:val="20"/>
                  <w:szCs w:val="20"/>
                </w:rPr>
                <w:tab/>
              </w:r>
              <w:r w:rsidRPr="00042B18">
                <w:rPr>
                  <w:rFonts w:ascii="Calibri" w:hAnsi="Calibri" w:cs="Calibri"/>
                  <w:sz w:val="20"/>
                  <w:szCs w:val="20"/>
                </w:rPr>
                <w:tab/>
              </w:r>
            </w:ins>
            <w:r w:rsidRPr="00042B18" w:rsidR="00042B18">
              <w:rPr>
                <w:rFonts w:ascii="Cambria Math" w:hAnsi="Cambria Math" w:cs="Cambria Math"/>
                <w:sz w:val="20"/>
                <w:szCs w:val="20"/>
              </w:rPr>
              <w:t>𝐷</w:t>
            </w:r>
            <w:r w:rsidRPr="00042B18" w:rsidR="00042B18">
              <w:rPr>
                <w:rFonts w:ascii="Cambria Math" w:hAnsi="Cambria Math" w:cs="Cambria Math"/>
                <w:sz w:val="20"/>
                <w:szCs w:val="20"/>
                <w:vertAlign w:val="superscript"/>
              </w:rPr>
              <w:t>𝐻𝐼𝑉</w:t>
            </w:r>
            <w:r w:rsidRPr="00042B18" w:rsidR="00042B18">
              <w:rPr>
                <w:rFonts w:ascii="Calibri" w:hAnsi="Calibri" w:cs="Calibri"/>
                <w:sz w:val="20"/>
                <w:szCs w:val="20"/>
              </w:rPr>
              <w:t>=</w:t>
            </w:r>
            <w:r w:rsidRPr="00042B18" w:rsidR="00042B18">
              <w:rPr>
                <w:rFonts w:ascii="Cambria Math" w:hAnsi="Cambria Math" w:cs="Cambria Math"/>
                <w:sz w:val="20"/>
                <w:szCs w:val="20"/>
              </w:rPr>
              <w:t>𝑎</w:t>
            </w:r>
            <w:r w:rsidRPr="00042B18" w:rsidR="00042B18">
              <w:rPr>
                <w:rFonts w:ascii="Calibri" w:hAnsi="Calibri" w:cs="Calibri"/>
                <w:sz w:val="20"/>
                <w:szCs w:val="20"/>
              </w:rPr>
              <w:t>∙</w:t>
            </w:r>
            <w:r w:rsidRPr="00042B18" w:rsidR="00042B18">
              <w:rPr>
                <w:rFonts w:ascii="Cambria Math" w:hAnsi="Cambria Math" w:cs="Cambria Math"/>
                <w:sz w:val="20"/>
                <w:szCs w:val="20"/>
              </w:rPr>
              <w:t>𝐸</w:t>
            </w:r>
            <w:r w:rsidRPr="00042B18" w:rsidR="00042B18">
              <w:rPr>
                <w:rFonts w:ascii="Calibri" w:hAnsi="Calibri" w:cs="Calibri"/>
                <w:sz w:val="20"/>
                <w:szCs w:val="20"/>
              </w:rPr>
              <w:t>∙</w:t>
            </w:r>
            <w:r w:rsidRPr="00042B18" w:rsidR="00042B18">
              <w:rPr>
                <w:rFonts w:ascii="Cambria Math" w:hAnsi="Cambria Math" w:cs="Cambria Math"/>
                <w:sz w:val="20"/>
                <w:szCs w:val="20"/>
              </w:rPr>
              <w:t>𝑣</w:t>
            </w:r>
            <w:r w:rsidRPr="00042B18" w:rsidR="00042B18">
              <w:rPr>
                <w:rFonts w:ascii="Calibri" w:hAnsi="Calibri" w:cs="Calibri"/>
                <w:sz w:val="20"/>
                <w:szCs w:val="20"/>
              </w:rPr>
              <w:t>∙</w:t>
            </w:r>
            <w:r w:rsidRPr="00042B18" w:rsidR="00042B18">
              <w:rPr>
                <w:rFonts w:ascii="Cambria Math" w:hAnsi="Cambria Math" w:cs="Cambria Math"/>
                <w:sz w:val="20"/>
                <w:szCs w:val="20"/>
              </w:rPr>
              <w:t>𝑢</w:t>
            </w:r>
          </w:p>
          <w:p w:rsidRPr="00042B18" w:rsidR="00042B18" w:rsidP="00C55858" w:rsidRDefault="00042B18" w14:paraId="122890FF" w14:textId="77777777" w14:noSpellErr="1">
            <w:pPr>
              <w:spacing w:after="0" w:line="240" w:lineRule="auto"/>
              <w:rPr>
                <w:rFonts w:ascii="Calibri" w:hAnsi="Calibri" w:cs="Calibri"/>
                <w:sz w:val="20"/>
                <w:szCs w:val="20"/>
              </w:rPr>
            </w:pPr>
          </w:p>
          <w:p w:rsidRPr="00042B18" w:rsidR="00042B18" w:rsidP="00C55858" w:rsidRDefault="00042B18" w14:paraId="0A92CBEC" w14:textId="77777777">
            <w:pPr>
              <w:pStyle w:val="Default"/>
              <w:rPr>
                <w:sz w:val="20"/>
                <w:szCs w:val="20"/>
              </w:rPr>
            </w:pPr>
            <w:proofErr w:type="gramStart"/>
            <w:r w:rsidRPr="6AF5EC4E" w:rsidR="00042B18">
              <w:rPr>
                <w:sz w:val="20"/>
                <w:szCs w:val="20"/>
              </w:rPr>
              <w:t>where</w:t>
            </w:r>
            <w:proofErr w:type="gramEnd"/>
            <w:r w:rsidRPr="6AF5EC4E" w:rsidR="00042B18">
              <w:rPr>
                <w:sz w:val="20"/>
                <w:szCs w:val="20"/>
              </w:rPr>
              <w:t xml:space="preserve"> </w:t>
            </w:r>
          </w:p>
          <w:p w:rsidR="6AF5EC4E" w:rsidP="6AF5EC4E" w:rsidRDefault="6AF5EC4E" w14:paraId="2D3AB4E9" w14:textId="0F06BBFF">
            <w:pPr>
              <w:pStyle w:val="Default"/>
              <w:rPr>
                <w:sz w:val="20"/>
                <w:szCs w:val="20"/>
              </w:rPr>
            </w:pPr>
          </w:p>
          <w:p w:rsidRPr="00042B18" w:rsidR="00042B18" w:rsidP="6AF5EC4E" w:rsidRDefault="00042B18" w14:paraId="3CA5D24F" w14:textId="1223CBE5">
            <w:pPr>
              <w:pStyle w:val="Default"/>
              <w:numPr>
                <w:ilvl w:val="0"/>
                <w:numId w:val="5"/>
              </w:numPr>
              <w:rPr>
                <w:sz w:val="20"/>
                <w:szCs w:val="20"/>
              </w:rPr>
            </w:pPr>
            <w:r w:rsidRPr="6AF5EC4E" w:rsidR="00042B18">
              <w:rPr>
                <w:sz w:val="20"/>
                <w:szCs w:val="20"/>
              </w:rPr>
              <w:t xml:space="preserve">a*E = the total number of HIV-related deaths among all deaths to women aged 15–49. </w:t>
            </w:r>
          </w:p>
          <w:p w:rsidRPr="00042B18" w:rsidR="00042B18" w:rsidP="6AF5EC4E" w:rsidRDefault="00042B18" w14:paraId="39DAB631" w14:textId="57AA14B2">
            <w:pPr>
              <w:pStyle w:val="Listenabsatz"/>
              <w:numPr>
                <w:ilvl w:val="0"/>
                <w:numId w:val="6"/>
              </w:numPr>
              <w:spacing w:after="0" w:line="240" w:lineRule="auto"/>
              <w:rPr>
                <w:rFonts w:ascii="Calibri" w:hAnsi="Calibri" w:cs="Calibri"/>
                <w:sz w:val="20"/>
                <w:szCs w:val="20"/>
              </w:rPr>
            </w:pPr>
            <w:r w:rsidRPr="6AF5EC4E" w:rsidR="00042B18">
              <w:rPr>
                <w:rFonts w:ascii="Calibri" w:hAnsi="Calibri" w:cs="Calibri"/>
                <w:i w:val="1"/>
                <w:iCs w:val="1"/>
                <w:sz w:val="20"/>
                <w:szCs w:val="20"/>
              </w:rPr>
              <w:t xml:space="preserve">v = </w:t>
            </w:r>
            <w:r w:rsidRPr="6AF5EC4E" w:rsidR="00042B18">
              <w:rPr>
                <w:rFonts w:ascii="Calibri" w:hAnsi="Calibri" w:cs="Calibri"/>
                <w:sz w:val="20"/>
                <w:szCs w:val="20"/>
              </w:rPr>
              <w:t xml:space="preserve">is the proportion of HIV-related deaths to women aged 15–49 that occur during pregnancy. The value of </w:t>
            </w:r>
            <w:r w:rsidRPr="6AF5EC4E" w:rsidR="00042B18">
              <w:rPr>
                <w:rFonts w:ascii="Calibri" w:hAnsi="Calibri" w:cs="Calibri"/>
                <w:i w:val="1"/>
                <w:iCs w:val="1"/>
                <w:sz w:val="20"/>
                <w:szCs w:val="20"/>
              </w:rPr>
              <w:t xml:space="preserve">v </w:t>
            </w:r>
            <w:r w:rsidRPr="6AF5EC4E" w:rsidR="00042B18">
              <w:rPr>
                <w:rFonts w:ascii="Calibri" w:hAnsi="Calibri" w:cs="Calibri"/>
                <w:sz w:val="20"/>
                <w:szCs w:val="20"/>
              </w:rPr>
              <w:t xml:space="preserve">can be computed as follows: </w:t>
            </w:r>
            <w:r w:rsidRPr="6AF5EC4E" w:rsidR="00042B18">
              <w:rPr>
                <w:rFonts w:ascii="Calibri" w:hAnsi="Calibri" w:cs="Calibri"/>
                <w:i w:val="1"/>
                <w:iCs w:val="1"/>
                <w:sz w:val="20"/>
                <w:szCs w:val="20"/>
              </w:rPr>
              <w:t xml:space="preserve">v </w:t>
            </w:r>
            <w:r w:rsidRPr="6AF5EC4E" w:rsidR="00042B18">
              <w:rPr>
                <w:rFonts w:ascii="Calibri" w:hAnsi="Calibri" w:cs="Calibri"/>
                <w:sz w:val="20"/>
                <w:szCs w:val="20"/>
              </w:rPr>
              <w:t xml:space="preserve">= </w:t>
            </w:r>
            <w:r w:rsidRPr="6AF5EC4E" w:rsidR="00042B18">
              <w:rPr>
                <w:rFonts w:ascii="Calibri" w:hAnsi="Calibri" w:cs="Calibri"/>
                <w:i w:val="1"/>
                <w:iCs w:val="1"/>
                <w:sz w:val="20"/>
                <w:szCs w:val="20"/>
              </w:rPr>
              <w:t>c k GFR / [</w:t>
            </w:r>
            <w:r w:rsidRPr="6AF5EC4E" w:rsidR="00042B18">
              <w:rPr>
                <w:rFonts w:ascii="Calibri" w:hAnsi="Calibri" w:cs="Calibri"/>
                <w:sz w:val="20"/>
                <w:szCs w:val="20"/>
              </w:rPr>
              <w:t xml:space="preserve">1 + </w:t>
            </w:r>
            <w:r w:rsidRPr="6AF5EC4E" w:rsidR="00042B18">
              <w:rPr>
                <w:rFonts w:ascii="Calibri" w:hAnsi="Calibri" w:cs="Calibri"/>
                <w:i w:val="1"/>
                <w:iCs w:val="1"/>
                <w:sz w:val="20"/>
                <w:szCs w:val="20"/>
              </w:rPr>
              <w:t>c</w:t>
            </w:r>
            <w:r w:rsidRPr="6AF5EC4E" w:rsidR="00042B18">
              <w:rPr>
                <w:rFonts w:ascii="Calibri" w:hAnsi="Calibri" w:cs="Calibri"/>
                <w:sz w:val="20"/>
                <w:szCs w:val="20"/>
              </w:rPr>
              <w:t>(</w:t>
            </w:r>
            <w:r w:rsidRPr="6AF5EC4E" w:rsidR="00042B18">
              <w:rPr>
                <w:rFonts w:ascii="Calibri" w:hAnsi="Calibri" w:cs="Calibri"/>
                <w:i w:val="1"/>
                <w:iCs w:val="1"/>
                <w:sz w:val="20"/>
                <w:szCs w:val="20"/>
              </w:rPr>
              <w:t>k-</w:t>
            </w:r>
            <w:r w:rsidRPr="6AF5EC4E" w:rsidR="00042B18">
              <w:rPr>
                <w:rFonts w:ascii="Calibri" w:hAnsi="Calibri" w:cs="Calibri"/>
                <w:sz w:val="20"/>
                <w:szCs w:val="20"/>
              </w:rPr>
              <w:t xml:space="preserve">1) </w:t>
            </w:r>
            <w:r w:rsidRPr="6AF5EC4E" w:rsidR="00042B18">
              <w:rPr>
                <w:rFonts w:ascii="Calibri" w:hAnsi="Calibri" w:cs="Calibri"/>
                <w:i w:val="1"/>
                <w:iCs w:val="1"/>
                <w:sz w:val="20"/>
                <w:szCs w:val="20"/>
              </w:rPr>
              <w:t xml:space="preserve">GFR] </w:t>
            </w:r>
            <w:r w:rsidRPr="6AF5EC4E" w:rsidR="00042B18">
              <w:rPr>
                <w:rFonts w:ascii="Calibri" w:hAnsi="Calibri" w:cs="Calibri"/>
                <w:sz w:val="20"/>
                <w:szCs w:val="20"/>
              </w:rPr>
              <w:t xml:space="preserve">where GFR is the general fertility rate, and where </w:t>
            </w:r>
            <w:r w:rsidRPr="6AF5EC4E" w:rsidR="00042B18">
              <w:rPr>
                <w:rFonts w:ascii="Calibri" w:hAnsi="Calibri" w:cs="Calibri"/>
                <w:i w:val="1"/>
                <w:iCs w:val="1"/>
                <w:sz w:val="20"/>
                <w:szCs w:val="20"/>
              </w:rPr>
              <w:t xml:space="preserve">c </w:t>
            </w:r>
            <w:r w:rsidRPr="6AF5EC4E" w:rsidR="00042B18">
              <w:rPr>
                <w:rFonts w:ascii="Calibri" w:hAnsi="Calibri" w:cs="Calibri"/>
                <w:sz w:val="20"/>
                <w:szCs w:val="20"/>
              </w:rPr>
              <w:t xml:space="preserve">is the average exposure time (in years) to the risk of pregnancy-related mortality per live birth (set equal to 1 for this analysis), and where </w:t>
            </w:r>
            <w:r w:rsidRPr="6AF5EC4E" w:rsidR="00042B18">
              <w:rPr>
                <w:rFonts w:ascii="Calibri" w:hAnsi="Calibri" w:cs="Calibri"/>
                <w:i w:val="1"/>
                <w:iCs w:val="1"/>
                <w:sz w:val="20"/>
                <w:szCs w:val="20"/>
              </w:rPr>
              <w:t xml:space="preserve">k </w:t>
            </w:r>
            <w:r w:rsidRPr="6AF5EC4E" w:rsidR="00042B18">
              <w:rPr>
                <w:rFonts w:ascii="Calibri" w:hAnsi="Calibri" w:cs="Calibri"/>
                <w:sz w:val="20"/>
                <w:szCs w:val="20"/>
              </w:rPr>
              <w:t xml:space="preserve">is the relative risk of dying from AIDS for a pregnant versus a non-pregnant woman </w:t>
            </w:r>
            <w:r w:rsidRPr="6AF5EC4E" w:rsidR="00042B18">
              <w:rPr>
                <w:rFonts w:ascii="Calibri" w:hAnsi="Calibri" w:cs="Calibri"/>
                <w:sz w:val="20"/>
                <w:szCs w:val="20"/>
              </w:rPr>
              <w:t>(reflecting both the decreased fertility</w:t>
            </w:r>
            <w:r w:rsidRPr="6AF5EC4E" w:rsidR="00042B18">
              <w:rPr>
                <w:rFonts w:ascii="Calibri" w:hAnsi="Calibri" w:cs="Calibri"/>
                <w:sz w:val="20"/>
                <w:szCs w:val="20"/>
              </w:rPr>
              <w:t xml:space="preserve"> </w:t>
            </w:r>
            <w:r w:rsidRPr="6AF5EC4E" w:rsidR="00042B18">
              <w:rPr>
                <w:rFonts w:ascii="Calibri" w:hAnsi="Calibri" w:cs="Calibri"/>
                <w:sz w:val="20"/>
                <w:szCs w:val="20"/>
              </w:rPr>
              <w:t xml:space="preserve">of HIV-positive women and the increased mortality risk of HIV-positive pregnant women). The value of </w:t>
            </w:r>
            <w:r w:rsidRPr="6AF5EC4E" w:rsidR="00042B18">
              <w:rPr>
                <w:rFonts w:ascii="Calibri" w:hAnsi="Calibri" w:cs="Calibri"/>
                <w:i w:val="1"/>
                <w:iCs w:val="1"/>
                <w:sz w:val="20"/>
                <w:szCs w:val="20"/>
              </w:rPr>
              <w:t xml:space="preserve">k </w:t>
            </w:r>
            <w:r w:rsidRPr="6AF5EC4E" w:rsidR="00042B18">
              <w:rPr>
                <w:rFonts w:ascii="Calibri" w:hAnsi="Calibri" w:cs="Calibri"/>
                <w:sz w:val="20"/>
                <w:szCs w:val="20"/>
              </w:rPr>
              <w:t xml:space="preserve">was set at 0.3. </w:t>
            </w:r>
          </w:p>
          <w:p w:rsidRPr="00042B18" w:rsidR="00042B18" w:rsidP="6AF5EC4E" w:rsidRDefault="00042B18" w14:paraId="168C4920" w14:textId="09526768">
            <w:pPr>
              <w:pStyle w:val="Default"/>
              <w:numPr>
                <w:ilvl w:val="0"/>
                <w:numId w:val="7"/>
              </w:numPr>
              <w:rPr>
                <w:sz w:val="20"/>
                <w:szCs w:val="20"/>
              </w:rPr>
            </w:pPr>
            <w:r w:rsidRPr="6AF5EC4E" w:rsidR="00042B18">
              <w:rPr>
                <w:sz w:val="20"/>
                <w:szCs w:val="20"/>
              </w:rPr>
              <w:t xml:space="preserve">u = is the fraction of pregnancy-related AIDS deaths assumed to be indirect maternal deaths. The UN MMEIG/TAG reviewed available study data on AIDS deaths among pregnant women and recommended using </w:t>
            </w:r>
            <w:r w:rsidRPr="6AF5EC4E" w:rsidR="00042B18">
              <w:rPr>
                <w:i w:val="1"/>
                <w:iCs w:val="1"/>
                <w:sz w:val="20"/>
                <w:szCs w:val="20"/>
              </w:rPr>
              <w:t xml:space="preserve">u = </w:t>
            </w:r>
            <w:r w:rsidRPr="6AF5EC4E" w:rsidR="00042B18">
              <w:rPr>
                <w:sz w:val="20"/>
                <w:szCs w:val="20"/>
              </w:rPr>
              <w:t xml:space="preserve">0.3. </w:t>
            </w:r>
          </w:p>
          <w:p w:rsidRPr="00042B18" w:rsidR="00042B18" w:rsidP="00C55858" w:rsidRDefault="00042B18" w14:paraId="3DE489E9" w14:textId="77777777" w14:noSpellErr="1">
            <w:pPr>
              <w:pStyle w:val="Default"/>
              <w:rPr>
                <w:sz w:val="20"/>
                <w:szCs w:val="20"/>
              </w:rPr>
            </w:pPr>
          </w:p>
          <w:p w:rsidRPr="00042B18" w:rsidR="00042B18" w:rsidP="6AF5EC4E" w:rsidRDefault="00042B18" w14:paraId="7D68A222" w14:textId="6A3F67FF">
            <w:pPr>
              <w:spacing w:after="0" w:line="240" w:lineRule="auto"/>
              <w:rPr>
                <w:rFonts w:ascii="Calibri" w:hAnsi="Calibri" w:cs="Calibri"/>
                <w:sz w:val="20"/>
                <w:szCs w:val="20"/>
              </w:rPr>
            </w:pPr>
            <w:r w:rsidRPr="6AF5EC4E" w:rsidR="00042B18">
              <w:rPr>
                <w:rFonts w:ascii="Calibri" w:hAnsi="Calibri" w:cs="Calibri"/>
                <w:sz w:val="20"/>
                <w:szCs w:val="20"/>
              </w:rPr>
              <w:t>For observed PMs, we assumed that the total reported maternal deaths are a combination of the proportion of reported non-HIV-related maternal deaths and the proportion of reported HIV-related (indirect) maternal deaths, where the latter is given by a*v for observations with a “pregnancy-related death” definition and a*v*u for observations with a “maternal death” definition.</w:t>
            </w:r>
          </w:p>
        </w:tc>
      </w:tr>
      <w:tr w:rsidRPr="00042B18" w:rsidR="00042B18" w:rsidTr="6C14C4B3" w14:paraId="58FFDC09" w14:textId="77777777">
        <w:trPr>
          <w:trHeight w:val="660"/>
        </w:trPr>
        <w:tc>
          <w:tcPr>
            <w:tcW w:w="540" w:type="dxa"/>
            <w:shd w:val="clear" w:color="auto" w:fill="auto"/>
            <w:tcMar/>
          </w:tcPr>
          <w:p w:rsidR="79FF6624" w:rsidP="79FF6624" w:rsidRDefault="79FF6624" w14:paraId="6B7AE084" w14:textId="695493F7">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34</w:t>
            </w:r>
          </w:p>
        </w:tc>
        <w:tc>
          <w:tcPr>
            <w:tcW w:w="570" w:type="dxa"/>
            <w:shd w:val="clear" w:color="auto" w:fill="auto"/>
            <w:tcMar/>
          </w:tcPr>
          <w:p w:rsidR="79FF6624" w:rsidP="79FF6624" w:rsidRDefault="79FF6624" w14:paraId="4C5A612D" w14:textId="4760078B">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27</w:t>
            </w:r>
          </w:p>
        </w:tc>
        <w:tc>
          <w:tcPr>
            <w:tcW w:w="540" w:type="dxa"/>
            <w:shd w:val="clear" w:color="auto" w:fill="auto"/>
            <w:tcMar/>
          </w:tcPr>
          <w:p w:rsidR="7E7F62DC" w:rsidP="7E7F62DC" w:rsidRDefault="7E7F62DC" w14:paraId="58654D4C" w14:textId="5F861FC3">
            <w:pPr>
              <w:pStyle w:val="Standard"/>
              <w:spacing w:line="240" w:lineRule="auto"/>
              <w:rPr>
                <w:rFonts w:ascii="Calibri" w:hAnsi="Calibri" w:eastAsia="Times New Roman" w:cs="Calibri"/>
                <w:color w:val="000000" w:themeColor="text1" w:themeTint="FF" w:themeShade="FF"/>
                <w:sz w:val="20"/>
                <w:szCs w:val="20"/>
              </w:rPr>
            </w:pPr>
            <w:r w:rsidRPr="7E6EEA25" w:rsidR="742F24F7">
              <w:rPr>
                <w:rFonts w:ascii="Calibri" w:hAnsi="Calibri" w:eastAsia="Times New Roman" w:cs="Calibri"/>
                <w:color w:val="000000" w:themeColor="text1" w:themeTint="FF" w:themeShade="FF"/>
                <w:sz w:val="20"/>
                <w:szCs w:val="20"/>
              </w:rPr>
              <w:t>8</w:t>
            </w:r>
          </w:p>
        </w:tc>
        <w:tc>
          <w:tcPr>
            <w:tcW w:w="1365" w:type="dxa"/>
            <w:shd w:val="clear" w:color="auto" w:fill="auto"/>
            <w:tcMar/>
            <w:hideMark/>
          </w:tcPr>
          <w:p w:rsidRPr="00042B18" w:rsidR="00042B18" w:rsidP="00DF5776" w:rsidRDefault="00042B18" w14:paraId="376CD986" w14:textId="77777777">
            <w:pPr>
              <w:spacing w:after="0" w:line="240" w:lineRule="auto"/>
              <w:rPr>
                <w:rFonts w:ascii="Calibri" w:hAnsi="Calibri" w:eastAsia="Times New Roman" w:cs="Calibri"/>
                <w:color w:val="000000"/>
                <w:sz w:val="20"/>
                <w:szCs w:val="20"/>
              </w:rPr>
            </w:pPr>
            <w:r w:rsidRPr="00042B18">
              <w:rPr>
                <w:rFonts w:ascii="Calibri" w:hAnsi="Calibri" w:eastAsia="Times New Roman" w:cs="Calibri"/>
                <w:color w:val="000000"/>
                <w:sz w:val="20"/>
                <w:szCs w:val="20"/>
              </w:rPr>
              <w:lastRenderedPageBreak/>
              <w:t>Data availability and assessment of countries’ capacity</w:t>
            </w:r>
          </w:p>
        </w:tc>
        <w:tc>
          <w:tcPr>
            <w:tcW w:w="6587" w:type="dxa"/>
            <w:shd w:val="clear" w:color="auto" w:fill="auto"/>
            <w:tcMar/>
            <w:hideMark/>
          </w:tcPr>
          <w:p w:rsidRPr="00042B18" w:rsidR="00042B18" w:rsidP="00DF5776" w:rsidRDefault="00042B18" w14:paraId="65E1CB3C" w14:textId="39373B40">
            <w:pPr>
              <w:spacing w:after="0" w:line="240" w:lineRule="auto"/>
              <w:rPr>
                <w:rFonts w:ascii="Calibri" w:hAnsi="Calibri" w:eastAsia="Times New Roman" w:cs="Calibri"/>
                <w:color w:val="000000"/>
                <w:sz w:val="20"/>
                <w:szCs w:val="20"/>
              </w:rPr>
            </w:pPr>
            <w:r w:rsidRPr="6AF5EC4E" w:rsidR="00042B18">
              <w:rPr>
                <w:rFonts w:ascii="Calibri" w:hAnsi="Calibri" w:eastAsia="Times New Roman" w:cs="Calibri"/>
                <w:color w:val="000000" w:themeColor="text1" w:themeTint="FF" w:themeShade="FF"/>
                <w:sz w:val="20"/>
                <w:szCs w:val="20"/>
              </w:rPr>
              <w:t>The MMR estimates are limited to countries with population of greater than 100 000. Out of 18</w:t>
            </w:r>
            <w:r w:rsidRPr="6AF5EC4E" w:rsidR="00042B18">
              <w:rPr>
                <w:rFonts w:ascii="Calibri" w:hAnsi="Calibri" w:eastAsia="Times New Roman" w:cs="Calibri"/>
                <w:color w:val="000000" w:themeColor="text1" w:themeTint="FF" w:themeShade="FF"/>
                <w:sz w:val="20"/>
                <w:szCs w:val="20"/>
              </w:rPr>
              <w:t>5</w:t>
            </w:r>
            <w:r w:rsidRPr="6AF5EC4E" w:rsidR="00042B18">
              <w:rPr>
                <w:rFonts w:ascii="Calibri" w:hAnsi="Calibri" w:eastAsia="Times New Roman" w:cs="Calibri"/>
                <w:color w:val="000000" w:themeColor="text1" w:themeTint="FF" w:themeShade="FF"/>
                <w:sz w:val="20"/>
                <w:szCs w:val="20"/>
              </w:rPr>
              <w:t xml:space="preserve"> countries, 17</w:t>
            </w:r>
            <w:r w:rsidRPr="6AF5EC4E" w:rsidR="00042B18">
              <w:rPr>
                <w:rFonts w:ascii="Calibri" w:hAnsi="Calibri" w:eastAsia="Times New Roman" w:cs="Calibri"/>
                <w:color w:val="000000" w:themeColor="text1" w:themeTint="FF" w:themeShade="FF"/>
                <w:sz w:val="20"/>
                <w:szCs w:val="20"/>
              </w:rPr>
              <w:t>7</w:t>
            </w:r>
            <w:r w:rsidRPr="6AF5EC4E" w:rsidR="00042B18">
              <w:rPr>
                <w:rFonts w:ascii="Calibri" w:hAnsi="Calibri" w:eastAsia="Times New Roman" w:cs="Calibri"/>
                <w:color w:val="000000" w:themeColor="text1" w:themeTint="FF" w:themeShade="FF"/>
                <w:sz w:val="20"/>
                <w:szCs w:val="20"/>
              </w:rPr>
              <w:t xml:space="preserve"> have nationally representative data.</w:t>
            </w:r>
          </w:p>
        </w:tc>
      </w:tr>
      <w:tr w:rsidRPr="00042B18" w:rsidR="00042B18" w:rsidTr="6C14C4B3" w14:paraId="11A459CA" w14:textId="77777777">
        <w:trPr>
          <w:trHeight w:val="1515"/>
        </w:trPr>
        <w:tc>
          <w:tcPr>
            <w:tcW w:w="540" w:type="dxa"/>
            <w:shd w:val="clear" w:color="auto" w:fill="auto"/>
            <w:tcMar/>
          </w:tcPr>
          <w:p w:rsidR="79FF6624" w:rsidP="79FF6624" w:rsidRDefault="79FF6624" w14:paraId="6EBD07F9" w14:textId="695493F7">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34</w:t>
            </w:r>
          </w:p>
        </w:tc>
        <w:tc>
          <w:tcPr>
            <w:tcW w:w="570" w:type="dxa"/>
            <w:shd w:val="clear" w:color="auto" w:fill="auto"/>
            <w:tcMar/>
          </w:tcPr>
          <w:p w:rsidR="79FF6624" w:rsidP="79FF6624" w:rsidRDefault="79FF6624" w14:paraId="6D85D1D0" w14:textId="4760078B">
            <w:pPr>
              <w:pStyle w:val="Standard"/>
              <w:spacing w:line="240" w:lineRule="auto"/>
              <w:rPr>
                <w:rFonts w:ascii="Calibri" w:hAnsi="Calibri" w:eastAsia="Times New Roman" w:cs="Calibri"/>
                <w:color w:val="000000" w:themeColor="text1" w:themeTint="FF" w:themeShade="FF"/>
                <w:sz w:val="20"/>
                <w:szCs w:val="20"/>
              </w:rPr>
            </w:pPr>
            <w:r w:rsidRPr="79FF6624" w:rsidR="79FF6624">
              <w:rPr>
                <w:rFonts w:ascii="Calibri" w:hAnsi="Calibri" w:eastAsia="Times New Roman" w:cs="Calibri"/>
                <w:color w:val="000000" w:themeColor="text1" w:themeTint="FF" w:themeShade="FF"/>
                <w:sz w:val="20"/>
                <w:szCs w:val="20"/>
              </w:rPr>
              <w:t>27</w:t>
            </w:r>
          </w:p>
        </w:tc>
        <w:tc>
          <w:tcPr>
            <w:tcW w:w="540" w:type="dxa"/>
            <w:shd w:val="clear" w:color="auto" w:fill="auto"/>
            <w:tcMar/>
          </w:tcPr>
          <w:p w:rsidR="7E7F62DC" w:rsidP="7E7F62DC" w:rsidRDefault="7E7F62DC" w14:paraId="2CC50098" w14:textId="492E959A">
            <w:pPr>
              <w:pStyle w:val="Standard"/>
              <w:spacing w:line="240" w:lineRule="auto"/>
              <w:rPr>
                <w:rFonts w:ascii="Calibri" w:hAnsi="Calibri" w:eastAsia="Times New Roman" w:cs="Calibri"/>
                <w:color w:val="000000" w:themeColor="text1" w:themeTint="FF" w:themeShade="FF"/>
                <w:sz w:val="20"/>
                <w:szCs w:val="20"/>
              </w:rPr>
            </w:pPr>
            <w:r w:rsidRPr="7E6EEA25" w:rsidR="640917C5">
              <w:rPr>
                <w:rFonts w:ascii="Calibri" w:hAnsi="Calibri" w:eastAsia="Times New Roman" w:cs="Calibri"/>
                <w:color w:val="000000" w:themeColor="text1" w:themeTint="FF" w:themeShade="FF"/>
                <w:sz w:val="20"/>
                <w:szCs w:val="20"/>
              </w:rPr>
              <w:t>9</w:t>
            </w:r>
          </w:p>
        </w:tc>
        <w:tc>
          <w:tcPr>
            <w:tcW w:w="1365" w:type="dxa"/>
            <w:shd w:val="clear" w:color="auto" w:fill="auto"/>
            <w:tcMar/>
            <w:hideMark/>
          </w:tcPr>
          <w:p w:rsidRPr="00042B18" w:rsidR="00042B18" w:rsidP="00DF5776" w:rsidRDefault="00042B18" w14:paraId="232D8038" w14:textId="77777777">
            <w:pPr>
              <w:spacing w:after="0" w:line="240" w:lineRule="auto"/>
              <w:rPr>
                <w:rFonts w:ascii="Calibri" w:hAnsi="Calibri" w:eastAsia="Times New Roman" w:cs="Calibri"/>
                <w:color w:val="000000"/>
                <w:sz w:val="20"/>
                <w:szCs w:val="20"/>
              </w:rPr>
            </w:pPr>
            <w:r w:rsidRPr="00042B18">
              <w:rPr>
                <w:rFonts w:ascii="Calibri" w:hAnsi="Calibri" w:eastAsia="Times New Roman" w:cs="Calibri"/>
                <w:color w:val="000000"/>
                <w:sz w:val="20"/>
                <w:szCs w:val="20"/>
              </w:rPr>
              <w:t>Expected time of release</w:t>
            </w:r>
          </w:p>
        </w:tc>
        <w:tc>
          <w:tcPr>
            <w:tcW w:w="6587" w:type="dxa"/>
            <w:shd w:val="clear" w:color="auto" w:fill="auto"/>
            <w:tcMar/>
            <w:hideMark/>
          </w:tcPr>
          <w:p w:rsidRPr="00042B18" w:rsidR="00042B18" w:rsidP="00DF5776" w:rsidRDefault="00042B18" w14:paraId="239CB545" w14:textId="66E0F654">
            <w:pPr>
              <w:spacing w:after="0" w:line="240" w:lineRule="auto"/>
              <w:rPr>
                <w:rFonts w:ascii="Calibri" w:hAnsi="Calibri" w:eastAsia="Times New Roman" w:cs="Calibri"/>
                <w:color w:val="000000"/>
                <w:sz w:val="20"/>
                <w:szCs w:val="20"/>
              </w:rPr>
            </w:pPr>
            <w:r w:rsidRPr="6AF5EC4E" w:rsidR="00042B18">
              <w:rPr>
                <w:rFonts w:ascii="Calibri" w:hAnsi="Calibri" w:eastAsia="Times New Roman" w:cs="Calibri"/>
                <w:color w:val="000000" w:themeColor="text1" w:themeTint="FF" w:themeShade="FF"/>
                <w:sz w:val="20"/>
                <w:szCs w:val="20"/>
              </w:rPr>
              <w:t xml:space="preserve">Data collection: </w:t>
            </w:r>
            <w:r>
              <w:br/>
            </w:r>
            <w:r w:rsidRPr="6AF5EC4E" w:rsidR="00042B18">
              <w:rPr>
                <w:rFonts w:ascii="Calibri" w:hAnsi="Calibri" w:eastAsia="Times New Roman" w:cs="Calibri"/>
                <w:color w:val="000000" w:themeColor="text1" w:themeTint="FF" w:themeShade="FF"/>
                <w:sz w:val="20"/>
                <w:szCs w:val="20"/>
              </w:rPr>
              <w:t xml:space="preserve">Source data are collected by countries, typically yearly for CRVS sources, every 3-5 years for specialized reviews, every 5-7 years for population-based surveys, every 10 years for censuses. </w:t>
            </w:r>
            <w:r>
              <w:br/>
            </w:r>
            <w:r>
              <w:br/>
            </w:r>
            <w:r w:rsidRPr="6AF5EC4E" w:rsidR="00042B18">
              <w:rPr>
                <w:rFonts w:ascii="Calibri" w:hAnsi="Calibri" w:eastAsia="Times New Roman" w:cs="Calibri"/>
                <w:color w:val="000000" w:themeColor="text1" w:themeTint="FF" w:themeShade="FF"/>
                <w:sz w:val="20"/>
                <w:szCs w:val="20"/>
              </w:rPr>
              <w:t xml:space="preserve">Data release: </w:t>
            </w:r>
            <w:r>
              <w:br/>
            </w:r>
            <w:r w:rsidRPr="6AF5EC4E" w:rsidR="00042B18">
              <w:rPr>
                <w:rFonts w:ascii="Calibri" w:hAnsi="Calibri" w:eastAsia="Times New Roman" w:cs="Calibri"/>
                <w:color w:val="000000" w:themeColor="text1" w:themeTint="FF" w:themeShade="FF"/>
                <w:sz w:val="20"/>
                <w:szCs w:val="20"/>
              </w:rPr>
              <w:t xml:space="preserve">The next round of MMR estimation is scheduled for publication </w:t>
            </w:r>
            <w:r w:rsidRPr="6AF5EC4E" w:rsidR="00042B18">
              <w:rPr>
                <w:rFonts w:ascii="Calibri" w:hAnsi="Calibri" w:eastAsia="Times New Roman" w:cs="Calibri"/>
                <w:color w:val="000000" w:themeColor="text1" w:themeTint="FF" w:themeShade="FF"/>
                <w:sz w:val="20"/>
                <w:szCs w:val="20"/>
              </w:rPr>
              <w:t>2022</w:t>
            </w:r>
            <w:r w:rsidRPr="6AF5EC4E" w:rsidR="00042B18">
              <w:rPr>
                <w:rFonts w:ascii="Calibri" w:hAnsi="Calibri" w:eastAsia="Times New Roman" w:cs="Calibri"/>
                <w:color w:val="000000" w:themeColor="text1" w:themeTint="FF" w:themeShade="FF"/>
                <w:sz w:val="20"/>
                <w:szCs w:val="20"/>
              </w:rPr>
              <w:t>.</w:t>
            </w:r>
          </w:p>
        </w:tc>
      </w:tr>
      <w:tr w:rsidR="718AAE21" w:rsidTr="6C14C4B3" w14:paraId="57392F31">
        <w:trPr>
          <w:trHeight w:val="1515"/>
        </w:trPr>
        <w:tc>
          <w:tcPr>
            <w:tcW w:w="540" w:type="dxa"/>
            <w:shd w:val="clear" w:color="auto" w:fill="auto"/>
            <w:tcMar/>
          </w:tcPr>
          <w:p w:rsidR="1E7B7C1F" w:rsidP="718AAE21" w:rsidRDefault="1E7B7C1F" w14:paraId="39CEE0BA" w14:textId="0F499A55">
            <w:pPr>
              <w:pStyle w:val="Standard"/>
              <w:spacing w:line="240" w:lineRule="auto"/>
              <w:rPr>
                <w:rFonts w:ascii="Calibri" w:hAnsi="Calibri" w:eastAsia="Times New Roman" w:cs="Calibri"/>
                <w:color w:val="000000" w:themeColor="text1" w:themeTint="FF" w:themeShade="FF"/>
                <w:sz w:val="20"/>
                <w:szCs w:val="20"/>
              </w:rPr>
            </w:pPr>
            <w:r w:rsidRPr="718AAE21" w:rsidR="1E7B7C1F">
              <w:rPr>
                <w:rFonts w:ascii="Calibri" w:hAnsi="Calibri" w:eastAsia="Times New Roman" w:cs="Calibri"/>
                <w:color w:val="000000" w:themeColor="text1" w:themeTint="FF" w:themeShade="FF"/>
                <w:sz w:val="20"/>
                <w:szCs w:val="20"/>
              </w:rPr>
              <w:t>34</w:t>
            </w:r>
          </w:p>
        </w:tc>
        <w:tc>
          <w:tcPr>
            <w:tcW w:w="570" w:type="dxa"/>
            <w:shd w:val="clear" w:color="auto" w:fill="auto"/>
            <w:tcMar/>
          </w:tcPr>
          <w:p w:rsidR="1E7B7C1F" w:rsidP="718AAE21" w:rsidRDefault="1E7B7C1F" w14:paraId="558DE47E" w14:textId="7A1E9683">
            <w:pPr>
              <w:pStyle w:val="Standard"/>
              <w:spacing w:line="240" w:lineRule="auto"/>
              <w:rPr>
                <w:rFonts w:ascii="Calibri" w:hAnsi="Calibri" w:eastAsia="Times New Roman" w:cs="Calibri"/>
                <w:color w:val="000000" w:themeColor="text1" w:themeTint="FF" w:themeShade="FF"/>
                <w:sz w:val="20"/>
                <w:szCs w:val="20"/>
              </w:rPr>
            </w:pPr>
            <w:r w:rsidRPr="718AAE21" w:rsidR="1E7B7C1F">
              <w:rPr>
                <w:rFonts w:ascii="Calibri" w:hAnsi="Calibri" w:eastAsia="Times New Roman" w:cs="Calibri"/>
                <w:color w:val="000000" w:themeColor="text1" w:themeTint="FF" w:themeShade="FF"/>
                <w:sz w:val="20"/>
                <w:szCs w:val="20"/>
              </w:rPr>
              <w:t>27</w:t>
            </w:r>
          </w:p>
        </w:tc>
        <w:tc>
          <w:tcPr>
            <w:tcW w:w="540" w:type="dxa"/>
            <w:shd w:val="clear" w:color="auto" w:fill="auto"/>
            <w:tcMar/>
          </w:tcPr>
          <w:p w:rsidR="1E7B7C1F" w:rsidP="718AAE21" w:rsidRDefault="1E7B7C1F" w14:paraId="71CFA309" w14:textId="79B4C84D">
            <w:pPr>
              <w:pStyle w:val="Standard"/>
              <w:spacing w:line="240" w:lineRule="auto"/>
              <w:rPr>
                <w:rFonts w:ascii="Calibri" w:hAnsi="Calibri" w:eastAsia="Times New Roman" w:cs="Calibri"/>
                <w:color w:val="000000" w:themeColor="text1" w:themeTint="FF" w:themeShade="FF"/>
                <w:sz w:val="20"/>
                <w:szCs w:val="20"/>
              </w:rPr>
            </w:pPr>
            <w:r w:rsidRPr="7E6EEA25" w:rsidR="497AE95C">
              <w:rPr>
                <w:rFonts w:ascii="Calibri" w:hAnsi="Calibri" w:eastAsia="Times New Roman" w:cs="Calibri"/>
                <w:color w:val="000000" w:themeColor="text1" w:themeTint="FF" w:themeShade="FF"/>
                <w:sz w:val="20"/>
                <w:szCs w:val="20"/>
              </w:rPr>
              <w:t>1</w:t>
            </w:r>
            <w:r w:rsidRPr="7E6EEA25" w:rsidR="1E7B7C1F">
              <w:rPr>
                <w:rFonts w:ascii="Calibri" w:hAnsi="Calibri" w:eastAsia="Times New Roman" w:cs="Calibri"/>
                <w:color w:val="000000" w:themeColor="text1" w:themeTint="FF" w:themeShade="FF"/>
                <w:sz w:val="20"/>
                <w:szCs w:val="20"/>
              </w:rPr>
              <w:t>0</w:t>
            </w:r>
          </w:p>
        </w:tc>
        <w:tc>
          <w:tcPr>
            <w:tcW w:w="1365" w:type="dxa"/>
            <w:shd w:val="clear" w:color="auto" w:fill="auto"/>
            <w:tcMar/>
            <w:hideMark/>
          </w:tcPr>
          <w:p w:rsidR="1E7B7C1F" w:rsidP="718AAE21" w:rsidRDefault="1E7B7C1F" w14:paraId="6698314C" w14:textId="42AB128B">
            <w:pPr>
              <w:pStyle w:val="Standard"/>
              <w:spacing w:line="240" w:lineRule="auto"/>
              <w:rPr>
                <w:rFonts w:ascii="Calibri" w:hAnsi="Calibri" w:eastAsia="Times New Roman" w:cs="Calibri"/>
                <w:color w:val="000000" w:themeColor="text1" w:themeTint="FF" w:themeShade="FF"/>
                <w:sz w:val="20"/>
                <w:szCs w:val="20"/>
              </w:rPr>
            </w:pPr>
            <w:r w:rsidRPr="223551C6" w:rsidR="0A4E6E2E">
              <w:rPr>
                <w:rFonts w:ascii="Calibri" w:hAnsi="Calibri" w:eastAsia="Times New Roman" w:cs="Calibri"/>
                <w:color w:val="000000" w:themeColor="text1" w:themeTint="FF" w:themeShade="FF"/>
                <w:sz w:val="20"/>
                <w:szCs w:val="20"/>
              </w:rPr>
              <w:t>S</w:t>
            </w:r>
            <w:r w:rsidRPr="223551C6" w:rsidR="1E7B7C1F">
              <w:rPr>
                <w:rFonts w:ascii="Calibri" w:hAnsi="Calibri" w:eastAsia="Times New Roman" w:cs="Calibri"/>
                <w:color w:val="000000" w:themeColor="text1" w:themeTint="FF" w:themeShade="FF"/>
                <w:sz w:val="20"/>
                <w:szCs w:val="20"/>
              </w:rPr>
              <w:t>ource</w:t>
            </w:r>
            <w:r w:rsidRPr="223551C6" w:rsidR="1E6B3044">
              <w:rPr>
                <w:rFonts w:ascii="Calibri" w:hAnsi="Calibri" w:eastAsia="Times New Roman" w:cs="Calibri"/>
                <w:color w:val="000000" w:themeColor="text1" w:themeTint="FF" w:themeShade="FF"/>
                <w:sz w:val="20"/>
                <w:szCs w:val="20"/>
              </w:rPr>
              <w:t xml:space="preserve"> (X)</w:t>
            </w:r>
          </w:p>
        </w:tc>
        <w:tc>
          <w:tcPr>
            <w:tcW w:w="6587" w:type="dxa"/>
            <w:shd w:val="clear" w:color="auto" w:fill="auto"/>
            <w:tcMar/>
            <w:hideMark/>
          </w:tcPr>
          <w:p w:rsidR="292CDD9A" w:rsidP="6C14C4B3" w:rsidRDefault="292CDD9A" w14:paraId="080B5EE5" w14:textId="7CFC143A">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0"/>
                <w:szCs w:val="20"/>
                <w:lang w:val="de-DE"/>
              </w:rPr>
            </w:pPr>
            <w:r w:rsidRPr="6C14C4B3" w:rsidR="292CDD9A">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Data extracted from SDG database, </w:t>
            </w:r>
            <w:hyperlink r:id="Rd453d10b7c574d1e">
              <w:r w:rsidRPr="6C14C4B3" w:rsidR="292CDD9A">
                <w:rPr>
                  <w:rStyle w:val="Hyperlink"/>
                  <w:rFonts w:ascii="Calibri" w:hAnsi="Calibri" w:eastAsia="Calibri" w:cs="Calibri"/>
                  <w:b w:val="0"/>
                  <w:bCs w:val="0"/>
                  <w:i w:val="0"/>
                  <w:iCs w:val="0"/>
                  <w:caps w:val="0"/>
                  <w:smallCaps w:val="0"/>
                  <w:strike w:val="0"/>
                  <w:dstrike w:val="0"/>
                  <w:noProof w:val="0"/>
                  <w:sz w:val="20"/>
                  <w:szCs w:val="20"/>
                  <w:lang w:val="en-US"/>
                </w:rPr>
                <w:t>https://unstats.un.org/sdgs/indicators/database/</w:t>
              </w:r>
            </w:hyperlink>
            <w:r w:rsidRPr="6C14C4B3" w:rsidR="292CDD9A">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292CDD9A" w:rsidP="6C14C4B3" w:rsidRDefault="292CDD9A" w14:paraId="23A0C32E" w14:textId="7B15123F">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0"/>
                <w:szCs w:val="20"/>
                <w:lang w:val="de-DE"/>
              </w:rPr>
            </w:pPr>
            <w:r w:rsidRPr="6C14C4B3" w:rsidR="292CDD9A">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(on 28 May 2021)</w:t>
            </w:r>
          </w:p>
          <w:p w:rsidR="718AAE21" w:rsidP="718AAE21" w:rsidRDefault="718AAE21" w14:paraId="53FEE605" w14:textId="7058A89F">
            <w:pPr>
              <w:pStyle w:val="Standard"/>
              <w:spacing w:after="0" w:line="240" w:lineRule="auto"/>
              <w:rPr>
                <w:rFonts w:ascii="Calibri" w:hAnsi="Calibri" w:cs="Calibri"/>
                <w:color w:val="000000" w:themeColor="text1" w:themeTint="FF" w:themeShade="FF"/>
                <w:sz w:val="20"/>
                <w:szCs w:val="20"/>
              </w:rPr>
            </w:pPr>
          </w:p>
          <w:p w:rsidR="1E7B7C1F" w:rsidP="718AAE21" w:rsidRDefault="1E7B7C1F" w14:paraId="2140C5A6" w14:textId="35F76286">
            <w:pPr>
              <w:spacing w:after="0" w:line="240" w:lineRule="auto"/>
              <w:rPr>
                <w:rFonts w:ascii="Calibri" w:hAnsi="Calibri" w:eastAsia="Times New Roman" w:cs="Calibri"/>
                <w:color w:val="000000" w:themeColor="text1" w:themeTint="FF" w:themeShade="FF"/>
                <w:sz w:val="20"/>
                <w:szCs w:val="20"/>
              </w:rPr>
            </w:pPr>
            <w:r w:rsidRPr="718AAE21" w:rsidR="1E7B7C1F">
              <w:rPr>
                <w:rFonts w:ascii="Calibri" w:hAnsi="Calibri" w:cs="Calibri"/>
                <w:color w:val="000000" w:themeColor="text1" w:themeTint="FF" w:themeShade="FF"/>
                <w:sz w:val="20"/>
                <w:szCs w:val="20"/>
              </w:rPr>
              <w:t>Metadata extracted from SDG database, https://unstats.un.org/sdgs/metadata/files/Metadata-03-01-01.pdf (on 10 June 2021).</w:t>
            </w:r>
          </w:p>
        </w:tc>
      </w:tr>
    </w:tbl>
    <w:p w:rsidRPr="00042B18" w:rsidR="004E3C3F" w:rsidRDefault="004E3C3F" w14:paraId="25D4F084" w14:textId="77777777">
      <w:pPr>
        <w:rPr>
          <w:rFonts w:ascii="Calibri" w:hAnsi="Calibri" w:cs="Calibri"/>
          <w:sz w:val="20"/>
          <w:szCs w:val="20"/>
        </w:rPr>
      </w:pPr>
    </w:p>
    <w:sectPr w:rsidRPr="00042B18" w:rsidR="004E3C3F" w:rsidSect="00FD0BD4">
      <w:pgSz w:w="12240" w:h="15840" w:orient="portrait"/>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S" w:author="Madita S." w:date="2021-08-02T15:37:00Z" w:id="47">
    <w:p w:rsidR="00042B18" w:rsidP="00783604" w:rsidRDefault="00042B18" w14:paraId="5709FEC7" w14:textId="77777777">
      <w:pPr>
        <w:pStyle w:val="Kommentartext"/>
      </w:pPr>
      <w:r>
        <w:rPr>
          <w:rStyle w:val="Kommentarzeichen"/>
        </w:rPr>
        <w:annotationRef/>
      </w:r>
      <w:r>
        <w:t xml:space="preserve">Source: </w:t>
      </w:r>
      <w:hyperlink w:history="1" r:id="rId1">
        <w:r w:rsidRPr="00783604">
          <w:rPr>
            <w:rStyle w:val="Hyperlink"/>
          </w:rPr>
          <w:t>http://mdgs.un.org/unsd/mi/wiki/5-1-Maternal-mortality-ratio.ashx#p7</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09FE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8FC2" w16cex:dateUtc="2021-08-02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09FEC7" w16cid:durableId="24B28F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4DA7F6C"/>
    <w:multiLevelType w:val="hybridMultilevel"/>
    <w:tmpl w:val="6296AAEA"/>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5E1C1AC7"/>
    <w:multiLevelType w:val="hybridMultilevel"/>
    <w:tmpl w:val="FC9A4C4C"/>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EBE6294"/>
    <w:multiLevelType w:val="hybridMultilevel"/>
    <w:tmpl w:val="1DEC459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BF710A9"/>
    <w:multiLevelType w:val="hybridMultilevel"/>
    <w:tmpl w:val="9A02DC1E"/>
    <w:lvl w:ilvl="0" w:tplc="48F8A530">
      <w:start w:val="5"/>
      <w:numFmt w:val="bullet"/>
      <w:lvlText w:val="-"/>
      <w:lvlJc w:val="left"/>
      <w:pPr>
        <w:ind w:left="720" w:hanging="360"/>
      </w:pPr>
      <w:rPr>
        <w:rFonts w:hint="default" w:ascii="Cambria Math" w:hAnsi="Cambria Math" w:cs="Cambria Math"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ita S.">
    <w15:presenceInfo w15:providerId="Windows Live" w15:userId="0c023caa0615e90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29"/>
    <w:rsid w:val="00042B18"/>
    <w:rsid w:val="0036680E"/>
    <w:rsid w:val="00483D0A"/>
    <w:rsid w:val="004E3C3F"/>
    <w:rsid w:val="004FB4B5"/>
    <w:rsid w:val="0057709D"/>
    <w:rsid w:val="005D2829"/>
    <w:rsid w:val="00673BAB"/>
    <w:rsid w:val="00BB16BC"/>
    <w:rsid w:val="00C1025A"/>
    <w:rsid w:val="00C55858"/>
    <w:rsid w:val="00CC0983"/>
    <w:rsid w:val="00D1BF23"/>
    <w:rsid w:val="00EF09E8"/>
    <w:rsid w:val="00FD0BD4"/>
    <w:rsid w:val="011899DD"/>
    <w:rsid w:val="023DFD9C"/>
    <w:rsid w:val="04BF48FF"/>
    <w:rsid w:val="05E640AF"/>
    <w:rsid w:val="05FFB437"/>
    <w:rsid w:val="0677DD56"/>
    <w:rsid w:val="06B7F1FE"/>
    <w:rsid w:val="06F6969B"/>
    <w:rsid w:val="0A4E6E2E"/>
    <w:rsid w:val="0AEE1FD5"/>
    <w:rsid w:val="0BAC8A49"/>
    <w:rsid w:val="0C58FCD7"/>
    <w:rsid w:val="0F6DE85F"/>
    <w:rsid w:val="12ACF796"/>
    <w:rsid w:val="159289DF"/>
    <w:rsid w:val="172E5A40"/>
    <w:rsid w:val="178DC5EB"/>
    <w:rsid w:val="1B30E8EC"/>
    <w:rsid w:val="1C8C4B4D"/>
    <w:rsid w:val="1D9A62C8"/>
    <w:rsid w:val="1E6B3044"/>
    <w:rsid w:val="1E7B7C1F"/>
    <w:rsid w:val="2219E781"/>
    <w:rsid w:val="223551C6"/>
    <w:rsid w:val="228F61D2"/>
    <w:rsid w:val="23054A5C"/>
    <w:rsid w:val="23CEF59F"/>
    <w:rsid w:val="2541D342"/>
    <w:rsid w:val="256AF029"/>
    <w:rsid w:val="2770B9AA"/>
    <w:rsid w:val="28A89C6B"/>
    <w:rsid w:val="292CDD9A"/>
    <w:rsid w:val="299344D2"/>
    <w:rsid w:val="29CC0475"/>
    <w:rsid w:val="2A9085FD"/>
    <w:rsid w:val="2C3642D2"/>
    <w:rsid w:val="2E2EA22E"/>
    <w:rsid w:val="2E502750"/>
    <w:rsid w:val="2E699AD8"/>
    <w:rsid w:val="2F964D46"/>
    <w:rsid w:val="30056B39"/>
    <w:rsid w:val="343477D9"/>
    <w:rsid w:val="34AD8668"/>
    <w:rsid w:val="358B03D8"/>
    <w:rsid w:val="35942E98"/>
    <w:rsid w:val="36385812"/>
    <w:rsid w:val="37E414A5"/>
    <w:rsid w:val="38431890"/>
    <w:rsid w:val="3C9A1847"/>
    <w:rsid w:val="3D27B640"/>
    <w:rsid w:val="3D862E72"/>
    <w:rsid w:val="3E9F13C0"/>
    <w:rsid w:val="411AE1D3"/>
    <w:rsid w:val="41B11A67"/>
    <w:rsid w:val="42CA9A28"/>
    <w:rsid w:val="434C841D"/>
    <w:rsid w:val="4382A5DA"/>
    <w:rsid w:val="44CD36A1"/>
    <w:rsid w:val="455A7CC9"/>
    <w:rsid w:val="4818E2D2"/>
    <w:rsid w:val="48341E92"/>
    <w:rsid w:val="497AE95C"/>
    <w:rsid w:val="4B33607A"/>
    <w:rsid w:val="4CDEA512"/>
    <w:rsid w:val="4CF78EF5"/>
    <w:rsid w:val="4E414B9C"/>
    <w:rsid w:val="53CC1427"/>
    <w:rsid w:val="546B5E75"/>
    <w:rsid w:val="5583742D"/>
    <w:rsid w:val="57182996"/>
    <w:rsid w:val="5BA6F29C"/>
    <w:rsid w:val="5BEF2F5D"/>
    <w:rsid w:val="5E3E8106"/>
    <w:rsid w:val="621C97C5"/>
    <w:rsid w:val="640917C5"/>
    <w:rsid w:val="646B0142"/>
    <w:rsid w:val="654E4505"/>
    <w:rsid w:val="69F5DDA0"/>
    <w:rsid w:val="6AF5EC4E"/>
    <w:rsid w:val="6B2A752C"/>
    <w:rsid w:val="6BA10861"/>
    <w:rsid w:val="6C14C4B3"/>
    <w:rsid w:val="6C2643A7"/>
    <w:rsid w:val="7066A754"/>
    <w:rsid w:val="706E62E0"/>
    <w:rsid w:val="718AAE21"/>
    <w:rsid w:val="742F24F7"/>
    <w:rsid w:val="7747F787"/>
    <w:rsid w:val="777D7347"/>
    <w:rsid w:val="77BD41AB"/>
    <w:rsid w:val="78544BF9"/>
    <w:rsid w:val="78E764DA"/>
    <w:rsid w:val="7998F5A6"/>
    <w:rsid w:val="79FF6624"/>
    <w:rsid w:val="7A2064C7"/>
    <w:rsid w:val="7E6EEA25"/>
    <w:rsid w:val="7E7F62DC"/>
    <w:rsid w:val="7EE7120E"/>
    <w:rsid w:val="7F02A1E8"/>
    <w:rsid w:val="7FCE5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BF92"/>
  <w15:chartTrackingRefBased/>
  <w15:docId w15:val="{AA1DF4DA-E7A0-430C-BEB1-52960C724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5D2829"/>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mmentarzeichen">
    <w:name w:val="annotation reference"/>
    <w:basedOn w:val="Absatz-Standardschriftart"/>
    <w:uiPriority w:val="99"/>
    <w:semiHidden/>
    <w:unhideWhenUsed/>
    <w:rsid w:val="00483D0A"/>
    <w:rPr>
      <w:sz w:val="16"/>
      <w:szCs w:val="16"/>
    </w:rPr>
  </w:style>
  <w:style w:type="paragraph" w:styleId="Kommentartext">
    <w:name w:val="annotation text"/>
    <w:basedOn w:val="Standard"/>
    <w:link w:val="KommentartextZchn"/>
    <w:uiPriority w:val="99"/>
    <w:unhideWhenUsed/>
    <w:rsid w:val="00483D0A"/>
    <w:pPr>
      <w:spacing w:line="240" w:lineRule="auto"/>
    </w:pPr>
    <w:rPr>
      <w:sz w:val="20"/>
      <w:szCs w:val="20"/>
    </w:rPr>
  </w:style>
  <w:style w:type="character" w:styleId="KommentartextZchn" w:customStyle="1">
    <w:name w:val="Kommentartext Zchn"/>
    <w:basedOn w:val="Absatz-Standardschriftart"/>
    <w:link w:val="Kommentartext"/>
    <w:uiPriority w:val="99"/>
    <w:rsid w:val="00483D0A"/>
    <w:rPr>
      <w:sz w:val="20"/>
      <w:szCs w:val="20"/>
      <w:lang w:val="en-US"/>
    </w:rPr>
  </w:style>
  <w:style w:type="paragraph" w:styleId="Kommentarthema">
    <w:name w:val="annotation subject"/>
    <w:basedOn w:val="Kommentartext"/>
    <w:next w:val="Kommentartext"/>
    <w:link w:val="KommentarthemaZchn"/>
    <w:uiPriority w:val="99"/>
    <w:semiHidden/>
    <w:unhideWhenUsed/>
    <w:rsid w:val="00483D0A"/>
    <w:rPr>
      <w:b/>
      <w:bCs/>
    </w:rPr>
  </w:style>
  <w:style w:type="character" w:styleId="KommentarthemaZchn" w:customStyle="1">
    <w:name w:val="Kommentarthema Zchn"/>
    <w:basedOn w:val="KommentartextZchn"/>
    <w:link w:val="Kommentarthema"/>
    <w:uiPriority w:val="99"/>
    <w:semiHidden/>
    <w:rsid w:val="00483D0A"/>
    <w:rPr>
      <w:b/>
      <w:bCs/>
      <w:sz w:val="20"/>
      <w:szCs w:val="20"/>
      <w:lang w:val="en-US"/>
    </w:rPr>
  </w:style>
  <w:style w:type="character" w:styleId="Hyperlink">
    <w:name w:val="Hyperlink"/>
    <w:basedOn w:val="Absatz-Standardschriftart"/>
    <w:uiPriority w:val="99"/>
    <w:unhideWhenUsed/>
    <w:rsid w:val="00C55858"/>
    <w:rPr>
      <w:color w:val="0563C1" w:themeColor="hyperlink"/>
      <w:u w:val="single"/>
    </w:rPr>
  </w:style>
  <w:style w:type="character" w:styleId="NichtaufgelsteErwhnung">
    <w:name w:val="Unresolved Mention"/>
    <w:basedOn w:val="Absatz-Standardschriftart"/>
    <w:uiPriority w:val="99"/>
    <w:semiHidden/>
    <w:unhideWhenUsed/>
    <w:rsid w:val="00C55858"/>
    <w:rPr>
      <w:color w:val="605E5C"/>
      <w:shd w:val="clear" w:color="auto" w:fill="E1DFDD"/>
    </w:rPr>
  </w:style>
  <w:style w:type="paragraph" w:styleId="Default" w:customStyle="1">
    <w:name w:val="Default"/>
    <w:rsid w:val="00C55858"/>
    <w:pPr>
      <w:autoSpaceDE w:val="0"/>
      <w:autoSpaceDN w:val="0"/>
      <w:adjustRightInd w:val="0"/>
      <w:spacing w:after="0" w:line="240" w:lineRule="auto"/>
    </w:pPr>
    <w:rPr>
      <w:rFonts w:ascii="Calibri" w:hAnsi="Calibri" w:cs="Calibri"/>
      <w:color w:val="000000"/>
      <w:sz w:val="24"/>
      <w:szCs w:val="24"/>
    </w:rPr>
  </w:style>
  <w:style w:type="character" w:styleId="BesuchterLink">
    <w:name w:val="FollowedHyperlink"/>
    <w:basedOn w:val="Absatz-Standardschriftart"/>
    <w:uiPriority w:val="99"/>
    <w:semiHidden/>
    <w:unhideWhenUsed/>
    <w:rsid w:val="00BB16BC"/>
    <w:rPr>
      <w:color w:val="954F72" w:themeColor="followedHyperlink"/>
      <w:u w:val="single"/>
    </w:rPr>
  </w:style>
  <w:style w:type="paragraph" w:styleId="Listenabsatz">
    <w:name w:val="List Paragraph"/>
    <w:basedOn w:val="Standard"/>
    <w:uiPriority w:val="34"/>
    <w:qFormat/>
    <w:rsid w:val="00BB16BC"/>
    <w:pPr>
      <w:ind w:left="720"/>
      <w:contextualSpacing/>
    </w:pPr>
  </w:style>
  <w:style w:type="character" w:styleId="normaltextrun" w:customStyle="true">
    <w:name w:val="normaltextrun"/>
    <w:basedOn w:val="Absatz-Standardschriftart"/>
    <w:rsid w:val="6C14C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mdgs.un.org/unsd/mi/wiki/5-1-Maternal-mortality-ratio.ashx#p7" TargetMode="External"/></Relationship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customXml" Target="../customXml/item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hyperlink" Target="https://www.who.int/teams/sexual-and-reproductive-health-and-research-(srh)/about-us" TargetMode="External" Id="R7eea06d662f64a30" /><Relationship Type="http://schemas.openxmlformats.org/officeDocument/2006/relationships/hyperlink" Target="https://unstats.un.org/sdgs/indicators/database/" TargetMode="External" Id="Rd453d10b7c574d1e"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A23472EB-53E3-41EF-BB41-83B0069A053E}"/>
</file>

<file path=customXml/itemProps2.xml><?xml version="1.0" encoding="utf-8"?>
<ds:datastoreItem xmlns:ds="http://schemas.openxmlformats.org/officeDocument/2006/customXml" ds:itemID="{59B18B6E-2900-4DF0-BE04-374021730CE0}"/>
</file>

<file path=customXml/itemProps3.xml><?xml version="1.0" encoding="utf-8"?>
<ds:datastoreItem xmlns:ds="http://schemas.openxmlformats.org/officeDocument/2006/customXml" ds:itemID="{FA176543-B541-4CF6-978E-793D5E1693C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Madita Schulte</lastModifiedBy>
  <revision>13</revision>
  <dcterms:created xsi:type="dcterms:W3CDTF">2021-07-28T04:58:00.0000000Z</dcterms:created>
  <dcterms:modified xsi:type="dcterms:W3CDTF">2021-08-13T15:15:55.1936658Z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