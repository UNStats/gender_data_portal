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omments.xml" ContentType="application/vnd.openxmlformats-officedocument.wordprocessingml.comment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8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570"/>
        <w:gridCol w:w="525"/>
        <w:gridCol w:w="480"/>
        <w:gridCol w:w="1455"/>
        <w:gridCol w:w="7770"/>
      </w:tblGrid>
      <w:tr w:rsidRPr="00C4456E" w:rsidR="00B92017" w:rsidTr="29D32423" w14:paraId="405E3E5B" w14:textId="77777777">
        <w:trPr>
          <w:trHeight w:val="600"/>
        </w:trPr>
        <w:tc>
          <w:tcPr>
            <w:tcW w:w="570" w:type="dxa"/>
            <w:shd w:val="clear" w:color="auto" w:fill="auto"/>
            <w:tcMar/>
          </w:tcPr>
          <w:p w:rsidR="7FCAEC40" w:rsidP="21D697A0" w:rsidRDefault="7FCAEC40" w14:paraId="56CA9728" w14:textId="0CD69407">
            <w:pPr>
              <w:pStyle w:val="Standard"/>
              <w:spacing w:line="240" w:lineRule="auto"/>
              <w:rPr>
                <w:rFonts w:ascii="Calibri" w:hAnsi="Calibri" w:eastAsia="Times New Roman" w:cs="Calibri"/>
                <w:color w:val="000000" w:themeColor="text1" w:themeTint="FF" w:themeShade="FF"/>
                <w:sz w:val="20"/>
                <w:szCs w:val="20"/>
              </w:rPr>
            </w:pPr>
            <w:r w:rsidRPr="21D697A0" w:rsidR="7FCAEC40">
              <w:rPr>
                <w:rFonts w:ascii="Calibri" w:hAnsi="Calibri" w:eastAsia="Times New Roman" w:cs="Calibri"/>
                <w:color w:val="000000" w:themeColor="text1" w:themeTint="FF" w:themeShade="FF"/>
                <w:sz w:val="20"/>
                <w:szCs w:val="20"/>
              </w:rPr>
              <w:t>32</w:t>
            </w:r>
          </w:p>
        </w:tc>
        <w:tc>
          <w:tcPr>
            <w:tcW w:w="525" w:type="dxa"/>
            <w:shd w:val="clear" w:color="auto" w:fill="auto"/>
            <w:tcMar/>
          </w:tcPr>
          <w:p w:rsidR="7FCAEC40" w:rsidP="21D697A0" w:rsidRDefault="7FCAEC40" w14:paraId="3B046648" w14:textId="46E5A969">
            <w:pPr>
              <w:pStyle w:val="Standard"/>
              <w:spacing w:line="240" w:lineRule="auto"/>
              <w:rPr>
                <w:rFonts w:ascii="Calibri" w:hAnsi="Calibri" w:eastAsia="Times New Roman" w:cs="Calibri"/>
                <w:color w:val="000000" w:themeColor="text1" w:themeTint="FF" w:themeShade="FF"/>
                <w:sz w:val="20"/>
                <w:szCs w:val="20"/>
              </w:rPr>
            </w:pPr>
            <w:r w:rsidRPr="21D697A0" w:rsidR="7FCAEC40">
              <w:rPr>
                <w:rFonts w:ascii="Calibri" w:hAnsi="Calibri" w:eastAsia="Times New Roman" w:cs="Calibri"/>
                <w:color w:val="000000" w:themeColor="text1" w:themeTint="FF" w:themeShade="FF"/>
                <w:sz w:val="20"/>
                <w:szCs w:val="20"/>
              </w:rPr>
              <w:t>25</w:t>
            </w:r>
          </w:p>
        </w:tc>
        <w:tc>
          <w:tcPr>
            <w:tcW w:w="480" w:type="dxa"/>
            <w:shd w:val="clear" w:color="auto" w:fill="auto"/>
            <w:tcMar/>
          </w:tcPr>
          <w:p w:rsidR="7FCAEC40" w:rsidP="21D697A0" w:rsidRDefault="7FCAEC40" w14:paraId="6F4D059F" w14:textId="5F091088">
            <w:pPr>
              <w:pStyle w:val="Standard"/>
              <w:spacing w:line="240" w:lineRule="auto"/>
              <w:rPr>
                <w:rFonts w:ascii="Calibri" w:hAnsi="Calibri" w:eastAsia="Times New Roman" w:cs="Calibri"/>
                <w:color w:val="000000" w:themeColor="text1" w:themeTint="FF" w:themeShade="FF"/>
                <w:sz w:val="20"/>
                <w:szCs w:val="20"/>
              </w:rPr>
            </w:pPr>
            <w:r w:rsidRPr="21D697A0" w:rsidR="7FCAEC40">
              <w:rPr>
                <w:rFonts w:ascii="Calibri" w:hAnsi="Calibri" w:eastAsia="Times New Roman" w:cs="Calibri"/>
                <w:color w:val="000000" w:themeColor="text1" w:themeTint="FF" w:themeShade="FF"/>
                <w:sz w:val="20"/>
                <w:szCs w:val="20"/>
              </w:rPr>
              <w:t>1</w:t>
            </w:r>
          </w:p>
        </w:tc>
        <w:tc>
          <w:tcPr>
            <w:tcW w:w="1455" w:type="dxa"/>
            <w:shd w:val="clear" w:color="auto" w:fill="auto"/>
            <w:tcMar/>
            <w:hideMark/>
            <w:tcPrChange w:author="Madita S." w:date="2021-08-02T14:33:00Z" w:id="3">
              <w:tcPr>
                <w:tcW w:w="1555" w:type="dxa"/>
                <w:shd w:val="clear" w:color="auto" w:fill="auto"/>
                <w:hideMark/>
              </w:tcPr>
            </w:tcPrChange>
          </w:tcPr>
          <w:p w:rsidRPr="00C4456E" w:rsidR="00B92017" w:rsidP="003867EC" w:rsidRDefault="00B92017" w14:paraId="58505FC9" w14:textId="77777777">
            <w:pPr>
              <w:spacing w:after="0" w:line="240" w:lineRule="auto"/>
              <w:rPr>
                <w:rFonts w:ascii="Calibri" w:hAnsi="Calibri" w:eastAsia="Times New Roman" w:cs="Calibri"/>
                <w:color w:val="000000"/>
                <w:sz w:val="20"/>
                <w:szCs w:val="20"/>
              </w:rPr>
            </w:pPr>
            <w:r w:rsidRPr="00C4456E">
              <w:rPr>
                <w:rFonts w:ascii="Calibri" w:hAnsi="Calibri" w:eastAsia="Times New Roman" w:cs="Calibri"/>
                <w:color w:val="000000"/>
                <w:sz w:val="20"/>
                <w:szCs w:val="20"/>
              </w:rPr>
              <w:t>Contact point in international agency</w:t>
            </w:r>
          </w:p>
        </w:tc>
        <w:tc>
          <w:tcPr>
            <w:tcW w:w="7770" w:type="dxa"/>
            <w:shd w:val="clear" w:color="auto" w:fill="auto"/>
            <w:tcMar/>
            <w:hideMark/>
            <w:tcPrChange w:author="Madita S." w:date="2021-08-02T14:33:00Z" w:id="4">
              <w:tcPr>
                <w:tcW w:w="7229" w:type="dxa"/>
                <w:shd w:val="clear" w:color="auto" w:fill="auto"/>
                <w:tcMar/>
                <w:hideMark/>
              </w:tcPr>
            </w:tcPrChange>
          </w:tcPr>
          <w:p w:rsidR="00C4456E" w:rsidP="003867EC" w:rsidRDefault="00C4456E" w14:paraId="7D53BF55" w14:textId="77777777">
            <w:pPr>
              <w:spacing w:after="0" w:line="240" w:lineRule="auto"/>
              <w:rPr>
                <w:rFonts w:ascii="Calibri" w:hAnsi="Calibri" w:eastAsia="Times New Roman" w:cs="Calibri"/>
                <w:color w:val="000000"/>
                <w:sz w:val="20"/>
                <w:szCs w:val="20"/>
              </w:rPr>
            </w:pPr>
            <w:r>
              <w:rPr>
                <w:rFonts w:ascii="Calibri" w:hAnsi="Calibri" w:eastAsia="Times New Roman" w:cs="Calibri"/>
                <w:color w:val="000000"/>
                <w:sz w:val="20"/>
                <w:szCs w:val="20"/>
              </w:rPr>
              <w:t xml:space="preserve">Name: </w:t>
            </w:r>
            <w:r w:rsidRPr="00C4456E" w:rsidR="00B92017">
              <w:rPr>
                <w:rFonts w:ascii="Calibri" w:hAnsi="Calibri" w:eastAsia="Times New Roman" w:cs="Calibri"/>
                <w:color w:val="000000"/>
                <w:sz w:val="20"/>
                <w:szCs w:val="20"/>
              </w:rPr>
              <w:t>Ms. Vladimira Kantorova</w:t>
            </w:r>
            <w:r>
              <w:rPr>
                <w:rFonts w:ascii="Calibri" w:hAnsi="Calibri" w:eastAsia="Times New Roman" w:cs="Calibri"/>
                <w:color w:val="000000"/>
                <w:sz w:val="20"/>
                <w:szCs w:val="20"/>
              </w:rPr>
              <w:br/>
            </w:r>
            <w:r>
              <w:rPr>
                <w:rFonts w:ascii="Calibri" w:hAnsi="Calibri" w:eastAsia="Times New Roman" w:cs="Calibri"/>
                <w:color w:val="000000"/>
                <w:sz w:val="20"/>
                <w:szCs w:val="20"/>
              </w:rPr>
              <w:t>Agency:</w:t>
            </w:r>
            <w:r w:rsidRPr="00C4456E" w:rsidR="00B92017">
              <w:rPr>
                <w:rFonts w:ascii="Calibri" w:hAnsi="Calibri" w:eastAsia="Times New Roman" w:cs="Calibri"/>
                <w:color w:val="000000"/>
                <w:sz w:val="20"/>
                <w:szCs w:val="20"/>
              </w:rPr>
              <w:t xml:space="preserve"> Population Data Unit, Population Division DESA</w:t>
            </w:r>
          </w:p>
          <w:p w:rsidR="007F6034" w:rsidP="003867EC" w:rsidRDefault="00B92017" w14:paraId="189C35BD" w14:textId="77777777">
            <w:pPr>
              <w:spacing w:after="0" w:line="240" w:lineRule="auto"/>
              <w:rPr>
                <w:rFonts w:ascii="Calibri" w:hAnsi="Calibri" w:eastAsia="Times New Roman" w:cs="Calibri"/>
                <w:color w:val="000000"/>
                <w:sz w:val="20"/>
                <w:szCs w:val="20"/>
              </w:rPr>
            </w:pPr>
            <w:r w:rsidRPr="663CC229" w:rsidR="00B92017">
              <w:rPr>
                <w:rFonts w:ascii="Calibri" w:hAnsi="Calibri" w:eastAsia="Times New Roman" w:cs="Calibri"/>
                <w:color w:val="000000" w:themeColor="text1" w:themeTint="FF" w:themeShade="FF"/>
                <w:sz w:val="20"/>
                <w:szCs w:val="20"/>
              </w:rPr>
              <w:t>Title: Population Affairs Officer</w:t>
            </w:r>
          </w:p>
          <w:p w:rsidRPr="00C4456E" w:rsidR="00B92017" w:rsidP="663CC229" w:rsidRDefault="007F6034" w14:paraId="5F97A772" w14:textId="50D14700">
            <w:pPr>
              <w:spacing w:after="0" w:line="240" w:lineRule="auto"/>
              <w:rPr>
                <w:rFonts w:ascii="Calibri" w:hAnsi="Calibri" w:eastAsia="Times New Roman" w:cs="Calibri"/>
                <w:color w:val="000000" w:themeColor="text1" w:themeTint="FF" w:themeShade="FF"/>
                <w:sz w:val="20"/>
                <w:szCs w:val="20"/>
              </w:rPr>
            </w:pPr>
            <w:r w:rsidRPr="663CC229" w:rsidR="007F6034">
              <w:rPr>
                <w:rFonts w:ascii="Calibri" w:hAnsi="Calibri" w:eastAsia="Times New Roman" w:cs="Calibri"/>
                <w:color w:val="000000" w:themeColor="text1" w:themeTint="FF" w:themeShade="FF"/>
                <w:sz w:val="20"/>
                <w:szCs w:val="20"/>
              </w:rPr>
              <w:t xml:space="preserve">E-mail: </w:t>
            </w:r>
            <w:r w:rsidRPr="663CC229">
              <w:rPr>
                <w:rFonts w:ascii="Calibri" w:hAnsi="Calibri" w:eastAsia="Times New Roman" w:cs="Calibri"/>
                <w:color w:val="000000" w:themeColor="text1" w:themeTint="FF" w:themeShade="FF"/>
                <w:sz w:val="20"/>
                <w:szCs w:val="20"/>
              </w:rPr>
              <w:fldChar w:fldCharType="begin"/>
            </w:r>
            <w:ins w:author="Madita S." w:date="2021-08-02T14:58:00Z" w:id="944729969">
              <w:r w:rsidRPr="663CC229">
                <w:rPr>
                  <w:rFonts w:ascii="Calibri" w:hAnsi="Calibri" w:eastAsia="Times New Roman" w:cs="Calibri"/>
                  <w:color w:val="000000" w:themeColor="text1" w:themeTint="FF" w:themeShade="FF"/>
                  <w:sz w:val="20"/>
                  <w:szCs w:val="20"/>
                </w:rPr>
                <w:instrText xml:space="preserve"> HYPERLINK "mailto:</w:instrText>
              </w:r>
            </w:ins>
            <w:r w:rsidRPr="663CC229">
              <w:rPr>
                <w:rFonts w:ascii="Calibri" w:hAnsi="Calibri" w:eastAsia="Times New Roman" w:cs="Calibri"/>
                <w:color w:val="000000" w:themeColor="text1" w:themeTint="FF" w:themeShade="FF"/>
                <w:sz w:val="20"/>
                <w:szCs w:val="20"/>
              </w:rPr>
              <w:instrText xml:space="preserve">kantorova@un.org</w:instrText>
            </w:r>
            <w:ins w:author="Madita S." w:date="2021-08-02T14:58:00Z" w:id="705384560">
              <w:r w:rsidRPr="663CC229">
                <w:rPr>
                  <w:rFonts w:ascii="Calibri" w:hAnsi="Calibri" w:eastAsia="Times New Roman" w:cs="Calibri"/>
                  <w:color w:val="000000" w:themeColor="text1" w:themeTint="FF" w:themeShade="FF"/>
                  <w:sz w:val="20"/>
                  <w:szCs w:val="20"/>
                </w:rPr>
                <w:instrText xml:space="preserve">" </w:instrText>
              </w:r>
            </w:ins>
            <w:r w:rsidRPr="663CC229">
              <w:rPr>
                <w:rFonts w:ascii="Calibri" w:hAnsi="Calibri" w:eastAsia="Times New Roman" w:cs="Calibri"/>
                <w:color w:val="000000" w:themeColor="text1" w:themeTint="FF" w:themeShade="FF"/>
                <w:sz w:val="20"/>
                <w:szCs w:val="20"/>
              </w:rPr>
              <w:fldChar w:fldCharType="separate"/>
            </w:r>
            <w:r w:rsidRPr="663CC229" w:rsidR="007F6034">
              <w:rPr>
                <w:rStyle w:val="Hyperlink"/>
                <w:rFonts w:ascii="Calibri" w:hAnsi="Calibri" w:eastAsia="Times New Roman" w:cs="Calibri"/>
                <w:sz w:val="20"/>
                <w:szCs w:val="20"/>
              </w:rPr>
              <w:t>kantorova@un.org</w:t>
            </w:r>
            <w:r w:rsidRPr="663CC229">
              <w:rPr>
                <w:rFonts w:ascii="Calibri" w:hAnsi="Calibri" w:eastAsia="Times New Roman" w:cs="Calibri"/>
                <w:color w:val="000000" w:themeColor="text1" w:themeTint="FF" w:themeShade="FF"/>
                <w:sz w:val="20"/>
                <w:szCs w:val="20"/>
              </w:rPr>
              <w:fldChar w:fldCharType="end"/>
            </w:r>
            <w:r w:rsidRPr="663CC229" w:rsidR="007F6034">
              <w:rPr>
                <w:rFonts w:ascii="Calibri" w:hAnsi="Calibri" w:eastAsia="Times New Roman" w:cs="Calibri"/>
                <w:color w:val="000000" w:themeColor="text1" w:themeTint="FF" w:themeShade="FF"/>
                <w:sz w:val="20"/>
                <w:szCs w:val="20"/>
              </w:rPr>
              <w:t xml:space="preserve"> </w:t>
            </w:r>
            <w:r>
              <w:br/>
            </w:r>
            <w:r w:rsidRPr="663CC229" w:rsidR="00B92017">
              <w:rPr>
                <w:rFonts w:ascii="Calibri" w:hAnsi="Calibri" w:eastAsia="Times New Roman" w:cs="Calibri"/>
                <w:color w:val="000000" w:themeColor="text1" w:themeTint="FF" w:themeShade="FF"/>
                <w:sz w:val="20"/>
                <w:szCs w:val="20"/>
              </w:rPr>
              <w:t xml:space="preserve">Website: </w:t>
            </w:r>
            <w:r w:rsidRPr="663CC229">
              <w:rPr>
                <w:rFonts w:ascii="Calibri" w:hAnsi="Calibri" w:eastAsia="Times New Roman" w:cs="Calibri"/>
                <w:color w:val="000000" w:themeColor="text1" w:themeTint="FF" w:themeShade="FF"/>
                <w:sz w:val="20"/>
                <w:szCs w:val="20"/>
              </w:rPr>
              <w:fldChar w:fldCharType="begin"/>
            </w:r>
            <w:r w:rsidRPr="663CC229">
              <w:rPr>
                <w:rFonts w:ascii="Calibri" w:hAnsi="Calibri" w:eastAsia="Times New Roman" w:cs="Calibri"/>
                <w:color w:val="000000" w:themeColor="text1" w:themeTint="FF" w:themeShade="FF"/>
                <w:sz w:val="20"/>
                <w:szCs w:val="20"/>
              </w:rPr>
              <w:instrText xml:space="preserve"> HYPERLINK "</w:instrText>
            </w:r>
            <w:r w:rsidRPr="663CC229">
              <w:rPr>
                <w:rFonts w:ascii="Calibri" w:hAnsi="Calibri" w:eastAsia="Times New Roman" w:cs="Calibri"/>
                <w:color w:val="000000" w:themeColor="text1" w:themeTint="FF" w:themeShade="FF"/>
                <w:sz w:val="20"/>
                <w:szCs w:val="20"/>
              </w:rPr>
              <w:instrText xml:space="preserve">https://www.un.org/development/desa/pd/</w:instrText>
            </w:r>
            <w:r w:rsidRPr="663CC229">
              <w:rPr>
                <w:rFonts w:ascii="Calibri" w:hAnsi="Calibri" w:eastAsia="Times New Roman" w:cs="Calibri"/>
                <w:color w:val="000000" w:themeColor="text1" w:themeTint="FF" w:themeShade="FF"/>
                <w:sz w:val="20"/>
                <w:szCs w:val="20"/>
              </w:rPr>
              <w:instrText xml:space="preserve">" </w:instrText>
            </w:r>
            <w:r w:rsidRPr="663CC229">
              <w:rPr>
                <w:rFonts w:ascii="Calibri" w:hAnsi="Calibri" w:eastAsia="Times New Roman" w:cs="Calibri"/>
                <w:color w:val="000000" w:themeColor="text1" w:themeTint="FF" w:themeShade="FF"/>
                <w:sz w:val="20"/>
                <w:szCs w:val="20"/>
              </w:rPr>
              <w:fldChar w:fldCharType="separate"/>
            </w:r>
            <w:r w:rsidRPr="663CC229" w:rsidR="0058342A">
              <w:rPr>
                <w:rStyle w:val="Hyperlink"/>
                <w:rFonts w:ascii="Calibri" w:hAnsi="Calibri" w:eastAsia="Times New Roman" w:cs="Calibri"/>
                <w:sz w:val="20"/>
                <w:szCs w:val="20"/>
              </w:rPr>
              <w:t>https://www.un.org/development/desa/pd/</w:t>
            </w:r>
            <w:r w:rsidRPr="663CC229">
              <w:rPr>
                <w:rFonts w:ascii="Calibri" w:hAnsi="Calibri" w:eastAsia="Times New Roman" w:cs="Calibri"/>
                <w:color w:val="000000" w:themeColor="text1" w:themeTint="FF" w:themeShade="FF"/>
                <w:sz w:val="20"/>
                <w:szCs w:val="20"/>
              </w:rPr>
              <w:fldChar w:fldCharType="end"/>
            </w:r>
            <w:r>
              <w:br/>
            </w:r>
            <w:r>
              <w:br/>
            </w:r>
            <w:r w:rsidRPr="663CC229" w:rsidR="00C4456E">
              <w:rPr>
                <w:rFonts w:ascii="Calibri" w:hAnsi="Calibri" w:eastAsia="Times New Roman" w:cs="Calibri"/>
                <w:color w:val="000000" w:themeColor="text1" w:themeTint="FF" w:themeShade="FF"/>
                <w:sz w:val="20"/>
                <w:szCs w:val="20"/>
              </w:rPr>
              <w:t xml:space="preserve">Agency: </w:t>
            </w:r>
            <w:r w:rsidRPr="663CC229" w:rsidR="0058342A">
              <w:rPr>
                <w:rFonts w:ascii="Calibri" w:hAnsi="Calibri" w:eastAsia="Times New Roman" w:cs="Calibri"/>
                <w:color w:val="000000" w:themeColor="text1" w:themeTint="FF" w:themeShade="FF"/>
                <w:sz w:val="20"/>
                <w:szCs w:val="20"/>
              </w:rPr>
              <w:t>United Nations Population Fund (UNFPA)</w:t>
            </w:r>
          </w:p>
          <w:p w:rsidRPr="00C4456E" w:rsidR="00B92017" w:rsidP="663CC229" w:rsidRDefault="007F6034" w14:paraId="1E7791F7" w14:textId="26C8B50F">
            <w:pPr>
              <w:pStyle w:val="Standard"/>
              <w:spacing w:after="0" w:line="240" w:lineRule="auto"/>
              <w:rPr>
                <w:rFonts w:ascii="Calibri" w:hAnsi="Calibri" w:eastAsia="Times New Roman" w:cs="Calibri"/>
                <w:color w:val="000000"/>
                <w:sz w:val="20"/>
                <w:szCs w:val="20"/>
              </w:rPr>
            </w:pPr>
            <w:r w:rsidRPr="663CC229" w:rsidR="02F72CA5">
              <w:rPr>
                <w:rFonts w:ascii="Calibri" w:hAnsi="Calibri" w:eastAsia="Times New Roman" w:cs="Calibri"/>
                <w:color w:val="000000" w:themeColor="text1" w:themeTint="FF" w:themeShade="FF"/>
                <w:sz w:val="20"/>
                <w:szCs w:val="20"/>
              </w:rPr>
              <w:t xml:space="preserve">Website: </w:t>
            </w:r>
            <w:hyperlink r:id="Rd0654a2046624bc8">
              <w:r w:rsidRPr="663CC229" w:rsidR="02F72CA5">
                <w:rPr>
                  <w:rStyle w:val="Hyperlink"/>
                  <w:rFonts w:ascii="Calibri" w:hAnsi="Calibri" w:eastAsia="Times New Roman" w:cs="Calibri"/>
                  <w:sz w:val="20"/>
                  <w:szCs w:val="20"/>
                </w:rPr>
                <w:t>https://www.unfpa.org</w:t>
              </w:r>
            </w:hyperlink>
            <w:r w:rsidRPr="663CC229" w:rsidR="02F72CA5">
              <w:rPr>
                <w:rFonts w:ascii="Calibri" w:hAnsi="Calibri" w:eastAsia="Times New Roman" w:cs="Calibri"/>
                <w:color w:val="000000" w:themeColor="text1" w:themeTint="FF" w:themeShade="FF"/>
                <w:sz w:val="20"/>
                <w:szCs w:val="20"/>
              </w:rPr>
              <w:t xml:space="preserve"> </w:t>
            </w:r>
          </w:p>
        </w:tc>
      </w:tr>
      <w:tr w:rsidRPr="00C4456E" w:rsidR="00B92017" w:rsidTr="29D32423" w14:paraId="12FEBE16" w14:textId="77777777">
        <w:trPr>
          <w:trHeight w:val="85"/>
        </w:trPr>
        <w:tc>
          <w:tcPr>
            <w:tcW w:w="570" w:type="dxa"/>
            <w:shd w:val="clear" w:color="auto" w:fill="auto"/>
            <w:tcMar/>
          </w:tcPr>
          <w:p w:rsidR="21D697A0" w:rsidP="21D697A0" w:rsidRDefault="21D697A0" w14:paraId="7E727518" w14:textId="0CD69407">
            <w:pPr>
              <w:pStyle w:val="Standard"/>
              <w:spacing w:line="240" w:lineRule="auto"/>
              <w:rPr>
                <w:rFonts w:ascii="Calibri" w:hAnsi="Calibri" w:eastAsia="Times New Roman" w:cs="Calibri"/>
                <w:color w:val="000000" w:themeColor="text1" w:themeTint="FF" w:themeShade="FF"/>
                <w:sz w:val="20"/>
                <w:szCs w:val="20"/>
              </w:rPr>
            </w:pPr>
            <w:r w:rsidRPr="21D697A0" w:rsidR="21D697A0">
              <w:rPr>
                <w:rFonts w:ascii="Calibri" w:hAnsi="Calibri" w:eastAsia="Times New Roman" w:cs="Calibri"/>
                <w:color w:val="000000" w:themeColor="text1" w:themeTint="FF" w:themeShade="FF"/>
                <w:sz w:val="20"/>
                <w:szCs w:val="20"/>
              </w:rPr>
              <w:t>32</w:t>
            </w:r>
          </w:p>
        </w:tc>
        <w:tc>
          <w:tcPr>
            <w:tcW w:w="525" w:type="dxa"/>
            <w:shd w:val="clear" w:color="auto" w:fill="auto"/>
            <w:tcMar/>
          </w:tcPr>
          <w:p w:rsidR="21D697A0" w:rsidP="21D697A0" w:rsidRDefault="21D697A0" w14:paraId="0CE2A183" w14:textId="46E5A969">
            <w:pPr>
              <w:pStyle w:val="Standard"/>
              <w:spacing w:line="240" w:lineRule="auto"/>
              <w:rPr>
                <w:rFonts w:ascii="Calibri" w:hAnsi="Calibri" w:eastAsia="Times New Roman" w:cs="Calibri"/>
                <w:color w:val="000000" w:themeColor="text1" w:themeTint="FF" w:themeShade="FF"/>
                <w:sz w:val="20"/>
                <w:szCs w:val="20"/>
              </w:rPr>
            </w:pPr>
            <w:r w:rsidRPr="21D697A0" w:rsidR="21D697A0">
              <w:rPr>
                <w:rFonts w:ascii="Calibri" w:hAnsi="Calibri" w:eastAsia="Times New Roman" w:cs="Calibri"/>
                <w:color w:val="000000" w:themeColor="text1" w:themeTint="FF" w:themeShade="FF"/>
                <w:sz w:val="20"/>
                <w:szCs w:val="20"/>
              </w:rPr>
              <w:t>25</w:t>
            </w:r>
          </w:p>
        </w:tc>
        <w:tc>
          <w:tcPr>
            <w:tcW w:w="480" w:type="dxa"/>
            <w:shd w:val="clear" w:color="auto" w:fill="auto"/>
            <w:tcMar/>
          </w:tcPr>
          <w:p w:rsidR="79E887FE" w:rsidP="21D697A0" w:rsidRDefault="79E887FE" w14:paraId="059C97D2" w14:textId="67C68ABC">
            <w:pPr>
              <w:pStyle w:val="Standard"/>
              <w:spacing w:line="240" w:lineRule="auto"/>
              <w:rPr>
                <w:rFonts w:ascii="Calibri" w:hAnsi="Calibri" w:eastAsia="Times New Roman" w:cs="Calibri"/>
                <w:color w:val="000000" w:themeColor="text1" w:themeTint="FF" w:themeShade="FF"/>
                <w:sz w:val="20"/>
                <w:szCs w:val="20"/>
              </w:rPr>
            </w:pPr>
            <w:r w:rsidRPr="7C8C0938" w:rsidR="7D6EDE32">
              <w:rPr>
                <w:rFonts w:ascii="Calibri" w:hAnsi="Calibri" w:eastAsia="Times New Roman" w:cs="Calibri"/>
                <w:color w:val="000000" w:themeColor="text1" w:themeTint="FF" w:themeShade="FF"/>
                <w:sz w:val="20"/>
                <w:szCs w:val="20"/>
              </w:rPr>
              <w:t>2</w:t>
            </w:r>
          </w:p>
        </w:tc>
        <w:tc>
          <w:tcPr>
            <w:tcW w:w="1455" w:type="dxa"/>
            <w:shd w:val="clear" w:color="auto" w:fill="auto"/>
            <w:tcMar/>
            <w:hideMark/>
            <w:tcPrChange w:author="Madita S." w:date="2021-08-02T14:33:00Z" w:id="31">
              <w:tcPr>
                <w:tcW w:w="1555" w:type="dxa"/>
                <w:shd w:val="clear" w:color="auto" w:fill="auto"/>
                <w:hideMark/>
              </w:tcPr>
            </w:tcPrChange>
          </w:tcPr>
          <w:p w:rsidRPr="00C4456E" w:rsidR="00B92017" w:rsidP="003867EC" w:rsidRDefault="00B92017" w14:paraId="385C0E09" w14:textId="77777777">
            <w:pPr>
              <w:spacing w:after="0" w:line="240" w:lineRule="auto"/>
              <w:rPr>
                <w:rFonts w:ascii="Calibri" w:hAnsi="Calibri" w:eastAsia="Times New Roman" w:cs="Calibri"/>
                <w:color w:val="000000"/>
                <w:sz w:val="20"/>
                <w:szCs w:val="20"/>
              </w:rPr>
            </w:pPr>
            <w:r w:rsidRPr="00C4456E">
              <w:rPr>
                <w:rFonts w:ascii="Calibri" w:hAnsi="Calibri" w:eastAsia="Times New Roman" w:cs="Calibri"/>
                <w:color w:val="000000"/>
                <w:sz w:val="20"/>
                <w:szCs w:val="20"/>
              </w:rPr>
              <w:t>International agreed definition</w:t>
            </w:r>
          </w:p>
        </w:tc>
        <w:tc>
          <w:tcPr>
            <w:tcW w:w="7770" w:type="dxa"/>
            <w:shd w:val="clear" w:color="auto" w:fill="auto"/>
            <w:tcMar/>
            <w:hideMark/>
            <w:tcPrChange w:author="Madita S." w:date="2021-08-02T14:33:00Z" w:id="32">
              <w:tcPr>
                <w:tcW w:w="7229" w:type="dxa"/>
                <w:shd w:val="clear" w:color="auto" w:fill="auto"/>
                <w:tcMar/>
                <w:hideMark/>
              </w:tcPr>
            </w:tcPrChange>
          </w:tcPr>
          <w:p w:rsidRPr="00C4456E" w:rsidR="00B92017" w:rsidP="663CC229" w:rsidRDefault="00B92017" w14:paraId="0207DBC8" w14:textId="6D21AE5D">
            <w:pPr>
              <w:spacing w:after="0" w:line="240" w:lineRule="auto"/>
              <w:rPr>
                <w:rFonts w:ascii="Calibri" w:hAnsi="Calibri" w:eastAsia="Times New Roman" w:cs="Calibri"/>
                <w:color w:val="000000" w:themeColor="text1" w:themeTint="FF" w:themeShade="FF"/>
                <w:sz w:val="20"/>
                <w:szCs w:val="20"/>
              </w:rPr>
            </w:pPr>
            <w:r w:rsidRPr="29D32423" w:rsidR="00B92017">
              <w:rPr>
                <w:rFonts w:ascii="Calibri" w:hAnsi="Calibri" w:eastAsia="Times New Roman" w:cs="Calibri"/>
                <w:color w:val="000000" w:themeColor="text1" w:themeTint="FF" w:themeShade="FF"/>
                <w:sz w:val="20"/>
                <w:szCs w:val="20"/>
              </w:rPr>
              <w:t xml:space="preserve">Definition: </w:t>
            </w:r>
            <w:r>
              <w:br/>
            </w:r>
            <w:r w:rsidRPr="29D32423" w:rsidR="00B92017">
              <w:rPr>
                <w:rFonts w:ascii="Calibri" w:hAnsi="Calibri" w:eastAsia="Times New Roman" w:cs="Calibri"/>
                <w:color w:val="000000" w:themeColor="text1" w:themeTint="FF" w:themeShade="FF"/>
                <w:sz w:val="20"/>
                <w:szCs w:val="20"/>
              </w:rPr>
              <w:t>The percentage of women of reproductive age (15-49 years</w:t>
            </w:r>
            <w:r w:rsidRPr="29D32423" w:rsidR="00B92017">
              <w:rPr>
                <w:sz w:val="20"/>
                <w:szCs w:val="20"/>
              </w:rPr>
              <w:t>) currently using a modern method of contraception among those who desire either to have no (additional) children or to postpone the next pregnancy. The indicator is also referred to as the demand for family planning satisfied with modern methods.</w:t>
            </w:r>
            <w:r>
              <w:br/>
            </w:r>
            <w:r>
              <w:br/>
            </w:r>
            <w:r w:rsidRPr="29D32423" w:rsidR="00B92017">
              <w:rPr>
                <w:rFonts w:ascii="Calibri" w:hAnsi="Calibri" w:eastAsia="Times New Roman" w:cs="Calibri"/>
                <w:color w:val="000000" w:themeColor="text1" w:themeTint="FF" w:themeShade="FF"/>
                <w:sz w:val="20"/>
                <w:szCs w:val="20"/>
              </w:rPr>
              <w:t xml:space="preserve">Concepts: </w:t>
            </w:r>
            <w:r>
              <w:br/>
            </w:r>
            <w:r w:rsidRPr="29D32423" w:rsidR="00B92017">
              <w:rPr>
                <w:rFonts w:ascii="Calibri" w:hAnsi="Calibri" w:eastAsia="Times New Roman" w:cs="Calibri"/>
                <w:color w:val="000000" w:themeColor="text1" w:themeTint="FF" w:themeShade="FF"/>
                <w:sz w:val="20"/>
                <w:szCs w:val="20"/>
              </w:rPr>
              <w:t xml:space="preserve">The percentage of women of reproductive age (15-49 years) who have their need for family planning satisfied with modern methods is also referred to as the proportion of demand satisfied by modern methods. The components of the indicator are contraceptive prevalence (any method and modern methods) and unmet need for family planning. </w:t>
            </w:r>
            <w:r>
              <w:br/>
            </w:r>
            <w:r>
              <w:br/>
            </w:r>
            <w:r w:rsidRPr="29D32423" w:rsidR="00B92017">
              <w:rPr>
                <w:rFonts w:ascii="Calibri" w:hAnsi="Calibri" w:eastAsia="Times New Roman" w:cs="Calibri"/>
                <w:color w:val="000000" w:themeColor="text1" w:themeTint="FF" w:themeShade="FF"/>
                <w:sz w:val="20"/>
                <w:szCs w:val="20"/>
              </w:rPr>
              <w:t xml:space="preserve">Contraceptive prevalence is the percentage of women who are currently using, or whose </w:t>
            </w:r>
            <w:r w:rsidRPr="29D32423" w:rsidR="00B92017">
              <w:rPr>
                <w:rFonts w:ascii="Calibri" w:hAnsi="Calibri" w:eastAsia="Times New Roman" w:cs="Calibri"/>
                <w:color w:val="000000" w:themeColor="text1" w:themeTint="FF" w:themeShade="FF"/>
                <w:sz w:val="20"/>
                <w:szCs w:val="20"/>
              </w:rPr>
              <w:t>partner is currently using, at least one method of contraception, regardless of the method used. Unmet need for family planning is defined as the percentage of women of reproductive age</w:t>
            </w:r>
            <w:r w:rsidRPr="29D32423" w:rsidR="00B92017">
              <w:rPr>
                <w:rFonts w:ascii="Calibri" w:hAnsi="Calibri" w:eastAsia="Times New Roman" w:cs="Calibri"/>
                <w:color w:val="000000" w:themeColor="text1" w:themeTint="FF" w:themeShade="FF"/>
                <w:sz w:val="20"/>
                <w:szCs w:val="20"/>
              </w:rPr>
              <w:t xml:space="preserve"> who want to stop or delay childbearing but are not using any method of contraception.</w:t>
            </w:r>
            <w:r w:rsidRPr="29D32423" w:rsidR="00B92017">
              <w:rPr>
                <w:rFonts w:ascii="Calibri" w:hAnsi="Calibri" w:eastAsia="Times New Roman" w:cs="Calibri"/>
                <w:color w:val="000000" w:themeColor="text1" w:themeTint="FF" w:themeShade="FF"/>
                <w:sz w:val="20"/>
                <w:szCs w:val="20"/>
              </w:rPr>
              <w:t xml:space="preserve"> </w:t>
            </w:r>
            <w:r w:rsidRPr="29D32423" w:rsidR="00B92017">
              <w:rPr>
                <w:sz w:val="20"/>
                <w:szCs w:val="20"/>
              </w:rPr>
              <w:t>The standard definition of unmet need for family planning includes women who are fecund and sexually active in the numerator, and who report not wanting any (more) children, or who report wanting to delay the birth of their next child for at least two years or are undecided about the timing of the next birth, but who are not using any method of contraception. The numerator also includes pregnant women whose pregnancies were unwanted or mistimed at the time of conception; and postpartum amenorrheic women who are not using family planning and whose last birth was unwanted or mistimed. Further information on the operational definition of the unmet need for family planning, as well as survey questions and statistical programs needed to derive the indicator, can be found at the following website of the USAID Demographic and Health Surveys Program: http://measuredhs.com/Topics/Unmet-Need.cfm.</w:t>
            </w:r>
            <w:r>
              <w:br/>
            </w:r>
            <w:r>
              <w:br/>
            </w:r>
            <w:r w:rsidRPr="29D32423" w:rsidR="00B92017">
              <w:rPr>
                <w:rFonts w:ascii="Calibri" w:hAnsi="Calibri" w:eastAsia="Times New Roman" w:cs="Calibri"/>
                <w:color w:val="000000" w:themeColor="text1" w:themeTint="FF" w:themeShade="FF"/>
                <w:sz w:val="20"/>
                <w:szCs w:val="20"/>
              </w:rPr>
              <w:t>For analytical purposes, contraceptive methods are often classified as either modern or traditional. Modern methods of contraception include female and male sterilization, the intra-uterine device (IUD), the implant, injectables, oral contraceptive pills, male and female condoms, vaginal barrier methods (including the diaphragm, cervical cap and spermicidal foam, jelly, cream and sponge), lactational amenorrhea method (LAM), emergency contraception and other modern methods not reported separately (e.g., the contraceptive patch or vaginal ring). Traditional methods of contraception include rhythm (e.g., fertility awareness-based methods, periodic abstinence), withdrawal and other traditional methods not reported separately.</w:t>
            </w:r>
            <w:r>
              <w:br/>
            </w:r>
          </w:p>
          <w:p w:rsidRPr="00C4456E" w:rsidR="00B92017" w:rsidP="003867EC" w:rsidRDefault="00B92017" w14:paraId="3E93528D" w14:textId="60573B70">
            <w:pPr>
              <w:spacing w:after="0" w:line="240" w:lineRule="auto"/>
              <w:rPr>
                <w:rFonts w:ascii="Calibri" w:hAnsi="Calibri" w:eastAsia="Times New Roman" w:cs="Calibri"/>
                <w:color w:val="000000"/>
                <w:sz w:val="20"/>
                <w:szCs w:val="20"/>
              </w:rPr>
            </w:pPr>
            <w:r>
              <w:br/>
            </w:r>
            <w:r w:rsidRPr="663CC229" w:rsidR="00B92017">
              <w:rPr>
                <w:rFonts w:ascii="Calibri" w:hAnsi="Calibri" w:eastAsia="Times New Roman" w:cs="Calibri"/>
                <w:color w:val="000000" w:themeColor="text1" w:themeTint="FF" w:themeShade="FF"/>
                <w:sz w:val="20"/>
                <w:szCs w:val="20"/>
              </w:rPr>
              <w:t xml:space="preserve">Comments and limitations: </w:t>
            </w:r>
            <w:r>
              <w:br/>
            </w:r>
            <w:r w:rsidRPr="663CC229" w:rsidR="00B92017">
              <w:rPr>
                <w:rFonts w:ascii="Calibri" w:hAnsi="Calibri" w:eastAsia="Times New Roman" w:cs="Calibri"/>
                <w:color w:val="000000" w:themeColor="text1" w:themeTint="FF" w:themeShade="FF"/>
                <w:sz w:val="20"/>
                <w:szCs w:val="20"/>
              </w:rPr>
              <w:t>Differences in the survey design and implementation, as well as differences in the way survey questionnaires are formulated and administered can affect the comparability of the data. The most common differences relate to the range of contraceptive methods included and the characteristics (age, sex, marital or union status) of the persons for whom contraceptive prevalence is estimated (base population). The time frame used to assess contraceptive prevalence can also vary. In most surveys there is no definition of what is meant by “currently using” a method of contraception.</w:t>
            </w:r>
            <w:r>
              <w:br/>
            </w:r>
            <w:r>
              <w:br/>
            </w:r>
            <w:r w:rsidRPr="663CC229" w:rsidR="00B92017">
              <w:rPr>
                <w:rFonts w:ascii="Calibri" w:hAnsi="Calibri" w:eastAsia="Times New Roman" w:cs="Calibri"/>
                <w:color w:val="000000" w:themeColor="text1" w:themeTint="FF" w:themeShade="FF"/>
                <w:sz w:val="20"/>
                <w:szCs w:val="20"/>
              </w:rPr>
              <w:t>In some surveys, the lack of probing questions, asked to ensure that the respondent understands the meaning of the different contraceptive methods, can result in an underestimation of contraceptive prevalence, in particular for traditional methods. Sampling variability can also be an issue, especially when contraceptive prevalence is measured for a specific subgroup (</w:t>
            </w:r>
            <w:r w:rsidRPr="663CC229" w:rsidR="00B92017">
              <w:rPr>
                <w:rFonts w:ascii="Calibri" w:hAnsi="Calibri" w:eastAsia="Times New Roman" w:cs="Calibri"/>
                <w:color w:val="000000" w:themeColor="text1" w:themeTint="FF" w:themeShade="FF"/>
                <w:sz w:val="20"/>
                <w:szCs w:val="20"/>
              </w:rPr>
              <w:t xml:space="preserve">by </w:t>
            </w:r>
            <w:r w:rsidRPr="663CC229" w:rsidR="00B92017">
              <w:rPr>
                <w:rFonts w:ascii="Calibri" w:hAnsi="Calibri" w:eastAsia="Times New Roman" w:cs="Calibri"/>
                <w:color w:val="000000" w:themeColor="text1" w:themeTint="FF" w:themeShade="FF"/>
                <w:sz w:val="20"/>
                <w:szCs w:val="20"/>
              </w:rPr>
              <w:t>age-group, level of educational attainment, place of residence, etc.) or when analyzing trends over time.</w:t>
            </w:r>
            <w:r>
              <w:br/>
            </w:r>
            <w:r>
              <w:br/>
            </w:r>
            <w:r w:rsidRPr="663CC229" w:rsidR="00B92017">
              <w:rPr>
                <w:rFonts w:ascii="Calibri" w:hAnsi="Calibri" w:eastAsia="Times New Roman" w:cs="Calibri"/>
                <w:color w:val="000000" w:themeColor="text1" w:themeTint="FF" w:themeShade="FF"/>
                <w:sz w:val="20"/>
                <w:szCs w:val="20"/>
              </w:rPr>
              <w:t xml:space="preserve">When data on </w:t>
            </w:r>
            <w:r w:rsidRPr="663CC229" w:rsidR="00B92017">
              <w:rPr>
                <w:rFonts w:ascii="Calibri" w:hAnsi="Calibri" w:eastAsia="Times New Roman" w:cs="Calibri"/>
                <w:color w:val="000000" w:themeColor="text1" w:themeTint="FF" w:themeShade="FF"/>
                <w:sz w:val="20"/>
                <w:szCs w:val="20"/>
              </w:rPr>
              <w:t xml:space="preserve">women aged 15 to 49 are not available, information for </w:t>
            </w:r>
            <w:r w:rsidRPr="663CC229" w:rsidR="00B92017">
              <w:rPr>
                <w:rFonts w:ascii="Calibri" w:hAnsi="Calibri" w:eastAsia="Times New Roman" w:cs="Calibri"/>
                <w:color w:val="000000" w:themeColor="text1" w:themeTint="FF" w:themeShade="FF"/>
                <w:sz w:val="20"/>
                <w:szCs w:val="20"/>
              </w:rPr>
              <w:t>married or in-union women</w:t>
            </w:r>
            <w:r w:rsidRPr="663CC229" w:rsidR="00B92017">
              <w:rPr>
                <w:rFonts w:ascii="Calibri" w:hAnsi="Calibri" w:eastAsia="Times New Roman" w:cs="Calibri"/>
                <w:color w:val="000000" w:themeColor="text1" w:themeTint="FF" w:themeShade="FF"/>
                <w:sz w:val="20"/>
                <w:szCs w:val="20"/>
              </w:rPr>
              <w:t xml:space="preserve"> is reported. Illustrations of base populations that are sometimes presented are: married or in-union women aged 15-44, sexually active women (irrespective of marital status), </w:t>
            </w:r>
            <w:r w:rsidRPr="663CC229" w:rsidR="00B92017">
              <w:rPr>
                <w:rFonts w:ascii="Calibri" w:hAnsi="Calibri" w:eastAsia="Times New Roman" w:cs="Calibri"/>
                <w:color w:val="000000" w:themeColor="text1" w:themeTint="FF" w:themeShade="FF"/>
                <w:sz w:val="20"/>
                <w:szCs w:val="20"/>
              </w:rPr>
              <w:t xml:space="preserve">or </w:t>
            </w:r>
            <w:r w:rsidRPr="663CC229" w:rsidR="00B92017">
              <w:rPr>
                <w:rFonts w:ascii="Calibri" w:hAnsi="Calibri" w:eastAsia="Times New Roman" w:cs="Calibri"/>
                <w:color w:val="000000" w:themeColor="text1" w:themeTint="FF" w:themeShade="FF"/>
                <w:sz w:val="20"/>
                <w:szCs w:val="20"/>
              </w:rPr>
              <w:t>ever-married women</w:t>
            </w:r>
            <w:r w:rsidRPr="663CC229" w:rsidR="00B92017">
              <w:rPr>
                <w:rFonts w:ascii="Calibri" w:hAnsi="Calibri" w:eastAsia="Times New Roman" w:cs="Calibri"/>
                <w:color w:val="000000" w:themeColor="text1" w:themeTint="FF" w:themeShade="FF"/>
                <w:sz w:val="20"/>
                <w:szCs w:val="20"/>
              </w:rPr>
              <w:t xml:space="preserve">. Notes in the data set indicate any differences between the data presented and the standard definitions of contraceptive prevalence or unmet need for family planning or where data pertain to populations that are not representative of </w:t>
            </w:r>
            <w:r w:rsidRPr="663CC229" w:rsidR="00B92017">
              <w:rPr>
                <w:rFonts w:ascii="Calibri" w:hAnsi="Calibri" w:eastAsia="Times New Roman" w:cs="Calibri"/>
                <w:color w:val="000000" w:themeColor="text1" w:themeTint="FF" w:themeShade="FF"/>
                <w:sz w:val="20"/>
                <w:szCs w:val="20"/>
              </w:rPr>
              <w:t>women of reproductive age.</w:t>
            </w:r>
          </w:p>
        </w:tc>
      </w:tr>
      <w:tr w:rsidRPr="00C4456E" w:rsidR="00B92017" w:rsidTr="29D32423" w14:paraId="0AD44B54" w14:textId="77777777">
        <w:trPr>
          <w:trHeight w:val="2259"/>
        </w:trPr>
        <w:tc>
          <w:tcPr>
            <w:tcW w:w="570" w:type="dxa"/>
            <w:shd w:val="clear" w:color="auto" w:fill="auto"/>
            <w:tcMar/>
          </w:tcPr>
          <w:p w:rsidR="21D697A0" w:rsidP="21D697A0" w:rsidRDefault="21D697A0" w14:paraId="7A3E270A" w14:textId="0CD69407">
            <w:pPr>
              <w:pStyle w:val="Standard"/>
              <w:spacing w:line="240" w:lineRule="auto"/>
              <w:rPr>
                <w:rFonts w:ascii="Calibri" w:hAnsi="Calibri" w:eastAsia="Times New Roman" w:cs="Calibri"/>
                <w:color w:val="000000" w:themeColor="text1" w:themeTint="FF" w:themeShade="FF"/>
                <w:sz w:val="20"/>
                <w:szCs w:val="20"/>
              </w:rPr>
            </w:pPr>
            <w:r w:rsidRPr="21D697A0" w:rsidR="21D697A0">
              <w:rPr>
                <w:rFonts w:ascii="Calibri" w:hAnsi="Calibri" w:eastAsia="Times New Roman" w:cs="Calibri"/>
                <w:color w:val="000000" w:themeColor="text1" w:themeTint="FF" w:themeShade="FF"/>
                <w:sz w:val="20"/>
                <w:szCs w:val="20"/>
              </w:rPr>
              <w:t>32</w:t>
            </w:r>
          </w:p>
        </w:tc>
        <w:tc>
          <w:tcPr>
            <w:tcW w:w="525" w:type="dxa"/>
            <w:shd w:val="clear" w:color="auto" w:fill="auto"/>
            <w:tcMar/>
          </w:tcPr>
          <w:p w:rsidR="21D697A0" w:rsidP="21D697A0" w:rsidRDefault="21D697A0" w14:paraId="0DFADEC1" w14:textId="46E5A969">
            <w:pPr>
              <w:pStyle w:val="Standard"/>
              <w:spacing w:line="240" w:lineRule="auto"/>
              <w:rPr>
                <w:rFonts w:ascii="Calibri" w:hAnsi="Calibri" w:eastAsia="Times New Roman" w:cs="Calibri"/>
                <w:color w:val="000000" w:themeColor="text1" w:themeTint="FF" w:themeShade="FF"/>
                <w:sz w:val="20"/>
                <w:szCs w:val="20"/>
              </w:rPr>
            </w:pPr>
            <w:r w:rsidRPr="21D697A0" w:rsidR="21D697A0">
              <w:rPr>
                <w:rFonts w:ascii="Calibri" w:hAnsi="Calibri" w:eastAsia="Times New Roman" w:cs="Calibri"/>
                <w:color w:val="000000" w:themeColor="text1" w:themeTint="FF" w:themeShade="FF"/>
                <w:sz w:val="20"/>
                <w:szCs w:val="20"/>
              </w:rPr>
              <w:t>25</w:t>
            </w:r>
          </w:p>
        </w:tc>
        <w:tc>
          <w:tcPr>
            <w:tcW w:w="480" w:type="dxa"/>
            <w:shd w:val="clear" w:color="auto" w:fill="auto"/>
            <w:tcMar/>
          </w:tcPr>
          <w:p w:rsidR="3E9E22EB" w:rsidP="21D697A0" w:rsidRDefault="3E9E22EB" w14:paraId="17652DA3" w14:textId="7438E44D">
            <w:pPr>
              <w:pStyle w:val="Standard"/>
              <w:spacing w:line="240" w:lineRule="auto"/>
              <w:rPr>
                <w:rFonts w:ascii="Calibri" w:hAnsi="Calibri" w:eastAsia="Times New Roman" w:cs="Calibri"/>
                <w:color w:val="000000" w:themeColor="text1" w:themeTint="FF" w:themeShade="FF"/>
                <w:sz w:val="20"/>
                <w:szCs w:val="20"/>
              </w:rPr>
            </w:pPr>
            <w:r w:rsidRPr="7C8C0938" w:rsidR="3F43BEB0">
              <w:rPr>
                <w:rFonts w:ascii="Calibri" w:hAnsi="Calibri" w:eastAsia="Times New Roman" w:cs="Calibri"/>
                <w:color w:val="000000" w:themeColor="text1" w:themeTint="FF" w:themeShade="FF"/>
                <w:sz w:val="20"/>
                <w:szCs w:val="20"/>
              </w:rPr>
              <w:t>3</w:t>
            </w:r>
          </w:p>
        </w:tc>
        <w:tc>
          <w:tcPr>
            <w:tcW w:w="1455" w:type="dxa"/>
            <w:shd w:val="clear" w:color="auto" w:fill="auto"/>
            <w:tcMar/>
            <w:hideMark/>
            <w:tcPrChange w:author="Madita S." w:date="2021-08-02T14:33:00Z" w:id="47">
              <w:tcPr>
                <w:tcW w:w="1555" w:type="dxa"/>
                <w:shd w:val="clear" w:color="auto" w:fill="auto"/>
                <w:hideMark/>
              </w:tcPr>
            </w:tcPrChange>
          </w:tcPr>
          <w:p w:rsidRPr="00C4456E" w:rsidR="00B92017" w:rsidP="003867EC" w:rsidRDefault="00B92017" w14:paraId="535E7F71" w14:textId="77777777">
            <w:pPr>
              <w:spacing w:after="0" w:line="240" w:lineRule="auto"/>
              <w:rPr>
                <w:rFonts w:ascii="Calibri" w:hAnsi="Calibri" w:eastAsia="Times New Roman" w:cs="Calibri"/>
                <w:color w:val="000000"/>
                <w:sz w:val="20"/>
                <w:szCs w:val="20"/>
              </w:rPr>
            </w:pPr>
            <w:r w:rsidRPr="00C4456E">
              <w:rPr>
                <w:rFonts w:ascii="Calibri" w:hAnsi="Calibri" w:eastAsia="Times New Roman" w:cs="Calibri"/>
                <w:color w:val="000000"/>
                <w:sz w:val="20"/>
                <w:szCs w:val="20"/>
              </w:rPr>
              <w:lastRenderedPageBreak/>
              <w:t>Method of computation</w:t>
            </w:r>
          </w:p>
        </w:tc>
        <w:tc>
          <w:tcPr>
            <w:tcW w:w="7770" w:type="dxa"/>
            <w:shd w:val="clear" w:color="auto" w:fill="auto"/>
            <w:tcMar/>
            <w:hideMark/>
            <w:tcPrChange w:author="Madita S." w:date="2021-08-02T14:33:00Z" w:id="48">
              <w:tcPr>
                <w:tcW w:w="7229" w:type="dxa"/>
                <w:shd w:val="clear" w:color="auto" w:fill="auto"/>
                <w:tcMar/>
                <w:hideMark/>
              </w:tcPr>
            </w:tcPrChange>
          </w:tcPr>
          <w:p w:rsidR="00C4456E" w:rsidP="006B4296" w:rsidRDefault="00B92017" w14:paraId="045FD2A3" w14:textId="626D722F">
            <w:pPr>
              <w:pStyle w:val="Default"/>
              <w:rPr>
                <w:rFonts w:eastAsia="Times New Roman"/>
                <w:sz w:val="20"/>
                <w:szCs w:val="20"/>
              </w:rPr>
            </w:pPr>
            <w:r w:rsidRPr="663CC229" w:rsidR="0058342A">
              <w:rPr>
                <w:rFonts w:eastAsia="Times New Roman"/>
                <w:color w:val="auto"/>
                <w:sz w:val="20"/>
                <w:szCs w:val="20"/>
              </w:rPr>
              <w:t>The indicator consi</w:t>
            </w:r>
            <w:r w:rsidRPr="663CC229" w:rsidR="00C4456E">
              <w:rPr>
                <w:rFonts w:eastAsia="Times New Roman"/>
                <w:color w:val="auto"/>
                <w:sz w:val="20"/>
                <w:szCs w:val="20"/>
              </w:rPr>
              <w:t>sts of i</w:t>
            </w:r>
            <w:r w:rsidRPr="663CC229" w:rsidR="00615922">
              <w:rPr>
                <w:rFonts w:eastAsia="Times New Roman"/>
                <w:color w:val="auto"/>
                <w:sz w:val="20"/>
                <w:szCs w:val="20"/>
              </w:rPr>
              <w:t xml:space="preserve">ndicator </w:t>
            </w:r>
            <w:commentRangeStart w:id="50"/>
            <w:r w:rsidRPr="663CC229" w:rsidR="00615922">
              <w:rPr>
                <w:rFonts w:eastAsia="Times New Roman"/>
                <w:color w:val="auto"/>
                <w:sz w:val="20"/>
                <w:szCs w:val="20"/>
              </w:rPr>
              <w:t xml:space="preserve">32a </w:t>
            </w:r>
            <w:commentRangeEnd w:id="50"/>
            <w:r>
              <w:rPr>
                <w:rStyle w:val="CommentReference"/>
              </w:rPr>
              <w:commentReference w:id="50"/>
            </w:r>
            <w:r w:rsidRPr="663CC229" w:rsidR="00C4456E">
              <w:rPr>
                <w:rFonts w:eastAsia="Times New Roman"/>
                <w:color w:val="auto"/>
                <w:sz w:val="20"/>
                <w:szCs w:val="20"/>
              </w:rPr>
              <w:t xml:space="preserve">which </w:t>
            </w:r>
            <w:r w:rsidRPr="663CC229" w:rsidR="00615922">
              <w:rPr>
                <w:rFonts w:eastAsia="Times New Roman"/>
                <w:color w:val="auto"/>
                <w:sz w:val="20"/>
                <w:szCs w:val="20"/>
              </w:rPr>
              <w:t xml:space="preserve">refers to </w:t>
            </w:r>
            <w:r w:rsidRPr="663CC229" w:rsidR="00C4456E">
              <w:rPr>
                <w:rFonts w:eastAsia="Times New Roman"/>
                <w:color w:val="auto"/>
                <w:sz w:val="20"/>
                <w:szCs w:val="20"/>
              </w:rPr>
              <w:t xml:space="preserve">non-estimated </w:t>
            </w:r>
            <w:r w:rsidRPr="663CC229" w:rsidR="00615922">
              <w:rPr>
                <w:rFonts w:eastAsia="Times New Roman"/>
                <w:color w:val="auto"/>
                <w:sz w:val="20"/>
                <w:szCs w:val="20"/>
              </w:rPr>
              <w:t>national data while</w:t>
            </w:r>
            <w:r w:rsidRPr="663CC229" w:rsidR="00C4456E">
              <w:rPr>
                <w:rFonts w:eastAsia="Times New Roman"/>
                <w:color w:val="auto"/>
                <w:sz w:val="20"/>
                <w:szCs w:val="20"/>
              </w:rPr>
              <w:t>,</w:t>
            </w:r>
            <w:r w:rsidRPr="663CC229" w:rsidR="00615922">
              <w:rPr>
                <w:rFonts w:eastAsia="Times New Roman"/>
                <w:color w:val="auto"/>
                <w:sz w:val="20"/>
                <w:szCs w:val="20"/>
              </w:rPr>
              <w:t xml:space="preserve"> indicator 32b contains estimates from UN Population Division.</w:t>
            </w:r>
            <w:r>
              <w:br/>
            </w:r>
            <w:r w:rsidRPr="663CC229" w:rsidR="00615922">
              <w:rPr>
                <w:rFonts w:eastAsia="Times New Roman"/>
                <w:sz w:val="20"/>
                <w:szCs w:val="20"/>
              </w:rPr>
              <w:t>For the non-estimated national data, t</w:t>
            </w:r>
            <w:r w:rsidRPr="663CC229" w:rsidR="00B92017">
              <w:rPr>
                <w:rFonts w:eastAsia="Times New Roman"/>
                <w:sz w:val="20"/>
                <w:szCs w:val="20"/>
              </w:rPr>
              <w:t xml:space="preserve">he numerator is the percentage of women of reproductive age (15-49 years old) who are currently using, or whose </w:t>
            </w:r>
            <w:r w:rsidRPr="663CC229" w:rsidR="00B92017">
              <w:rPr>
                <w:rFonts w:eastAsia="Times New Roman"/>
                <w:sz w:val="20"/>
                <w:szCs w:val="20"/>
              </w:rPr>
              <w:t>partner is currently using, at least one modern contraceptive method. The denominator is the total demand for family planning (the sum of contraceptive prevalence (any method) and the unmet need for family planning). Estimates are with respect to women who are married or in a union.</w:t>
            </w:r>
          </w:p>
          <w:p w:rsidR="00C4456E" w:rsidP="006B4296" w:rsidRDefault="00C4456E" w14:paraId="54BE2494" w14:textId="77777777">
            <w:pPr>
              <w:pStyle w:val="Default"/>
              <w:rPr>
                <w:rFonts w:eastAsia="Times New Roman"/>
                <w:sz w:val="20"/>
                <w:szCs w:val="20"/>
              </w:rPr>
            </w:pPr>
          </w:p>
          <w:p w:rsidRPr="00C4456E" w:rsidR="00B92017" w:rsidP="006B4296" w:rsidRDefault="00C4456E" w14:paraId="74D059EE" w14:textId="33CEBA19">
            <w:pPr>
              <w:pStyle w:val="Default"/>
              <w:rPr>
                <w:rFonts w:eastAsia="Times New Roman"/>
                <w:sz w:val="20"/>
                <w:szCs w:val="20"/>
                <w:lang w:val="en-US"/>
              </w:rPr>
            </w:pPr>
            <w:r w:rsidRPr="663CC229" w:rsidR="00C4456E">
              <w:rPr>
                <w:rFonts w:eastAsia="Times New Roman"/>
                <w:i w:val="1"/>
                <w:iCs w:val="1"/>
                <w:sz w:val="20"/>
                <w:szCs w:val="20"/>
              </w:rPr>
              <w:t>Demand satisfied by modern methods = Number of women who are currently using a modern method of contraception / Number of women who are using any method of contraception of are having an unmet need for family planning.</w:t>
            </w:r>
            <w:r>
              <w:br/>
            </w:r>
          </w:p>
          <w:p w:rsidRPr="00C4456E" w:rsidR="00B92017" w:rsidP="006B4296" w:rsidRDefault="00B92017" w14:paraId="54948FFB" w14:textId="22E024D4">
            <w:pPr>
              <w:pStyle w:val="Default"/>
              <w:rPr>
                <w:sz w:val="20"/>
                <w:szCs w:val="20"/>
              </w:rPr>
            </w:pPr>
            <w:r w:rsidRPr="663CC229" w:rsidR="00615922">
              <w:rPr>
                <w:rFonts w:eastAsia="Times New Roman"/>
                <w:color w:val="auto"/>
                <w:sz w:val="20"/>
                <w:szCs w:val="20"/>
              </w:rPr>
              <w:t>I</w:t>
            </w:r>
            <w:r w:rsidRPr="663CC229" w:rsidR="00B92017">
              <w:rPr>
                <w:rFonts w:eastAsia="Times New Roman"/>
                <w:color w:val="auto"/>
                <w:sz w:val="20"/>
                <w:szCs w:val="20"/>
              </w:rPr>
              <w:t xml:space="preserve">ndicator </w:t>
            </w:r>
            <w:commentRangeStart w:id="64"/>
            <w:r w:rsidRPr="663CC229" w:rsidR="00B92017">
              <w:rPr>
                <w:rFonts w:eastAsia="Times New Roman"/>
                <w:color w:val="auto"/>
                <w:sz w:val="20"/>
                <w:szCs w:val="20"/>
              </w:rPr>
              <w:t>32b</w:t>
            </w:r>
            <w:commentRangeEnd w:id="64"/>
            <w:r>
              <w:rPr>
                <w:rStyle w:val="CommentReference"/>
              </w:rPr>
              <w:commentReference w:id="64"/>
            </w:r>
            <w:r w:rsidRPr="663CC229" w:rsidR="00B92017">
              <w:rPr>
                <w:rFonts w:eastAsia="Times New Roman"/>
                <w:color w:val="auto"/>
                <w:sz w:val="20"/>
                <w:szCs w:val="20"/>
              </w:rPr>
              <w:t xml:space="preserve"> contains estimates from UN Population Division. </w:t>
            </w:r>
            <w:r w:rsidRPr="663CC229" w:rsidR="00B92017">
              <w:rPr>
                <w:sz w:val="20"/>
                <w:szCs w:val="20"/>
              </w:rPr>
              <w:t xml:space="preserve">In order to generate regional and global estimates for any given reference year, the Population Division/DESA uses a Bayesian hierarchical model, described in detail in: </w:t>
            </w:r>
          </w:p>
          <w:p w:rsidRPr="00C4456E" w:rsidR="00B92017" w:rsidP="006B4296" w:rsidRDefault="00B92017" w14:paraId="626468E6" w14:textId="4B4AA923">
            <w:pPr>
              <w:pStyle w:val="Default"/>
              <w:rPr>
                <w:sz w:val="20"/>
                <w:szCs w:val="20"/>
              </w:rPr>
            </w:pPr>
            <w:r w:rsidRPr="663CC229" w:rsidR="00B92017">
              <w:rPr>
                <w:sz w:val="20"/>
                <w:szCs w:val="20"/>
              </w:rPr>
              <w:t xml:space="preserve">Alkema L., V. Kantorová, C. Menozzi and A. </w:t>
            </w:r>
            <w:proofErr w:type="spellStart"/>
            <w:r w:rsidRPr="663CC229" w:rsidR="00B92017">
              <w:rPr>
                <w:sz w:val="20"/>
                <w:szCs w:val="20"/>
              </w:rPr>
              <w:t>Biddlecom</w:t>
            </w:r>
            <w:proofErr w:type="spellEnd"/>
            <w:r w:rsidRPr="663CC229" w:rsidR="00B92017">
              <w:rPr>
                <w:sz w:val="20"/>
                <w:szCs w:val="20"/>
              </w:rPr>
              <w:t xml:space="preserve"> (2013). National, regional and global rates and trends in contraceptive prevalence and unmet need for family planning between 1990 and 2015: a systematic and comprehensive analysis. The Lancet. Vol. 381, Issue 9878, pp. 1642–1652.</w:t>
            </w:r>
          </w:p>
          <w:p w:rsidRPr="00C4456E" w:rsidR="00B92017" w:rsidP="006B4296" w:rsidRDefault="00B92017" w14:paraId="41191BCB" w14:textId="77777777">
            <w:pPr>
              <w:pStyle w:val="Default"/>
              <w:rPr>
                <w:sz w:val="20"/>
                <w:szCs w:val="20"/>
              </w:rPr>
            </w:pPr>
            <w:r w:rsidRPr="663CC229" w:rsidR="00B92017">
              <w:rPr>
                <w:sz w:val="20"/>
                <w:szCs w:val="20"/>
              </w:rPr>
              <w:t xml:space="preserve">Kantorová V., M. Wheldon, P. </w:t>
            </w:r>
            <w:proofErr w:type="spellStart"/>
            <w:r w:rsidRPr="663CC229" w:rsidR="00B92017">
              <w:rPr>
                <w:sz w:val="20"/>
                <w:szCs w:val="20"/>
              </w:rPr>
              <w:t>Ueffing</w:t>
            </w:r>
            <w:proofErr w:type="spellEnd"/>
            <w:r w:rsidRPr="663CC229" w:rsidR="00B92017">
              <w:rPr>
                <w:sz w:val="20"/>
                <w:szCs w:val="20"/>
              </w:rPr>
              <w:t xml:space="preserve">., A. N. Z. Dasgupta (2020). Estimating progress towards meeting women’s contraceptive needs in 185 countries: A Bayesian hierarchical modelling study. </w:t>
            </w:r>
            <w:proofErr w:type="spellStart"/>
            <w:r w:rsidRPr="663CC229" w:rsidR="00B92017">
              <w:rPr>
                <w:sz w:val="20"/>
                <w:szCs w:val="20"/>
              </w:rPr>
              <w:t>PLoS</w:t>
            </w:r>
            <w:proofErr w:type="spellEnd"/>
            <w:r w:rsidRPr="663CC229" w:rsidR="00B92017">
              <w:rPr>
                <w:sz w:val="20"/>
                <w:szCs w:val="20"/>
              </w:rPr>
              <w:t xml:space="preserve"> Medicine 17(2</w:t>
            </w:r>
            <w:proofErr w:type="gramStart"/>
            <w:r w:rsidRPr="663CC229" w:rsidR="00B92017">
              <w:rPr>
                <w:sz w:val="20"/>
                <w:szCs w:val="20"/>
              </w:rPr>
              <w:t>):e</w:t>
            </w:r>
            <w:proofErr w:type="gramEnd"/>
            <w:r w:rsidRPr="663CC229" w:rsidR="00B92017">
              <w:rPr>
                <w:sz w:val="20"/>
                <w:szCs w:val="20"/>
              </w:rPr>
              <w:t xml:space="preserve">1003026. </w:t>
            </w:r>
          </w:p>
          <w:p w:rsidRPr="00C4456E" w:rsidR="00B92017" w:rsidP="21D697A0" w:rsidRDefault="00B92017" w14:paraId="310CAD06" w14:textId="26274442">
            <w:pPr>
              <w:spacing w:after="0" w:line="240" w:lineRule="auto"/>
              <w:rPr>
                <w:rFonts w:ascii="Calibri" w:hAnsi="Calibri" w:eastAsia="Times New Roman" w:cs="Calibri"/>
                <w:sz w:val="20"/>
                <w:szCs w:val="20"/>
              </w:rPr>
            </w:pPr>
            <w:r w:rsidRPr="21D697A0" w:rsidR="00B92017">
              <w:rPr>
                <w:sz w:val="20"/>
                <w:szCs w:val="20"/>
              </w:rPr>
              <w:t>Country-level, model-based estimates are only used for computing the regional and global averages</w:t>
            </w:r>
            <w:r w:rsidRPr="21D697A0" w:rsidR="00615922">
              <w:rPr>
                <w:sz w:val="20"/>
                <w:szCs w:val="20"/>
              </w:rPr>
              <w:t>. I</w:t>
            </w:r>
            <w:r w:rsidRPr="21D697A0" w:rsidR="00B92017">
              <w:rPr>
                <w:sz w:val="20"/>
                <w:szCs w:val="20"/>
              </w:rPr>
              <w:t>nformation from surveys that only provide data on contraceptive use (and have no information on unmet need for family planning) is considered as well. The model is providing estimates of the indicator for countries and years without direct survey data by extrapolating underlying trends determined using data across all countries. The model implicitly weights observations from other countries such that higher weights are given to observations from more similar countries. The fewer the number of observations for the country of interest, the more its estimates are driven by the experience of other countries, whereas for countries with many observations the results are determined to a greater extent by those empirical observations</w:t>
            </w:r>
            <w:r w:rsidRPr="21D697A0" w:rsidR="00B92017">
              <w:rPr>
                <w:sz w:val="20"/>
                <w:szCs w:val="20"/>
              </w:rPr>
              <w:t>.</w:t>
            </w:r>
          </w:p>
          <w:p w:rsidRPr="00C4456E" w:rsidR="00B92017" w:rsidP="21D697A0" w:rsidRDefault="00B92017" w14:paraId="6342222D" w14:textId="4BD23CF9">
            <w:pPr>
              <w:pStyle w:val="Standard"/>
              <w:spacing w:after="0" w:line="240" w:lineRule="auto"/>
              <w:rPr>
                <w:sz w:val="20"/>
                <w:szCs w:val="20"/>
              </w:rPr>
            </w:pPr>
          </w:p>
          <w:p w:rsidRPr="00C4456E" w:rsidR="00B92017" w:rsidP="29D32423" w:rsidRDefault="00B92017" w14:paraId="095673D4" w14:textId="4C5E3C88">
            <w:pPr>
              <w:pStyle w:val="Standard"/>
              <w:spacing w:after="0" w:line="240" w:lineRule="auto"/>
              <w:rPr>
                <w:rFonts w:ascii="Calibri" w:hAnsi="Calibri" w:eastAsia="Times New Roman" w:cs="Calibri"/>
                <w:color w:val="auto"/>
                <w:sz w:val="20"/>
                <w:szCs w:val="20"/>
              </w:rPr>
            </w:pPr>
            <w:r w:rsidRPr="29D32423" w:rsidR="08122B1C">
              <w:rPr>
                <w:rFonts w:ascii="Calibri" w:hAnsi="Calibri" w:eastAsia="Times New Roman" w:cs="Calibri"/>
                <w:color w:val="auto"/>
                <w:sz w:val="20"/>
                <w:szCs w:val="20"/>
              </w:rPr>
              <w:t xml:space="preserve">Rationale: </w:t>
            </w:r>
            <w:r>
              <w:br/>
            </w:r>
            <w:r w:rsidRPr="29D32423" w:rsidR="08122B1C">
              <w:rPr>
                <w:rFonts w:ascii="Calibri" w:hAnsi="Calibri" w:eastAsia="Times New Roman" w:cs="Calibri"/>
                <w:color w:val="auto"/>
                <w:sz w:val="20"/>
                <w:szCs w:val="20"/>
              </w:rPr>
              <w:t xml:space="preserve">The proportion of demand for family planning satisfied with modern methods is useful in assessing overall levels of coverage for family planning </w:t>
            </w:r>
            <w:proofErr w:type="spellStart"/>
            <w:r w:rsidRPr="29D32423" w:rsidR="08122B1C">
              <w:rPr>
                <w:rFonts w:ascii="Calibri" w:hAnsi="Calibri" w:eastAsia="Times New Roman" w:cs="Calibri"/>
                <w:color w:val="auto"/>
                <w:sz w:val="20"/>
                <w:szCs w:val="20"/>
              </w:rPr>
              <w:t>programmes</w:t>
            </w:r>
            <w:proofErr w:type="spellEnd"/>
            <w:r w:rsidRPr="29D32423" w:rsidR="08122B1C">
              <w:rPr>
                <w:rFonts w:ascii="Calibri" w:hAnsi="Calibri" w:eastAsia="Times New Roman" w:cs="Calibri"/>
                <w:color w:val="auto"/>
                <w:sz w:val="20"/>
                <w:szCs w:val="20"/>
              </w:rPr>
              <w:t xml:space="preserve"> and services. Access to and use of an effective means to prevent pregnancy helps enable women and their partners to exercise their rights to decide freely and responsibly the number and spacing of their children and to have the information, education and means to do so. Meeting demand for family planning with modern methods also contributes to maternal and child health by preventing unintended pregnancies and closely spaced pregnancies, which are at higher risk for poor obstetrical outcomes. Levels of demand for family planning satisfied with modern methods of 75 per cent or more are generally considered high, and values of 50 per cent or less are generally considered as very low.</w:t>
            </w:r>
          </w:p>
          <w:p w:rsidRPr="00C4456E" w:rsidR="00B92017" w:rsidP="21D697A0" w:rsidRDefault="00B92017" w14:paraId="51B178DF" w14:textId="298FFDF2">
            <w:pPr>
              <w:pStyle w:val="Standard"/>
              <w:spacing w:after="0" w:line="240" w:lineRule="auto"/>
              <w:rPr>
                <w:rFonts w:ascii="Calibri" w:hAnsi="Calibri" w:eastAsia="Times New Roman" w:cs="Calibri"/>
                <w:color w:val="FF0000"/>
                <w:sz w:val="20"/>
                <w:szCs w:val="20"/>
              </w:rPr>
            </w:pPr>
          </w:p>
          <w:p w:rsidRPr="00C4456E" w:rsidR="00B92017" w:rsidP="21D697A0" w:rsidRDefault="00B92017" w14:paraId="6ECCF574" w14:textId="3138E13C">
            <w:pPr>
              <w:pStyle w:val="Standard"/>
              <w:spacing w:after="0" w:line="240" w:lineRule="auto"/>
            </w:pPr>
            <w:r w:rsidRPr="21D697A0" w:rsidR="4CC89FAD">
              <w:rPr>
                <w:rFonts w:ascii="Calibri" w:hAnsi="Calibri" w:eastAsia="Calibri" w:cs="Calibri"/>
                <w:noProof w:val="0"/>
                <w:sz w:val="20"/>
                <w:szCs w:val="20"/>
                <w:lang w:val="en-US"/>
              </w:rPr>
              <w:t xml:space="preserve">Disaggregation: </w:t>
            </w:r>
          </w:p>
          <w:p w:rsidRPr="00C4456E" w:rsidR="00B92017" w:rsidP="21D697A0" w:rsidRDefault="00B92017" w14:paraId="6B4BED03" w14:textId="5726010A">
            <w:pPr>
              <w:pStyle w:val="Standard"/>
              <w:spacing w:after="0" w:line="240" w:lineRule="auto"/>
            </w:pPr>
            <w:r w:rsidRPr="21D697A0" w:rsidR="4CC89FAD">
              <w:rPr>
                <w:rFonts w:ascii="Calibri" w:hAnsi="Calibri" w:eastAsia="Calibri" w:cs="Calibri"/>
                <w:noProof w:val="0"/>
                <w:sz w:val="20"/>
                <w:szCs w:val="20"/>
                <w:lang w:val="en-US"/>
              </w:rPr>
              <w:t xml:space="preserve">Age, </w:t>
            </w:r>
            <w:r w:rsidRPr="21D697A0" w:rsidR="1231B829">
              <w:rPr>
                <w:rFonts w:ascii="Calibri" w:hAnsi="Calibri" w:eastAsia="Calibri" w:cs="Calibri"/>
                <w:noProof w:val="0"/>
                <w:sz w:val="20"/>
                <w:szCs w:val="20"/>
                <w:lang w:val="en-US"/>
              </w:rPr>
              <w:t>sex</w:t>
            </w:r>
            <w:r w:rsidRPr="21D697A0" w:rsidR="4CC89FAD">
              <w:rPr>
                <w:rFonts w:ascii="Calibri" w:hAnsi="Calibri" w:eastAsia="Calibri" w:cs="Calibri"/>
                <w:noProof w:val="0"/>
                <w:sz w:val="20"/>
                <w:szCs w:val="20"/>
                <w:lang w:val="en-US"/>
              </w:rPr>
              <w:t>, geographic location, depending on the data source and number of observations.</w:t>
            </w:r>
          </w:p>
        </w:tc>
      </w:tr>
      <w:tr w:rsidRPr="00C4456E" w:rsidR="00B92017" w:rsidTr="29D32423" w14:paraId="4B42F4F3" w14:textId="77777777">
        <w:trPr>
          <w:trHeight w:val="834"/>
        </w:trPr>
        <w:tc>
          <w:tcPr>
            <w:tcW w:w="570" w:type="dxa"/>
            <w:shd w:val="clear" w:color="auto" w:fill="auto"/>
            <w:tcMar/>
          </w:tcPr>
          <w:p w:rsidR="21D697A0" w:rsidP="21D697A0" w:rsidRDefault="21D697A0" w14:paraId="4076CFFE" w14:textId="0CD69407">
            <w:pPr>
              <w:pStyle w:val="Standard"/>
              <w:spacing w:line="240" w:lineRule="auto"/>
              <w:rPr>
                <w:rFonts w:ascii="Calibri" w:hAnsi="Calibri" w:eastAsia="Times New Roman" w:cs="Calibri"/>
                <w:color w:val="000000" w:themeColor="text1" w:themeTint="FF" w:themeShade="FF"/>
                <w:sz w:val="20"/>
                <w:szCs w:val="20"/>
              </w:rPr>
            </w:pPr>
            <w:r w:rsidRPr="21D697A0" w:rsidR="21D697A0">
              <w:rPr>
                <w:rFonts w:ascii="Calibri" w:hAnsi="Calibri" w:eastAsia="Times New Roman" w:cs="Calibri"/>
                <w:color w:val="000000" w:themeColor="text1" w:themeTint="FF" w:themeShade="FF"/>
                <w:sz w:val="20"/>
                <w:szCs w:val="20"/>
              </w:rPr>
              <w:t>32</w:t>
            </w:r>
          </w:p>
        </w:tc>
        <w:tc>
          <w:tcPr>
            <w:tcW w:w="525" w:type="dxa"/>
            <w:shd w:val="clear" w:color="auto" w:fill="auto"/>
            <w:tcMar/>
          </w:tcPr>
          <w:p w:rsidR="21D697A0" w:rsidP="21D697A0" w:rsidRDefault="21D697A0" w14:paraId="77D62181" w14:textId="46E5A969">
            <w:pPr>
              <w:pStyle w:val="Standard"/>
              <w:spacing w:line="240" w:lineRule="auto"/>
              <w:rPr>
                <w:rFonts w:ascii="Calibri" w:hAnsi="Calibri" w:eastAsia="Times New Roman" w:cs="Calibri"/>
                <w:color w:val="000000" w:themeColor="text1" w:themeTint="FF" w:themeShade="FF"/>
                <w:sz w:val="20"/>
                <w:szCs w:val="20"/>
              </w:rPr>
            </w:pPr>
            <w:r w:rsidRPr="21D697A0" w:rsidR="21D697A0">
              <w:rPr>
                <w:rFonts w:ascii="Calibri" w:hAnsi="Calibri" w:eastAsia="Times New Roman" w:cs="Calibri"/>
                <w:color w:val="000000" w:themeColor="text1" w:themeTint="FF" w:themeShade="FF"/>
                <w:sz w:val="20"/>
                <w:szCs w:val="20"/>
              </w:rPr>
              <w:t>25</w:t>
            </w:r>
          </w:p>
        </w:tc>
        <w:tc>
          <w:tcPr>
            <w:tcW w:w="480" w:type="dxa"/>
            <w:shd w:val="clear" w:color="auto" w:fill="auto"/>
            <w:tcMar/>
          </w:tcPr>
          <w:p w:rsidR="3E9E22EB" w:rsidP="21D697A0" w:rsidRDefault="3E9E22EB" w14:paraId="391ABE2C" w14:textId="50F3D559">
            <w:pPr>
              <w:pStyle w:val="Standard"/>
              <w:spacing w:line="240" w:lineRule="auto"/>
              <w:rPr>
                <w:rFonts w:ascii="Calibri" w:hAnsi="Calibri" w:eastAsia="Times New Roman" w:cs="Calibri"/>
                <w:color w:val="000000" w:themeColor="text1" w:themeTint="FF" w:themeShade="FF"/>
                <w:sz w:val="20"/>
                <w:szCs w:val="20"/>
              </w:rPr>
            </w:pPr>
            <w:r w:rsidRPr="7C8C0938" w:rsidR="3F43BEB0">
              <w:rPr>
                <w:rFonts w:ascii="Calibri" w:hAnsi="Calibri" w:eastAsia="Times New Roman" w:cs="Calibri"/>
                <w:color w:val="000000" w:themeColor="text1" w:themeTint="FF" w:themeShade="FF"/>
                <w:sz w:val="20"/>
                <w:szCs w:val="20"/>
              </w:rPr>
              <w:t>4</w:t>
            </w:r>
          </w:p>
        </w:tc>
        <w:tc>
          <w:tcPr>
            <w:tcW w:w="1455" w:type="dxa"/>
            <w:shd w:val="clear" w:color="auto" w:fill="auto"/>
            <w:tcMar/>
            <w:hideMark/>
            <w:tcPrChange w:author="Madita S." w:date="2021-08-02T14:33:00Z" w:id="77">
              <w:tcPr>
                <w:tcW w:w="1555" w:type="dxa"/>
                <w:shd w:val="clear" w:color="auto" w:fill="auto"/>
                <w:hideMark/>
              </w:tcPr>
            </w:tcPrChange>
          </w:tcPr>
          <w:p w:rsidRPr="00C4456E" w:rsidR="00B92017" w:rsidP="003867EC" w:rsidRDefault="00B92017" w14:paraId="50326B32" w14:textId="77777777">
            <w:pPr>
              <w:spacing w:after="0" w:line="240" w:lineRule="auto"/>
              <w:rPr>
                <w:rFonts w:ascii="Calibri" w:hAnsi="Calibri" w:eastAsia="Times New Roman" w:cs="Calibri"/>
                <w:color w:val="000000"/>
                <w:sz w:val="20"/>
                <w:szCs w:val="20"/>
              </w:rPr>
            </w:pPr>
            <w:commentRangeStart w:id="78"/>
            <w:r w:rsidRPr="00C4456E">
              <w:rPr>
                <w:rFonts w:ascii="Calibri" w:hAnsi="Calibri" w:eastAsia="Times New Roman" w:cs="Calibri"/>
                <w:color w:val="000000"/>
                <w:sz w:val="20"/>
                <w:szCs w:val="20"/>
              </w:rPr>
              <w:lastRenderedPageBreak/>
              <w:t>Importance of the indicator in addressing gender issues and its limitation</w:t>
            </w:r>
            <w:commentRangeEnd w:id="78"/>
            <w:r w:rsidRPr="00C4456E">
              <w:rPr>
                <w:rStyle w:val="Kommentarzeichen"/>
                <w:sz w:val="20"/>
                <w:szCs w:val="20"/>
              </w:rPr>
              <w:commentReference w:id="78"/>
            </w:r>
          </w:p>
        </w:tc>
        <w:tc>
          <w:tcPr>
            <w:tcW w:w="7770" w:type="dxa"/>
            <w:shd w:val="clear" w:color="auto" w:fill="auto"/>
            <w:tcMar/>
            <w:hideMark/>
            <w:tcPrChange w:author="Madita S." w:date="2021-08-02T14:33:00Z" w:id="79">
              <w:tcPr>
                <w:tcW w:w="7229" w:type="dxa"/>
                <w:shd w:val="clear" w:color="auto" w:fill="auto"/>
                <w:hideMark/>
              </w:tcPr>
            </w:tcPrChange>
          </w:tcPr>
          <w:p w:rsidRPr="00C4456E" w:rsidR="00B92017" w:rsidP="003867EC" w:rsidRDefault="00B92017" w14:paraId="394747F0" w14:textId="77777777">
            <w:pPr>
              <w:spacing w:after="0" w:line="240" w:lineRule="auto"/>
              <w:rPr>
                <w:rFonts w:ascii="Calibri" w:hAnsi="Calibri" w:eastAsia="Times New Roman" w:cs="Calibri"/>
                <w:color w:val="000000"/>
                <w:sz w:val="20"/>
                <w:szCs w:val="20"/>
              </w:rPr>
            </w:pPr>
            <w:r w:rsidRPr="663CC229" w:rsidR="00B92017">
              <w:rPr>
                <w:rFonts w:ascii="Calibri" w:hAnsi="Calibri" w:eastAsia="Times New Roman" w:cs="Calibri"/>
                <w:sz w:val="20"/>
                <w:szCs w:val="20"/>
              </w:rPr>
              <w:t>Access to and use of an effective means of contraception to prevent pregnancy enables women and their partners to exercise their rights to decide freely and responsibly the number and spacing of their children. Shortfalls in women’s empowerment are closely intertwined with shortfalls in reproductive rights. Gender discrimination can negatively influence health systems, for instance, so that women cannot access the reproductive health services and information, including family planning, and might be limited in their choices of types of contraception. At the household level, when women are not involved in household decision-making or are subjected to gender-based violence, they may have little control over their reproductive life, including use of contraceptives. Meeting demand for family planning with modern methods also contributes to preventing unintended pregnancies, which are at higher risks of poor maternal and child health outcomes.</w:t>
            </w:r>
          </w:p>
        </w:tc>
      </w:tr>
      <w:tr w:rsidRPr="00C4456E" w:rsidR="00B92017" w:rsidTr="29D32423" w14:paraId="68770BE9" w14:textId="77777777">
        <w:trPr>
          <w:trHeight w:val="1200"/>
        </w:trPr>
        <w:tc>
          <w:tcPr>
            <w:tcW w:w="570" w:type="dxa"/>
            <w:shd w:val="clear" w:color="auto" w:fill="auto"/>
            <w:tcMar/>
          </w:tcPr>
          <w:p w:rsidR="21D697A0" w:rsidP="21D697A0" w:rsidRDefault="21D697A0" w14:paraId="131E3D59" w14:textId="0CD69407">
            <w:pPr>
              <w:pStyle w:val="Standard"/>
              <w:spacing w:line="240" w:lineRule="auto"/>
              <w:rPr>
                <w:rFonts w:ascii="Calibri" w:hAnsi="Calibri" w:eastAsia="Times New Roman" w:cs="Calibri"/>
                <w:color w:val="000000" w:themeColor="text1" w:themeTint="FF" w:themeShade="FF"/>
                <w:sz w:val="20"/>
                <w:szCs w:val="20"/>
              </w:rPr>
            </w:pPr>
            <w:r w:rsidRPr="21D697A0" w:rsidR="21D697A0">
              <w:rPr>
                <w:rFonts w:ascii="Calibri" w:hAnsi="Calibri" w:eastAsia="Times New Roman" w:cs="Calibri"/>
                <w:color w:val="000000" w:themeColor="text1" w:themeTint="FF" w:themeShade="FF"/>
                <w:sz w:val="20"/>
                <w:szCs w:val="20"/>
              </w:rPr>
              <w:t>32</w:t>
            </w:r>
          </w:p>
        </w:tc>
        <w:tc>
          <w:tcPr>
            <w:tcW w:w="525" w:type="dxa"/>
            <w:shd w:val="clear" w:color="auto" w:fill="auto"/>
            <w:tcMar/>
          </w:tcPr>
          <w:p w:rsidR="21D697A0" w:rsidP="21D697A0" w:rsidRDefault="21D697A0" w14:paraId="305F829C" w14:textId="46E5A969">
            <w:pPr>
              <w:pStyle w:val="Standard"/>
              <w:spacing w:line="240" w:lineRule="auto"/>
              <w:rPr>
                <w:rFonts w:ascii="Calibri" w:hAnsi="Calibri" w:eastAsia="Times New Roman" w:cs="Calibri"/>
                <w:color w:val="000000" w:themeColor="text1" w:themeTint="FF" w:themeShade="FF"/>
                <w:sz w:val="20"/>
                <w:szCs w:val="20"/>
              </w:rPr>
            </w:pPr>
            <w:r w:rsidRPr="21D697A0" w:rsidR="21D697A0">
              <w:rPr>
                <w:rFonts w:ascii="Calibri" w:hAnsi="Calibri" w:eastAsia="Times New Roman" w:cs="Calibri"/>
                <w:color w:val="000000" w:themeColor="text1" w:themeTint="FF" w:themeShade="FF"/>
                <w:sz w:val="20"/>
                <w:szCs w:val="20"/>
              </w:rPr>
              <w:t>25</w:t>
            </w:r>
          </w:p>
        </w:tc>
        <w:tc>
          <w:tcPr>
            <w:tcW w:w="480" w:type="dxa"/>
            <w:shd w:val="clear" w:color="auto" w:fill="auto"/>
            <w:tcMar/>
          </w:tcPr>
          <w:p w:rsidR="1AE952B2" w:rsidP="21D697A0" w:rsidRDefault="1AE952B2" w14:paraId="15974B41" w14:textId="52015C1E">
            <w:pPr>
              <w:pStyle w:val="Standard"/>
              <w:spacing w:line="240" w:lineRule="auto"/>
              <w:rPr>
                <w:rFonts w:ascii="Calibri" w:hAnsi="Calibri" w:eastAsia="Times New Roman" w:cs="Calibri"/>
                <w:color w:val="000000" w:themeColor="text1" w:themeTint="FF" w:themeShade="FF"/>
                <w:sz w:val="20"/>
                <w:szCs w:val="20"/>
              </w:rPr>
            </w:pPr>
            <w:r w:rsidRPr="7C8C0938" w:rsidR="77BB3C85">
              <w:rPr>
                <w:rFonts w:ascii="Calibri" w:hAnsi="Calibri" w:eastAsia="Times New Roman" w:cs="Calibri"/>
                <w:color w:val="000000" w:themeColor="text1" w:themeTint="FF" w:themeShade="FF"/>
                <w:sz w:val="20"/>
                <w:szCs w:val="20"/>
              </w:rPr>
              <w:t>5</w:t>
            </w:r>
          </w:p>
        </w:tc>
        <w:tc>
          <w:tcPr>
            <w:tcW w:w="1455" w:type="dxa"/>
            <w:shd w:val="clear" w:color="auto" w:fill="auto"/>
            <w:tcMar/>
            <w:hideMark/>
            <w:tcPrChange w:author="Madita S." w:date="2021-08-02T14:33:00Z" w:id="82">
              <w:tcPr>
                <w:tcW w:w="1555" w:type="dxa"/>
                <w:shd w:val="clear" w:color="auto" w:fill="auto"/>
                <w:hideMark/>
              </w:tcPr>
            </w:tcPrChange>
          </w:tcPr>
          <w:p w:rsidRPr="00C4456E" w:rsidR="00B92017" w:rsidP="003867EC" w:rsidRDefault="00B92017" w14:paraId="2B9B2A74" w14:textId="77777777">
            <w:pPr>
              <w:spacing w:after="0" w:line="240" w:lineRule="auto"/>
              <w:rPr>
                <w:rFonts w:ascii="Calibri" w:hAnsi="Calibri" w:eastAsia="Times New Roman" w:cs="Calibri"/>
                <w:color w:val="000000"/>
                <w:sz w:val="20"/>
                <w:szCs w:val="20"/>
              </w:rPr>
            </w:pPr>
            <w:r w:rsidRPr="00C4456E">
              <w:rPr>
                <w:rFonts w:ascii="Calibri" w:hAnsi="Calibri" w:eastAsia="Times New Roman" w:cs="Calibri"/>
                <w:color w:val="000000"/>
                <w:sz w:val="20"/>
                <w:szCs w:val="20"/>
              </w:rPr>
              <w:t>Sources of discrepancies between global and national figures</w:t>
            </w:r>
          </w:p>
        </w:tc>
        <w:tc>
          <w:tcPr>
            <w:tcW w:w="7770" w:type="dxa"/>
            <w:shd w:val="clear" w:color="auto" w:fill="auto"/>
            <w:tcMar/>
            <w:hideMark/>
            <w:tcPrChange w:author="Madita S." w:date="2021-08-02T14:33:00Z" w:id="83">
              <w:tcPr>
                <w:tcW w:w="7229" w:type="dxa"/>
                <w:shd w:val="clear" w:color="auto" w:fill="auto"/>
                <w:hideMark/>
              </w:tcPr>
            </w:tcPrChange>
          </w:tcPr>
          <w:p w:rsidRPr="00C4456E" w:rsidR="00B92017" w:rsidP="003867EC" w:rsidRDefault="00B92017" w14:paraId="7AB87F7A" w14:textId="3C2AAE52">
            <w:pPr>
              <w:spacing w:after="0" w:line="240" w:lineRule="auto"/>
              <w:rPr>
                <w:rFonts w:ascii="Calibri" w:hAnsi="Calibri" w:eastAsia="Times New Roman" w:cs="Calibri"/>
                <w:color w:val="000000"/>
                <w:sz w:val="20"/>
                <w:szCs w:val="20"/>
              </w:rPr>
            </w:pPr>
            <w:r w:rsidRPr="663CC229" w:rsidR="00DA220D">
              <w:rPr>
                <w:rFonts w:ascii="Calibri" w:hAnsi="Calibri" w:eastAsia="Times New Roman" w:cs="Calibri"/>
                <w:color w:val="000000" w:themeColor="text1" w:themeTint="FF" w:themeShade="FF"/>
                <w:sz w:val="20"/>
                <w:szCs w:val="20"/>
              </w:rPr>
              <w:t>S</w:t>
            </w:r>
            <w:r w:rsidRPr="663CC229" w:rsidR="00B92017">
              <w:rPr>
                <w:rFonts w:ascii="Calibri" w:hAnsi="Calibri" w:eastAsia="Times New Roman" w:cs="Calibri"/>
                <w:color w:val="000000" w:themeColor="text1" w:themeTint="FF" w:themeShade="FF"/>
                <w:sz w:val="20"/>
                <w:szCs w:val="20"/>
              </w:rPr>
              <w:t>ome published national data have been adjusted by the Population Division to improve comparability. Notes are used in the data set to indicate when adjustments were made and where data differed from standard definitions.</w:t>
            </w:r>
            <w:r w:rsidRPr="663CC229" w:rsidR="00B92017">
              <w:rPr>
                <w:sz w:val="20"/>
                <w:szCs w:val="20"/>
              </w:rPr>
              <w:t xml:space="preserve"> </w:t>
            </w:r>
            <w:r w:rsidRPr="663CC229" w:rsidR="00B92017">
              <w:rPr>
                <w:rFonts w:ascii="Calibri" w:hAnsi="Calibri" w:eastAsia="Times New Roman" w:cs="Calibri"/>
                <w:color w:val="000000" w:themeColor="text1" w:themeTint="FF" w:themeShade="FF"/>
                <w:sz w:val="20"/>
                <w:szCs w:val="20"/>
              </w:rPr>
              <w:t xml:space="preserve">Surveys might differ in the classification of modern and traditional methods. To improve comparability of data over time and across countries, method classifications used in some </w:t>
            </w:r>
            <w:proofErr w:type="gramStart"/>
            <w:r w:rsidRPr="663CC229" w:rsidR="00B92017">
              <w:rPr>
                <w:rFonts w:ascii="Calibri" w:hAnsi="Calibri" w:eastAsia="Times New Roman" w:cs="Calibri"/>
                <w:color w:val="000000" w:themeColor="text1" w:themeTint="FF" w:themeShade="FF"/>
                <w:sz w:val="20"/>
                <w:szCs w:val="20"/>
              </w:rPr>
              <w:t>survey</w:t>
            </w:r>
            <w:proofErr w:type="gramEnd"/>
            <w:r w:rsidRPr="663CC229" w:rsidR="00B92017">
              <w:rPr>
                <w:rFonts w:ascii="Calibri" w:hAnsi="Calibri" w:eastAsia="Times New Roman" w:cs="Calibri"/>
                <w:color w:val="000000" w:themeColor="text1" w:themeTint="FF" w:themeShade="FF"/>
                <w:sz w:val="20"/>
                <w:szCs w:val="20"/>
              </w:rPr>
              <w:t xml:space="preserve"> are adjusted to follow the classification described above. The global indicator represents all women of reproductive age. Some survey estimates represent women who are married or in a union and this is indicated in a note.</w:t>
            </w:r>
          </w:p>
        </w:tc>
      </w:tr>
      <w:tr w:rsidRPr="00C4456E" w:rsidR="00B92017" w:rsidTr="29D32423" w14:paraId="530E6FD9" w14:textId="77777777">
        <w:trPr>
          <w:trHeight w:val="976"/>
        </w:trPr>
        <w:tc>
          <w:tcPr>
            <w:tcW w:w="570" w:type="dxa"/>
            <w:shd w:val="clear" w:color="auto" w:fill="auto"/>
            <w:tcMar/>
          </w:tcPr>
          <w:p w:rsidR="21D697A0" w:rsidP="21D697A0" w:rsidRDefault="21D697A0" w14:paraId="2CF99558" w14:textId="0CD69407">
            <w:pPr>
              <w:pStyle w:val="Standard"/>
              <w:spacing w:line="240" w:lineRule="auto"/>
              <w:rPr>
                <w:rFonts w:ascii="Calibri" w:hAnsi="Calibri" w:eastAsia="Times New Roman" w:cs="Calibri"/>
                <w:color w:val="000000" w:themeColor="text1" w:themeTint="FF" w:themeShade="FF"/>
                <w:sz w:val="20"/>
                <w:szCs w:val="20"/>
              </w:rPr>
            </w:pPr>
            <w:r w:rsidRPr="21D697A0" w:rsidR="21D697A0">
              <w:rPr>
                <w:rFonts w:ascii="Calibri" w:hAnsi="Calibri" w:eastAsia="Times New Roman" w:cs="Calibri"/>
                <w:color w:val="000000" w:themeColor="text1" w:themeTint="FF" w:themeShade="FF"/>
                <w:sz w:val="20"/>
                <w:szCs w:val="20"/>
              </w:rPr>
              <w:t>32</w:t>
            </w:r>
          </w:p>
        </w:tc>
        <w:tc>
          <w:tcPr>
            <w:tcW w:w="525" w:type="dxa"/>
            <w:shd w:val="clear" w:color="auto" w:fill="auto"/>
            <w:tcMar/>
          </w:tcPr>
          <w:p w:rsidR="21D697A0" w:rsidP="21D697A0" w:rsidRDefault="21D697A0" w14:paraId="4AF8FD9C" w14:textId="46E5A969">
            <w:pPr>
              <w:pStyle w:val="Standard"/>
              <w:spacing w:line="240" w:lineRule="auto"/>
              <w:rPr>
                <w:rFonts w:ascii="Calibri" w:hAnsi="Calibri" w:eastAsia="Times New Roman" w:cs="Calibri"/>
                <w:color w:val="000000" w:themeColor="text1" w:themeTint="FF" w:themeShade="FF"/>
                <w:sz w:val="20"/>
                <w:szCs w:val="20"/>
              </w:rPr>
            </w:pPr>
            <w:r w:rsidRPr="21D697A0" w:rsidR="21D697A0">
              <w:rPr>
                <w:rFonts w:ascii="Calibri" w:hAnsi="Calibri" w:eastAsia="Times New Roman" w:cs="Calibri"/>
                <w:color w:val="000000" w:themeColor="text1" w:themeTint="FF" w:themeShade="FF"/>
                <w:sz w:val="20"/>
                <w:szCs w:val="20"/>
              </w:rPr>
              <w:t>25</w:t>
            </w:r>
          </w:p>
        </w:tc>
        <w:tc>
          <w:tcPr>
            <w:tcW w:w="480" w:type="dxa"/>
            <w:shd w:val="clear" w:color="auto" w:fill="auto"/>
            <w:tcMar/>
          </w:tcPr>
          <w:p w:rsidR="1AE952B2" w:rsidP="21D697A0" w:rsidRDefault="1AE952B2" w14:paraId="33281A7D" w14:textId="642289E2">
            <w:pPr>
              <w:pStyle w:val="Standard"/>
              <w:spacing w:line="240" w:lineRule="auto"/>
              <w:rPr>
                <w:rFonts w:ascii="Calibri" w:hAnsi="Calibri" w:eastAsia="Times New Roman" w:cs="Calibri"/>
                <w:color w:val="000000" w:themeColor="text1" w:themeTint="FF" w:themeShade="FF"/>
                <w:sz w:val="20"/>
                <w:szCs w:val="20"/>
              </w:rPr>
            </w:pPr>
            <w:r w:rsidRPr="7C8C0938" w:rsidR="48491B0D">
              <w:rPr>
                <w:rFonts w:ascii="Calibri" w:hAnsi="Calibri" w:eastAsia="Times New Roman" w:cs="Calibri"/>
                <w:color w:val="000000" w:themeColor="text1" w:themeTint="FF" w:themeShade="FF"/>
                <w:sz w:val="20"/>
                <w:szCs w:val="20"/>
              </w:rPr>
              <w:t>6</w:t>
            </w:r>
          </w:p>
        </w:tc>
        <w:tc>
          <w:tcPr>
            <w:tcW w:w="1455" w:type="dxa"/>
            <w:shd w:val="clear" w:color="auto" w:fill="auto"/>
            <w:tcMar/>
            <w:hideMark/>
            <w:tcPrChange w:author="Madita S." w:date="2021-08-02T14:33:00Z" w:id="86">
              <w:tcPr>
                <w:tcW w:w="1555" w:type="dxa"/>
                <w:shd w:val="clear" w:color="auto" w:fill="auto"/>
                <w:hideMark/>
              </w:tcPr>
            </w:tcPrChange>
          </w:tcPr>
          <w:p w:rsidRPr="00C4456E" w:rsidR="00B92017" w:rsidP="003867EC" w:rsidRDefault="00B92017" w14:paraId="307AF796" w14:textId="77777777">
            <w:pPr>
              <w:spacing w:after="0" w:line="240" w:lineRule="auto"/>
              <w:rPr>
                <w:rFonts w:ascii="Calibri" w:hAnsi="Calibri" w:eastAsia="Times New Roman" w:cs="Calibri"/>
                <w:color w:val="000000"/>
                <w:sz w:val="20"/>
                <w:szCs w:val="20"/>
              </w:rPr>
            </w:pPr>
            <w:r w:rsidRPr="00C4456E">
              <w:rPr>
                <w:rFonts w:ascii="Calibri" w:hAnsi="Calibri" w:eastAsia="Times New Roman" w:cs="Calibri"/>
                <w:color w:val="000000"/>
                <w:sz w:val="20"/>
                <w:szCs w:val="20"/>
              </w:rPr>
              <w:t>Process of obtaining data</w:t>
            </w:r>
          </w:p>
        </w:tc>
        <w:tc>
          <w:tcPr>
            <w:tcW w:w="7770" w:type="dxa"/>
            <w:shd w:val="clear" w:color="auto" w:fill="auto"/>
            <w:tcMar/>
            <w:hideMark/>
            <w:tcPrChange w:author="Madita S." w:date="2021-08-02T14:33:00Z" w:id="87">
              <w:tcPr>
                <w:tcW w:w="7229" w:type="dxa"/>
                <w:shd w:val="clear" w:color="auto" w:fill="auto"/>
                <w:hideMark/>
              </w:tcPr>
            </w:tcPrChange>
          </w:tcPr>
          <w:p w:rsidRPr="00C4456E" w:rsidR="00B92017" w:rsidP="003867EC" w:rsidRDefault="00B92017" w14:paraId="24C42CEC" w14:textId="41386C41">
            <w:pPr>
              <w:spacing w:after="0" w:line="240" w:lineRule="auto"/>
              <w:rPr>
                <w:rFonts w:ascii="Calibri" w:hAnsi="Calibri" w:eastAsia="Times New Roman" w:cs="Calibri"/>
                <w:sz w:val="20"/>
                <w:szCs w:val="20"/>
              </w:rPr>
            </w:pPr>
            <w:r w:rsidRPr="663CC229" w:rsidR="00B92017">
              <w:rPr>
                <w:rFonts w:ascii="Calibri" w:hAnsi="Calibri" w:eastAsia="Times New Roman" w:cs="Calibri"/>
                <w:sz w:val="20"/>
                <w:szCs w:val="20"/>
              </w:rPr>
              <w:t xml:space="preserve">This indicator is calculated from nationally representative household survey data. Multi-country survey </w:t>
            </w:r>
            <w:proofErr w:type="spellStart"/>
            <w:r w:rsidRPr="663CC229" w:rsidR="00B92017">
              <w:rPr>
                <w:rFonts w:ascii="Calibri" w:hAnsi="Calibri" w:eastAsia="Times New Roman" w:cs="Calibri"/>
                <w:sz w:val="20"/>
                <w:szCs w:val="20"/>
              </w:rPr>
              <w:t>programmes</w:t>
            </w:r>
            <w:proofErr w:type="spellEnd"/>
            <w:r w:rsidRPr="663CC229" w:rsidR="00B92017">
              <w:rPr>
                <w:rFonts w:ascii="Calibri" w:hAnsi="Calibri" w:eastAsia="Times New Roman" w:cs="Calibri"/>
                <w:sz w:val="20"/>
                <w:szCs w:val="20"/>
              </w:rPr>
              <w:t xml:space="preserve"> that include relevant data for this indicator are: Contraceptive Prevalence Surveys (CPS), Demographic and Health Surveys (DHS), Fertility and Family Surveys (FFS), Reproductive Health Surveys (RHS), Multiple Indicator Cluster Surveys (MICS), Performance Monitoring and Accountability 2020 surveys (PMA), World Fertility Surveys (WFS), other international survey </w:t>
            </w:r>
            <w:proofErr w:type="spellStart"/>
            <w:r w:rsidRPr="663CC229" w:rsidR="00B92017">
              <w:rPr>
                <w:rFonts w:ascii="Calibri" w:hAnsi="Calibri" w:eastAsia="Times New Roman" w:cs="Calibri"/>
                <w:sz w:val="20"/>
                <w:szCs w:val="20"/>
              </w:rPr>
              <w:t>programmes</w:t>
            </w:r>
            <w:proofErr w:type="spellEnd"/>
            <w:r w:rsidRPr="663CC229" w:rsidR="00B92017">
              <w:rPr>
                <w:rFonts w:ascii="Calibri" w:hAnsi="Calibri" w:eastAsia="Times New Roman" w:cs="Calibri"/>
                <w:sz w:val="20"/>
                <w:szCs w:val="20"/>
              </w:rPr>
              <w:t xml:space="preserve"> and national surveys.</w:t>
            </w:r>
            <w:r>
              <w:br/>
            </w:r>
            <w:r>
              <w:br/>
            </w:r>
            <w:r w:rsidRPr="663CC229" w:rsidR="00B92017">
              <w:rPr>
                <w:rFonts w:ascii="Calibri" w:hAnsi="Calibri" w:eastAsia="Times New Roman" w:cs="Calibri"/>
                <w:sz w:val="20"/>
                <w:szCs w:val="20"/>
              </w:rPr>
              <w:t xml:space="preserve">For information on the source of each estimate, see United Nations, Department of Economic and Social Affairs, Population Division </w:t>
            </w:r>
            <w:r w:rsidRPr="663CC229" w:rsidR="00B92017">
              <w:rPr>
                <w:sz w:val="20"/>
                <w:szCs w:val="20"/>
              </w:rPr>
              <w:t>(2021). World Contraceptive Use 2021. (https://www.un.org/development/desa/pd/data/world-contraceptive-use)</w:t>
            </w:r>
          </w:p>
          <w:p w:rsidRPr="00C4456E" w:rsidR="00B92017" w:rsidP="003867EC" w:rsidRDefault="00B92017" w14:paraId="29030F35" w14:textId="77777777">
            <w:pPr>
              <w:spacing w:after="0" w:line="240" w:lineRule="auto"/>
              <w:rPr>
                <w:rFonts w:ascii="Calibri" w:hAnsi="Calibri" w:eastAsia="Times New Roman" w:cs="Calibri"/>
                <w:sz w:val="20"/>
                <w:szCs w:val="20"/>
              </w:rPr>
            </w:pPr>
          </w:p>
          <w:p w:rsidRPr="00C4456E" w:rsidR="00B92017" w:rsidP="009E0973" w:rsidRDefault="00B92017" w14:paraId="6665DD8F" w14:textId="77777777">
            <w:pPr>
              <w:pStyle w:val="Default"/>
              <w:rPr>
                <w:sz w:val="20"/>
                <w:szCs w:val="20"/>
              </w:rPr>
            </w:pPr>
            <w:r w:rsidRPr="663CC229" w:rsidR="00B92017">
              <w:rPr>
                <w:sz w:val="20"/>
                <w:szCs w:val="20"/>
              </w:rPr>
              <w:t xml:space="preserve">For surveys with microdata sets available, the indicators are calculated following the definitions and concepts described above. These results are compared with the indicators published in survey reports, SDG national reporting platforms, or obtained from ad hoc queries. In some cases of discrepancies, the results are consulted with the national institutions that conducted the survey. </w:t>
            </w:r>
          </w:p>
          <w:p w:rsidRPr="00C4456E" w:rsidR="00B92017" w:rsidP="009E0973" w:rsidRDefault="00B92017" w14:paraId="036DE05D" w14:textId="6CF1950F">
            <w:pPr>
              <w:spacing w:after="0" w:line="240" w:lineRule="auto"/>
              <w:rPr>
                <w:sz w:val="20"/>
                <w:szCs w:val="20"/>
              </w:rPr>
            </w:pPr>
            <w:r w:rsidRPr="663CC229" w:rsidR="00B92017">
              <w:rPr>
                <w:sz w:val="20"/>
                <w:szCs w:val="20"/>
              </w:rPr>
              <w:t xml:space="preserve">For model-based estimates and projections, out-of-sample validation methods are described in Kantorová V., M. Wheldon, P. </w:t>
            </w:r>
            <w:proofErr w:type="spellStart"/>
            <w:r w:rsidRPr="663CC229" w:rsidR="00B92017">
              <w:rPr>
                <w:sz w:val="20"/>
                <w:szCs w:val="20"/>
              </w:rPr>
              <w:t>Ueffing</w:t>
            </w:r>
            <w:proofErr w:type="spellEnd"/>
            <w:r w:rsidRPr="663CC229" w:rsidR="00B92017">
              <w:rPr>
                <w:sz w:val="20"/>
                <w:szCs w:val="20"/>
              </w:rPr>
              <w:t xml:space="preserve">., A. N. Z. Dasgupta (2020). Estimating progress towards meeting women’s contraceptive needs in 185 countries: A Bayesian hierarchical modelling study. </w:t>
            </w:r>
            <w:proofErr w:type="spellStart"/>
            <w:r w:rsidRPr="663CC229" w:rsidR="00B92017">
              <w:rPr>
                <w:sz w:val="20"/>
                <w:szCs w:val="20"/>
              </w:rPr>
              <w:t>PLoS</w:t>
            </w:r>
            <w:proofErr w:type="spellEnd"/>
            <w:r w:rsidRPr="663CC229" w:rsidR="00B92017">
              <w:rPr>
                <w:sz w:val="20"/>
                <w:szCs w:val="20"/>
              </w:rPr>
              <w:t xml:space="preserve"> Medicine 17(2</w:t>
            </w:r>
            <w:proofErr w:type="gramStart"/>
            <w:r w:rsidRPr="663CC229" w:rsidR="00B92017">
              <w:rPr>
                <w:sz w:val="20"/>
                <w:szCs w:val="20"/>
              </w:rPr>
              <w:t>):e</w:t>
            </w:r>
            <w:proofErr w:type="gramEnd"/>
            <w:r w:rsidRPr="663CC229" w:rsidR="00B92017">
              <w:rPr>
                <w:sz w:val="20"/>
                <w:szCs w:val="20"/>
              </w:rPr>
              <w:t>1003026.</w:t>
            </w:r>
          </w:p>
          <w:p w:rsidRPr="00C4456E" w:rsidR="00B92017" w:rsidP="003867EC" w:rsidRDefault="00B92017" w14:paraId="78790045" w14:textId="2A7F2575">
            <w:pPr>
              <w:spacing w:after="0" w:line="240" w:lineRule="auto"/>
              <w:rPr>
                <w:rFonts w:ascii="Calibri" w:hAnsi="Calibri" w:eastAsia="Times New Roman" w:cs="Calibri"/>
                <w:color w:val="FF0000"/>
                <w:sz w:val="20"/>
                <w:szCs w:val="20"/>
              </w:rPr>
            </w:pPr>
          </w:p>
        </w:tc>
      </w:tr>
      <w:tr w:rsidRPr="00C4456E" w:rsidR="00B92017" w:rsidTr="29D32423" w14:paraId="2314E258" w14:textId="77777777">
        <w:trPr>
          <w:trHeight w:val="900"/>
        </w:trPr>
        <w:tc>
          <w:tcPr>
            <w:tcW w:w="570" w:type="dxa"/>
            <w:shd w:val="clear" w:color="auto" w:fill="auto"/>
            <w:tcMar/>
          </w:tcPr>
          <w:p w:rsidR="21D697A0" w:rsidP="21D697A0" w:rsidRDefault="21D697A0" w14:paraId="487B8CC9" w14:textId="0CD69407">
            <w:pPr>
              <w:pStyle w:val="Standard"/>
              <w:spacing w:line="240" w:lineRule="auto"/>
              <w:rPr>
                <w:rFonts w:ascii="Calibri" w:hAnsi="Calibri" w:eastAsia="Times New Roman" w:cs="Calibri"/>
                <w:color w:val="000000" w:themeColor="text1" w:themeTint="FF" w:themeShade="FF"/>
                <w:sz w:val="20"/>
                <w:szCs w:val="20"/>
              </w:rPr>
            </w:pPr>
            <w:r w:rsidRPr="21D697A0" w:rsidR="21D697A0">
              <w:rPr>
                <w:rFonts w:ascii="Calibri" w:hAnsi="Calibri" w:eastAsia="Times New Roman" w:cs="Calibri"/>
                <w:color w:val="000000" w:themeColor="text1" w:themeTint="FF" w:themeShade="FF"/>
                <w:sz w:val="20"/>
                <w:szCs w:val="20"/>
              </w:rPr>
              <w:t>32</w:t>
            </w:r>
          </w:p>
        </w:tc>
        <w:tc>
          <w:tcPr>
            <w:tcW w:w="525" w:type="dxa"/>
            <w:shd w:val="clear" w:color="auto" w:fill="auto"/>
            <w:tcMar/>
          </w:tcPr>
          <w:p w:rsidR="21D697A0" w:rsidP="21D697A0" w:rsidRDefault="21D697A0" w14:paraId="7E10DE81" w14:textId="46E5A969">
            <w:pPr>
              <w:pStyle w:val="Standard"/>
              <w:spacing w:line="240" w:lineRule="auto"/>
              <w:rPr>
                <w:rFonts w:ascii="Calibri" w:hAnsi="Calibri" w:eastAsia="Times New Roman" w:cs="Calibri"/>
                <w:color w:val="000000" w:themeColor="text1" w:themeTint="FF" w:themeShade="FF"/>
                <w:sz w:val="20"/>
                <w:szCs w:val="20"/>
              </w:rPr>
            </w:pPr>
            <w:r w:rsidRPr="21D697A0" w:rsidR="21D697A0">
              <w:rPr>
                <w:rFonts w:ascii="Calibri" w:hAnsi="Calibri" w:eastAsia="Times New Roman" w:cs="Calibri"/>
                <w:color w:val="000000" w:themeColor="text1" w:themeTint="FF" w:themeShade="FF"/>
                <w:sz w:val="20"/>
                <w:szCs w:val="20"/>
              </w:rPr>
              <w:t>25</w:t>
            </w:r>
          </w:p>
        </w:tc>
        <w:tc>
          <w:tcPr>
            <w:tcW w:w="480" w:type="dxa"/>
            <w:shd w:val="clear" w:color="auto" w:fill="auto"/>
            <w:tcMar/>
          </w:tcPr>
          <w:p w:rsidR="1ED2F1A4" w:rsidP="21D697A0" w:rsidRDefault="1ED2F1A4" w14:paraId="712CF4D4" w14:textId="37D6E549">
            <w:pPr>
              <w:pStyle w:val="Standard"/>
              <w:spacing w:line="240" w:lineRule="auto"/>
              <w:rPr>
                <w:rFonts w:ascii="Calibri" w:hAnsi="Calibri" w:eastAsia="Times New Roman" w:cs="Calibri"/>
                <w:color w:val="000000" w:themeColor="text1" w:themeTint="FF" w:themeShade="FF"/>
                <w:sz w:val="20"/>
                <w:szCs w:val="20"/>
              </w:rPr>
            </w:pPr>
            <w:r w:rsidRPr="7C8C0938" w:rsidR="48491B0D">
              <w:rPr>
                <w:rFonts w:ascii="Calibri" w:hAnsi="Calibri" w:eastAsia="Times New Roman" w:cs="Calibri"/>
                <w:color w:val="000000" w:themeColor="text1" w:themeTint="FF" w:themeShade="FF"/>
                <w:sz w:val="20"/>
                <w:szCs w:val="20"/>
              </w:rPr>
              <w:t>7</w:t>
            </w:r>
          </w:p>
        </w:tc>
        <w:tc>
          <w:tcPr>
            <w:tcW w:w="1455" w:type="dxa"/>
            <w:shd w:val="clear" w:color="auto" w:fill="auto"/>
            <w:tcMar/>
            <w:hideMark/>
            <w:tcPrChange w:author="Madita S." w:date="2021-08-02T14:33:00Z" w:id="95">
              <w:tcPr>
                <w:tcW w:w="1555" w:type="dxa"/>
                <w:shd w:val="clear" w:color="auto" w:fill="auto"/>
                <w:hideMark/>
              </w:tcPr>
            </w:tcPrChange>
          </w:tcPr>
          <w:p w:rsidRPr="00C4456E" w:rsidR="00B92017" w:rsidP="003867EC" w:rsidRDefault="00B92017" w14:paraId="4F3DF990" w14:textId="77777777">
            <w:pPr>
              <w:spacing w:after="0" w:line="240" w:lineRule="auto"/>
              <w:rPr>
                <w:rFonts w:ascii="Calibri" w:hAnsi="Calibri" w:eastAsia="Times New Roman" w:cs="Calibri"/>
                <w:color w:val="000000"/>
                <w:sz w:val="20"/>
                <w:szCs w:val="20"/>
              </w:rPr>
            </w:pPr>
            <w:r w:rsidRPr="00C4456E">
              <w:rPr>
                <w:rFonts w:ascii="Calibri" w:hAnsi="Calibri" w:eastAsia="Times New Roman" w:cs="Calibri"/>
                <w:color w:val="000000"/>
                <w:sz w:val="20"/>
                <w:szCs w:val="20"/>
              </w:rPr>
              <w:t>Treatment of missing values</w:t>
            </w:r>
          </w:p>
        </w:tc>
        <w:tc>
          <w:tcPr>
            <w:tcW w:w="7770" w:type="dxa"/>
            <w:shd w:val="clear" w:color="auto" w:fill="auto"/>
            <w:tcMar/>
            <w:hideMark/>
            <w:tcPrChange w:author="Madita S." w:date="2021-08-02T14:33:00Z" w:id="96">
              <w:tcPr>
                <w:tcW w:w="7229" w:type="dxa"/>
                <w:shd w:val="clear" w:color="auto" w:fill="auto"/>
                <w:hideMark/>
              </w:tcPr>
            </w:tcPrChange>
          </w:tcPr>
          <w:p w:rsidR="00C4456E" w:rsidP="00C4456E" w:rsidRDefault="00B92017" w14:paraId="230FC5A3" w14:textId="77777777">
            <w:pPr>
              <w:pStyle w:val="Listenabsatz"/>
              <w:numPr>
                <w:ilvl w:val="0"/>
                <w:numId w:val="1"/>
              </w:numPr>
              <w:spacing w:after="0" w:line="240" w:lineRule="auto"/>
              <w:rPr>
                <w:rFonts w:ascii="Calibri" w:hAnsi="Calibri" w:eastAsia="Times New Roman" w:cs="Calibri"/>
                <w:color w:val="000000"/>
                <w:sz w:val="20"/>
                <w:szCs w:val="20"/>
              </w:rPr>
            </w:pPr>
            <w:r w:rsidRPr="00C4456E">
              <w:rPr>
                <w:rFonts w:ascii="Calibri" w:hAnsi="Calibri" w:eastAsia="Times New Roman" w:cs="Calibri"/>
                <w:color w:val="000000"/>
                <w:sz w:val="20"/>
                <w:szCs w:val="20"/>
              </w:rPr>
              <w:t>At country level</w:t>
            </w:r>
          </w:p>
          <w:p w:rsidR="00B92017" w:rsidP="00C4456E" w:rsidRDefault="00B92017" w14:paraId="62246B9E" w14:textId="38C3F19F">
            <w:pPr>
              <w:spacing w:after="0" w:line="240" w:lineRule="auto"/>
              <w:rPr>
                <w:rFonts w:ascii="Calibri" w:hAnsi="Calibri" w:eastAsia="Times New Roman" w:cs="Calibri"/>
                <w:color w:val="000000"/>
                <w:sz w:val="20"/>
                <w:szCs w:val="20"/>
              </w:rPr>
            </w:pPr>
            <w:r w:rsidRPr="663CC229" w:rsidR="00B92017">
              <w:rPr>
                <w:rFonts w:ascii="Calibri" w:hAnsi="Calibri" w:eastAsia="Times New Roman" w:cs="Calibri"/>
                <w:color w:val="000000" w:themeColor="text1" w:themeTint="FF" w:themeShade="FF"/>
                <w:sz w:val="20"/>
                <w:szCs w:val="20"/>
              </w:rPr>
              <w:t>There is no attempt to provide estimates for individual countries or areas when country or area data are not available.</w:t>
            </w:r>
            <w:r w:rsidRPr="663CC229" w:rsidR="00B92017">
              <w:rPr>
                <w:sz w:val="20"/>
                <w:szCs w:val="20"/>
              </w:rPr>
              <w:t xml:space="preserve"> </w:t>
            </w:r>
            <w:r w:rsidRPr="663CC229" w:rsidR="00B92017">
              <w:rPr>
                <w:rFonts w:ascii="Calibri" w:hAnsi="Calibri" w:eastAsia="Times New Roman" w:cs="Calibri"/>
                <w:color w:val="000000" w:themeColor="text1" w:themeTint="FF" w:themeShade="FF"/>
                <w:sz w:val="20"/>
                <w:szCs w:val="20"/>
              </w:rPr>
              <w:t>For the analytical and comparative purposes, the country-level model-based estimates and projections are generated using a Bayesian hierarchical model.</w:t>
            </w:r>
          </w:p>
          <w:p w:rsidR="00C4456E" w:rsidP="00C4456E" w:rsidRDefault="00C4456E" w14:paraId="50193D99" w14:textId="77777777">
            <w:pPr>
              <w:spacing w:after="0" w:line="240" w:lineRule="auto"/>
              <w:rPr>
                <w:rFonts w:ascii="Calibri" w:hAnsi="Calibri" w:eastAsia="Times New Roman" w:cs="Calibri"/>
                <w:color w:val="000000"/>
                <w:sz w:val="20"/>
                <w:szCs w:val="20"/>
              </w:rPr>
            </w:pPr>
          </w:p>
          <w:p w:rsidR="00C4456E" w:rsidP="00C4456E" w:rsidRDefault="00C4456E" w14:paraId="161DFEA0" w14:textId="1F6B3CD6">
            <w:pPr>
              <w:pStyle w:val="Listenabsatz"/>
              <w:numPr>
                <w:ilvl w:val="0"/>
                <w:numId w:val="2"/>
              </w:numPr>
              <w:spacing w:after="0" w:line="240" w:lineRule="auto"/>
              <w:rPr>
                <w:rFonts w:ascii="Calibri" w:hAnsi="Calibri" w:eastAsia="Times New Roman" w:cs="Calibri"/>
                <w:color w:val="000000"/>
                <w:sz w:val="20"/>
                <w:szCs w:val="20"/>
              </w:rPr>
            </w:pPr>
            <w:r>
              <w:rPr>
                <w:rFonts w:ascii="Calibri" w:hAnsi="Calibri" w:eastAsia="Times New Roman" w:cs="Calibri"/>
                <w:color w:val="000000"/>
                <w:sz w:val="20"/>
                <w:szCs w:val="20"/>
              </w:rPr>
              <w:t>At regional and global levels</w:t>
            </w:r>
          </w:p>
          <w:p w:rsidRPr="00C4456E" w:rsidR="00C4456E" w:rsidP="00C4456E" w:rsidRDefault="00C4456E" w14:paraId="7009A73F" w14:textId="4E0324BD">
            <w:pPr>
              <w:spacing w:after="0" w:line="240" w:lineRule="auto"/>
              <w:rPr>
                <w:rFonts w:ascii="Calibri" w:hAnsi="Calibri" w:eastAsia="Times New Roman" w:cs="Calibri"/>
                <w:color w:val="000000"/>
                <w:sz w:val="20"/>
                <w:szCs w:val="20"/>
              </w:rPr>
            </w:pPr>
            <w:r w:rsidRPr="663CC229" w:rsidR="00C4456E">
              <w:rPr>
                <w:sz w:val="20"/>
                <w:szCs w:val="20"/>
              </w:rPr>
              <w:t>E</w:t>
            </w:r>
            <w:r w:rsidRPr="663CC229" w:rsidR="00C4456E">
              <w:rPr>
                <w:sz w:val="20"/>
                <w:szCs w:val="20"/>
              </w:rPr>
              <w:t>stimates for any given reference year</w:t>
            </w:r>
            <w:r w:rsidRPr="663CC229" w:rsidR="00C4456E">
              <w:rPr>
                <w:sz w:val="20"/>
                <w:szCs w:val="20"/>
              </w:rPr>
              <w:t xml:space="preserve"> are prepared using</w:t>
            </w:r>
            <w:r w:rsidRPr="663CC229" w:rsidR="00C4456E">
              <w:rPr>
                <w:sz w:val="20"/>
                <w:szCs w:val="20"/>
              </w:rPr>
              <w:t xml:space="preserve"> a Bayesian hierarchical model</w:t>
            </w:r>
            <w:r w:rsidRPr="663CC229" w:rsidR="00C4456E">
              <w:rPr>
                <w:sz w:val="20"/>
                <w:szCs w:val="20"/>
              </w:rPr>
              <w:t xml:space="preserve"> (see Computation method).</w:t>
            </w:r>
          </w:p>
          <w:p w:rsidRPr="00C4456E" w:rsidR="00B92017" w:rsidP="00294394" w:rsidRDefault="00B92017" w14:paraId="179BEACC" w14:textId="46AA7C9F">
            <w:pPr>
              <w:spacing w:after="0" w:line="240" w:lineRule="auto"/>
              <w:rPr>
                <w:rFonts w:ascii="Calibri" w:hAnsi="Calibri" w:eastAsia="Times New Roman" w:cs="Calibri"/>
                <w:color w:val="000000"/>
                <w:sz w:val="20"/>
                <w:szCs w:val="20"/>
              </w:rPr>
            </w:pPr>
          </w:p>
        </w:tc>
      </w:tr>
      <w:tr w:rsidRPr="00C4456E" w:rsidR="00B92017" w:rsidTr="29D32423" w14:paraId="633CB694" w14:textId="77777777">
        <w:trPr>
          <w:trHeight w:val="960"/>
        </w:trPr>
        <w:tc>
          <w:tcPr>
            <w:tcW w:w="570" w:type="dxa"/>
            <w:shd w:val="clear" w:color="auto" w:fill="auto"/>
            <w:tcMar/>
          </w:tcPr>
          <w:p w:rsidR="21D697A0" w:rsidP="21D697A0" w:rsidRDefault="21D697A0" w14:paraId="64F806F7" w14:textId="0CD69407">
            <w:pPr>
              <w:pStyle w:val="Standard"/>
              <w:spacing w:line="240" w:lineRule="auto"/>
              <w:rPr>
                <w:rFonts w:ascii="Calibri" w:hAnsi="Calibri" w:eastAsia="Times New Roman" w:cs="Calibri"/>
                <w:color w:val="000000" w:themeColor="text1" w:themeTint="FF" w:themeShade="FF"/>
                <w:sz w:val="20"/>
                <w:szCs w:val="20"/>
              </w:rPr>
            </w:pPr>
            <w:r w:rsidRPr="21D697A0" w:rsidR="21D697A0">
              <w:rPr>
                <w:rFonts w:ascii="Calibri" w:hAnsi="Calibri" w:eastAsia="Times New Roman" w:cs="Calibri"/>
                <w:color w:val="000000" w:themeColor="text1" w:themeTint="FF" w:themeShade="FF"/>
                <w:sz w:val="20"/>
                <w:szCs w:val="20"/>
              </w:rPr>
              <w:t>32</w:t>
            </w:r>
          </w:p>
        </w:tc>
        <w:tc>
          <w:tcPr>
            <w:tcW w:w="525" w:type="dxa"/>
            <w:shd w:val="clear" w:color="auto" w:fill="auto"/>
            <w:tcMar/>
          </w:tcPr>
          <w:p w:rsidR="21D697A0" w:rsidP="21D697A0" w:rsidRDefault="21D697A0" w14:paraId="616CC997" w14:textId="46E5A969">
            <w:pPr>
              <w:pStyle w:val="Standard"/>
              <w:spacing w:line="240" w:lineRule="auto"/>
              <w:rPr>
                <w:rFonts w:ascii="Calibri" w:hAnsi="Calibri" w:eastAsia="Times New Roman" w:cs="Calibri"/>
                <w:color w:val="000000" w:themeColor="text1" w:themeTint="FF" w:themeShade="FF"/>
                <w:sz w:val="20"/>
                <w:szCs w:val="20"/>
              </w:rPr>
            </w:pPr>
            <w:r w:rsidRPr="21D697A0" w:rsidR="21D697A0">
              <w:rPr>
                <w:rFonts w:ascii="Calibri" w:hAnsi="Calibri" w:eastAsia="Times New Roman" w:cs="Calibri"/>
                <w:color w:val="000000" w:themeColor="text1" w:themeTint="FF" w:themeShade="FF"/>
                <w:sz w:val="20"/>
                <w:szCs w:val="20"/>
              </w:rPr>
              <w:t>25</w:t>
            </w:r>
          </w:p>
        </w:tc>
        <w:tc>
          <w:tcPr>
            <w:tcW w:w="480" w:type="dxa"/>
            <w:shd w:val="clear" w:color="auto" w:fill="auto"/>
            <w:tcMar/>
          </w:tcPr>
          <w:p w:rsidR="1ED2F1A4" w:rsidP="21D697A0" w:rsidRDefault="1ED2F1A4" w14:paraId="398142A2" w14:textId="03A55382">
            <w:pPr>
              <w:pStyle w:val="Standard"/>
              <w:spacing w:line="240" w:lineRule="auto"/>
              <w:rPr>
                <w:rFonts w:ascii="Calibri" w:hAnsi="Calibri" w:eastAsia="Times New Roman" w:cs="Calibri"/>
                <w:color w:val="000000" w:themeColor="text1" w:themeTint="FF" w:themeShade="FF"/>
                <w:sz w:val="20"/>
                <w:szCs w:val="20"/>
              </w:rPr>
            </w:pPr>
            <w:r w:rsidRPr="7C8C0938" w:rsidR="50785625">
              <w:rPr>
                <w:rFonts w:ascii="Calibri" w:hAnsi="Calibri" w:eastAsia="Times New Roman" w:cs="Calibri"/>
                <w:color w:val="000000" w:themeColor="text1" w:themeTint="FF" w:themeShade="FF"/>
                <w:sz w:val="20"/>
                <w:szCs w:val="20"/>
              </w:rPr>
              <w:t>8</w:t>
            </w:r>
          </w:p>
        </w:tc>
        <w:tc>
          <w:tcPr>
            <w:tcW w:w="1455" w:type="dxa"/>
            <w:shd w:val="clear" w:color="auto" w:fill="auto"/>
            <w:tcMar/>
            <w:hideMark/>
            <w:tcPrChange w:author="Madita S." w:date="2021-08-02T14:33:00Z" w:id="101">
              <w:tcPr>
                <w:tcW w:w="1555" w:type="dxa"/>
                <w:shd w:val="clear" w:color="auto" w:fill="auto"/>
                <w:hideMark/>
              </w:tcPr>
            </w:tcPrChange>
          </w:tcPr>
          <w:p w:rsidRPr="00C4456E" w:rsidR="00B92017" w:rsidP="003867EC" w:rsidRDefault="00B92017" w14:paraId="442656AE" w14:textId="77777777">
            <w:pPr>
              <w:spacing w:after="0" w:line="240" w:lineRule="auto"/>
              <w:rPr>
                <w:rFonts w:ascii="Calibri" w:hAnsi="Calibri" w:eastAsia="Times New Roman" w:cs="Calibri"/>
                <w:color w:val="000000"/>
                <w:sz w:val="20"/>
                <w:szCs w:val="20"/>
              </w:rPr>
            </w:pPr>
            <w:r w:rsidRPr="00C4456E">
              <w:rPr>
                <w:rFonts w:ascii="Calibri" w:hAnsi="Calibri" w:eastAsia="Times New Roman" w:cs="Calibri"/>
                <w:color w:val="000000"/>
                <w:sz w:val="20"/>
                <w:szCs w:val="20"/>
              </w:rPr>
              <w:t xml:space="preserve">Data availability and assessment </w:t>
            </w:r>
            <w:r w:rsidRPr="00C4456E">
              <w:rPr>
                <w:rFonts w:ascii="Calibri" w:hAnsi="Calibri" w:eastAsia="Times New Roman" w:cs="Calibri"/>
                <w:color w:val="000000"/>
                <w:sz w:val="20"/>
                <w:szCs w:val="20"/>
              </w:rPr>
              <w:lastRenderedPageBreak/>
              <w:t>of countries’ capacity</w:t>
            </w:r>
          </w:p>
        </w:tc>
        <w:tc>
          <w:tcPr>
            <w:tcW w:w="7770" w:type="dxa"/>
            <w:shd w:val="clear" w:color="auto" w:fill="auto"/>
            <w:tcMar/>
            <w:hideMark/>
            <w:tcPrChange w:author="Madita S." w:date="2021-08-02T14:33:00Z" w:id="102">
              <w:tcPr>
                <w:tcW w:w="7229" w:type="dxa"/>
                <w:shd w:val="clear" w:color="auto" w:fill="auto"/>
                <w:hideMark/>
              </w:tcPr>
            </w:tcPrChange>
          </w:tcPr>
          <w:p w:rsidRPr="00C4456E" w:rsidR="00B92017" w:rsidRDefault="00B92017" w14:paraId="0DD828A8" w14:textId="525C222C">
            <w:pPr>
              <w:spacing w:after="0" w:line="240" w:lineRule="auto"/>
              <w:rPr>
                <w:rFonts w:ascii="Calibri" w:hAnsi="Calibri" w:eastAsia="Times New Roman" w:cs="Calibri"/>
                <w:color w:val="000000"/>
                <w:sz w:val="20"/>
                <w:szCs w:val="20"/>
              </w:rPr>
            </w:pPr>
            <w:r w:rsidRPr="663CC229" w:rsidR="00B92017">
              <w:rPr>
                <w:rFonts w:ascii="Calibri" w:hAnsi="Calibri" w:eastAsia="Times New Roman" w:cs="Calibri"/>
                <w:color w:val="000000" w:themeColor="text1" w:themeTint="FF" w:themeShade="FF"/>
                <w:sz w:val="20"/>
                <w:szCs w:val="20"/>
              </w:rPr>
              <w:t>Data for the percentage of women of reproductive age (15-49 years) who have their need for family planning satisfied with modern methods are available for 1</w:t>
            </w:r>
            <w:r w:rsidRPr="663CC229" w:rsidR="00B92017">
              <w:rPr>
                <w:rFonts w:ascii="Calibri" w:hAnsi="Calibri" w:eastAsia="Times New Roman" w:cs="Calibri"/>
                <w:color w:val="000000" w:themeColor="text1" w:themeTint="FF" w:themeShade="FF"/>
                <w:sz w:val="20"/>
                <w:szCs w:val="20"/>
              </w:rPr>
              <w:t>33</w:t>
            </w:r>
            <w:r w:rsidRPr="663CC229" w:rsidR="00B92017">
              <w:rPr>
                <w:rFonts w:ascii="Calibri" w:hAnsi="Calibri" w:eastAsia="Times New Roman" w:cs="Calibri"/>
                <w:color w:val="000000" w:themeColor="text1" w:themeTint="FF" w:themeShade="FF"/>
                <w:sz w:val="20"/>
                <w:szCs w:val="20"/>
              </w:rPr>
              <w:t xml:space="preserve"> countries or areas for the 2000-20</w:t>
            </w:r>
            <w:r w:rsidRPr="663CC229" w:rsidR="00B92017">
              <w:rPr>
                <w:rFonts w:ascii="Calibri" w:hAnsi="Calibri" w:eastAsia="Times New Roman" w:cs="Calibri"/>
                <w:color w:val="000000" w:themeColor="text1" w:themeTint="FF" w:themeShade="FF"/>
                <w:sz w:val="20"/>
                <w:szCs w:val="20"/>
              </w:rPr>
              <w:t>20</w:t>
            </w:r>
            <w:r w:rsidRPr="663CC229" w:rsidR="00B92017">
              <w:rPr>
                <w:rFonts w:ascii="Calibri" w:hAnsi="Calibri" w:eastAsia="Times New Roman" w:cs="Calibri"/>
                <w:color w:val="000000" w:themeColor="text1" w:themeTint="FF" w:themeShade="FF"/>
                <w:sz w:val="20"/>
                <w:szCs w:val="20"/>
              </w:rPr>
              <w:t xml:space="preserve"> </w:t>
            </w:r>
            <w:r w:rsidRPr="663CC229" w:rsidR="00B92017">
              <w:rPr>
                <w:rFonts w:ascii="Calibri" w:hAnsi="Calibri" w:eastAsia="Times New Roman" w:cs="Calibri"/>
                <w:color w:val="000000" w:themeColor="text1" w:themeTint="FF" w:themeShade="FF"/>
                <w:sz w:val="20"/>
                <w:szCs w:val="20"/>
              </w:rPr>
              <w:t xml:space="preserve">time period. For </w:t>
            </w:r>
            <w:r w:rsidRPr="663CC229" w:rsidR="00B92017">
              <w:rPr>
                <w:rFonts w:ascii="Calibri" w:hAnsi="Calibri" w:eastAsia="Times New Roman" w:cs="Calibri"/>
                <w:color w:val="000000" w:themeColor="text1" w:themeTint="FF" w:themeShade="FF"/>
                <w:sz w:val="20"/>
                <w:szCs w:val="20"/>
              </w:rPr>
              <w:t>108</w:t>
            </w:r>
            <w:r w:rsidRPr="663CC229" w:rsidR="00B92017">
              <w:rPr>
                <w:rFonts w:ascii="Calibri" w:hAnsi="Calibri" w:eastAsia="Times New Roman" w:cs="Calibri"/>
                <w:color w:val="000000" w:themeColor="text1" w:themeTint="FF" w:themeShade="FF"/>
                <w:sz w:val="20"/>
                <w:szCs w:val="20"/>
              </w:rPr>
              <w:t xml:space="preserve"> countries or areas, there are at least two available data points. </w:t>
            </w:r>
            <w:r>
              <w:br/>
            </w:r>
            <w:r>
              <w:br/>
            </w:r>
          </w:p>
        </w:tc>
      </w:tr>
      <w:tr w:rsidRPr="00C4456E" w:rsidR="00B92017" w:rsidTr="29D32423" w14:paraId="4556FA7D" w14:textId="77777777">
        <w:trPr>
          <w:trHeight w:val="267"/>
        </w:trPr>
        <w:tc>
          <w:tcPr>
            <w:tcW w:w="570" w:type="dxa"/>
            <w:shd w:val="clear" w:color="auto" w:fill="auto"/>
            <w:tcMar/>
          </w:tcPr>
          <w:p w:rsidR="21D697A0" w:rsidP="21D697A0" w:rsidRDefault="21D697A0" w14:paraId="05EB6B33" w14:textId="0CD69407">
            <w:pPr>
              <w:pStyle w:val="Standard"/>
              <w:spacing w:line="240" w:lineRule="auto"/>
              <w:rPr>
                <w:rFonts w:ascii="Calibri" w:hAnsi="Calibri" w:eastAsia="Times New Roman" w:cs="Calibri"/>
                <w:color w:val="000000" w:themeColor="text1" w:themeTint="FF" w:themeShade="FF"/>
                <w:sz w:val="20"/>
                <w:szCs w:val="20"/>
              </w:rPr>
            </w:pPr>
            <w:r w:rsidRPr="21D697A0" w:rsidR="21D697A0">
              <w:rPr>
                <w:rFonts w:ascii="Calibri" w:hAnsi="Calibri" w:eastAsia="Times New Roman" w:cs="Calibri"/>
                <w:color w:val="000000" w:themeColor="text1" w:themeTint="FF" w:themeShade="FF"/>
                <w:sz w:val="20"/>
                <w:szCs w:val="20"/>
              </w:rPr>
              <w:t>32</w:t>
            </w:r>
          </w:p>
        </w:tc>
        <w:tc>
          <w:tcPr>
            <w:tcW w:w="525" w:type="dxa"/>
            <w:shd w:val="clear" w:color="auto" w:fill="auto"/>
            <w:tcMar/>
          </w:tcPr>
          <w:p w:rsidR="21D697A0" w:rsidP="21D697A0" w:rsidRDefault="21D697A0" w14:paraId="30F03977" w14:textId="46E5A969">
            <w:pPr>
              <w:pStyle w:val="Standard"/>
              <w:spacing w:line="240" w:lineRule="auto"/>
              <w:rPr>
                <w:rFonts w:ascii="Calibri" w:hAnsi="Calibri" w:eastAsia="Times New Roman" w:cs="Calibri"/>
                <w:color w:val="000000" w:themeColor="text1" w:themeTint="FF" w:themeShade="FF"/>
                <w:sz w:val="20"/>
                <w:szCs w:val="20"/>
              </w:rPr>
            </w:pPr>
            <w:r w:rsidRPr="21D697A0" w:rsidR="21D697A0">
              <w:rPr>
                <w:rFonts w:ascii="Calibri" w:hAnsi="Calibri" w:eastAsia="Times New Roman" w:cs="Calibri"/>
                <w:color w:val="000000" w:themeColor="text1" w:themeTint="FF" w:themeShade="FF"/>
                <w:sz w:val="20"/>
                <w:szCs w:val="20"/>
              </w:rPr>
              <w:t>25</w:t>
            </w:r>
          </w:p>
        </w:tc>
        <w:tc>
          <w:tcPr>
            <w:tcW w:w="480" w:type="dxa"/>
            <w:shd w:val="clear" w:color="auto" w:fill="auto"/>
            <w:tcMar/>
          </w:tcPr>
          <w:p w:rsidR="76B74CCB" w:rsidP="21D697A0" w:rsidRDefault="76B74CCB" w14:paraId="6F35AADE" w14:textId="74B2B390">
            <w:pPr>
              <w:pStyle w:val="Standard"/>
              <w:spacing w:line="240" w:lineRule="auto"/>
              <w:rPr>
                <w:rFonts w:ascii="Calibri" w:hAnsi="Calibri" w:eastAsia="Times New Roman" w:cs="Calibri"/>
                <w:color w:val="000000" w:themeColor="text1" w:themeTint="FF" w:themeShade="FF"/>
                <w:sz w:val="20"/>
                <w:szCs w:val="20"/>
              </w:rPr>
            </w:pPr>
            <w:r w:rsidRPr="7C8C0938" w:rsidR="2C3107F7">
              <w:rPr>
                <w:rFonts w:ascii="Calibri" w:hAnsi="Calibri" w:eastAsia="Times New Roman" w:cs="Calibri"/>
                <w:color w:val="000000" w:themeColor="text1" w:themeTint="FF" w:themeShade="FF"/>
                <w:sz w:val="20"/>
                <w:szCs w:val="20"/>
              </w:rPr>
              <w:t>9</w:t>
            </w:r>
          </w:p>
        </w:tc>
        <w:tc>
          <w:tcPr>
            <w:tcW w:w="1455" w:type="dxa"/>
            <w:shd w:val="clear" w:color="auto" w:fill="auto"/>
            <w:tcMar/>
            <w:hideMark/>
            <w:tcPrChange w:author="Madita S." w:date="2021-08-02T14:33:00Z" w:id="112">
              <w:tcPr>
                <w:tcW w:w="1555" w:type="dxa"/>
                <w:shd w:val="clear" w:color="auto" w:fill="auto"/>
                <w:hideMark/>
              </w:tcPr>
            </w:tcPrChange>
          </w:tcPr>
          <w:p w:rsidRPr="00C4456E" w:rsidR="00B92017" w:rsidP="003867EC" w:rsidRDefault="00B92017" w14:paraId="0012C794" w14:textId="77777777">
            <w:pPr>
              <w:spacing w:after="0" w:line="240" w:lineRule="auto"/>
              <w:rPr>
                <w:rFonts w:ascii="Calibri" w:hAnsi="Calibri" w:eastAsia="Times New Roman" w:cs="Calibri"/>
                <w:color w:val="000000"/>
                <w:sz w:val="20"/>
                <w:szCs w:val="20"/>
              </w:rPr>
            </w:pPr>
            <w:r w:rsidRPr="00C4456E">
              <w:rPr>
                <w:rFonts w:ascii="Calibri" w:hAnsi="Calibri" w:eastAsia="Times New Roman" w:cs="Calibri"/>
                <w:color w:val="000000"/>
                <w:sz w:val="20"/>
                <w:szCs w:val="20"/>
              </w:rPr>
              <w:lastRenderedPageBreak/>
              <w:t>Expected time of release</w:t>
            </w:r>
          </w:p>
        </w:tc>
        <w:tc>
          <w:tcPr>
            <w:tcW w:w="7770" w:type="dxa"/>
            <w:shd w:val="clear" w:color="auto" w:fill="auto"/>
            <w:tcMar/>
            <w:hideMark/>
            <w:tcPrChange w:author="Madita S." w:date="2021-08-02T14:33:00Z" w:id="113">
              <w:tcPr>
                <w:tcW w:w="7229" w:type="dxa"/>
                <w:shd w:val="clear" w:color="auto" w:fill="auto"/>
                <w:hideMark/>
              </w:tcPr>
            </w:tcPrChange>
          </w:tcPr>
          <w:p w:rsidR="00726D2A" w:rsidP="00294394" w:rsidRDefault="00B92017" w14:paraId="4D60B0CC" w14:textId="42544450">
            <w:pPr>
              <w:pStyle w:val="Default"/>
              <w:rPr>
                <w:rFonts w:eastAsia="Times New Roman"/>
                <w:sz w:val="20"/>
                <w:szCs w:val="20"/>
              </w:rPr>
            </w:pPr>
            <w:r w:rsidRPr="663CC229" w:rsidR="00B92017">
              <w:rPr>
                <w:rFonts w:eastAsia="Times New Roman"/>
                <w:sz w:val="20"/>
                <w:szCs w:val="20"/>
              </w:rPr>
              <w:t xml:space="preserve">Data collection: </w:t>
            </w:r>
            <w:r>
              <w:br/>
            </w:r>
            <w:r w:rsidRPr="663CC229" w:rsidR="00B92017">
              <w:rPr>
                <w:sz w:val="20"/>
                <w:szCs w:val="20"/>
              </w:rPr>
              <w:t>Data are compiled in the period from October to January.</w:t>
            </w:r>
            <w:r>
              <w:br/>
            </w:r>
            <w:r>
              <w:br/>
            </w:r>
            <w:r w:rsidRPr="663CC229" w:rsidR="00B92017">
              <w:rPr>
                <w:rFonts w:eastAsia="Times New Roman"/>
                <w:sz w:val="20"/>
                <w:szCs w:val="20"/>
              </w:rPr>
              <w:t xml:space="preserve">Data release: </w:t>
            </w:r>
            <w:r>
              <w:br/>
            </w:r>
            <w:r w:rsidRPr="663CC229" w:rsidR="00B92017">
              <w:rPr>
                <w:sz w:val="20"/>
                <w:szCs w:val="20"/>
              </w:rPr>
              <w:t>in March of each year as a comprehensive compilation of data and model-based annual estimates and projections up to 2030 at the national, regional and global level.</w:t>
            </w:r>
            <w:r w:rsidRPr="663CC229" w:rsidR="00B92017">
              <w:rPr>
                <w:rFonts w:eastAsia="Times New Roman"/>
                <w:sz w:val="20"/>
                <w:szCs w:val="20"/>
              </w:rPr>
              <w:t xml:space="preserve"> </w:t>
            </w:r>
            <w:r>
              <w:br/>
            </w:r>
            <w:r w:rsidRPr="663CC229" w:rsidR="00B92017">
              <w:rPr>
                <w:rFonts w:eastAsia="Times New Roman"/>
                <w:sz w:val="20"/>
                <w:szCs w:val="20"/>
              </w:rPr>
              <w:t xml:space="preserve">See: </w:t>
            </w:r>
          </w:p>
          <w:p w:rsidRPr="00C4456E" w:rsidR="00B92017" w:rsidP="00726D2A" w:rsidRDefault="00B92017" w14:paraId="07651D5B" w14:textId="48BCAE42">
            <w:pPr>
              <w:pStyle w:val="Default"/>
              <w:numPr>
                <w:ilvl w:val="0"/>
                <w:numId w:val="2"/>
              </w:numPr>
              <w:rPr>
                <w:rFonts w:eastAsia="Times New Roman"/>
                <w:sz w:val="20"/>
                <w:szCs w:val="20"/>
              </w:rPr>
            </w:pPr>
            <w:r w:rsidRPr="663CC229" w:rsidR="00B92017">
              <w:rPr>
                <w:rFonts w:eastAsia="Times New Roman"/>
                <w:sz w:val="20"/>
                <w:szCs w:val="20"/>
              </w:rPr>
              <w:t>United Nations, Department of Economic and Social Affairs, Population Division (20</w:t>
            </w:r>
            <w:r w:rsidRPr="663CC229" w:rsidR="00B92017">
              <w:rPr>
                <w:rFonts w:eastAsia="Times New Roman"/>
                <w:sz w:val="20"/>
                <w:szCs w:val="20"/>
              </w:rPr>
              <w:t>21</w:t>
            </w:r>
            <w:r w:rsidRPr="663CC229" w:rsidR="00B92017">
              <w:rPr>
                <w:rFonts w:eastAsia="Times New Roman"/>
                <w:sz w:val="20"/>
                <w:szCs w:val="20"/>
              </w:rPr>
              <w:t>). World Contraceptive Use 20</w:t>
            </w:r>
            <w:r w:rsidRPr="663CC229" w:rsidR="00B92017">
              <w:rPr>
                <w:rFonts w:eastAsia="Times New Roman"/>
                <w:sz w:val="20"/>
                <w:szCs w:val="20"/>
              </w:rPr>
              <w:t>21</w:t>
            </w:r>
            <w:r w:rsidRPr="663CC229" w:rsidR="495ACD34">
              <w:rPr>
                <w:rFonts w:eastAsia="Times New Roman"/>
                <w:sz w:val="20"/>
                <w:szCs w:val="20"/>
              </w:rPr>
              <w:t>.</w:t>
            </w:r>
            <w:r w:rsidRPr="663CC229" w:rsidR="00B92017">
              <w:rPr>
                <w:rFonts w:eastAsia="Times New Roman"/>
                <w:sz w:val="20"/>
                <w:szCs w:val="20"/>
              </w:rPr>
              <w:t xml:space="preserve"> </w:t>
            </w:r>
            <w:r w:rsidRPr="663CC229" w:rsidR="00B92017">
              <w:rPr>
                <w:rFonts w:eastAsia="Times New Roman"/>
                <w:sz w:val="20"/>
                <w:szCs w:val="20"/>
              </w:rPr>
              <w:t xml:space="preserve">New York: United Nations. </w:t>
            </w:r>
            <w:r w:rsidRPr="663CC229" w:rsidR="00726D2A">
              <w:rPr>
                <w:rFonts w:eastAsia="Times New Roman"/>
                <w:sz w:val="20"/>
                <w:szCs w:val="20"/>
              </w:rPr>
              <w:t>(</w:t>
            </w:r>
            <w:r w:rsidRPr="663CC229" w:rsidR="00B92017">
              <w:rPr>
                <w:rFonts w:eastAsia="Times New Roman"/>
                <w:sz w:val="20"/>
                <w:szCs w:val="20"/>
              </w:rPr>
              <w:t xml:space="preserve">https://www.un.org/development/desa/pd/data/world-contraceptive-use) </w:t>
            </w:r>
          </w:p>
          <w:p w:rsidRPr="00C4456E" w:rsidR="00B92017" w:rsidP="00726D2A" w:rsidRDefault="00B92017" w14:paraId="4D23F14B" w14:textId="77777777">
            <w:pPr>
              <w:pStyle w:val="Default"/>
              <w:numPr>
                <w:ilvl w:val="0"/>
                <w:numId w:val="2"/>
              </w:numPr>
              <w:rPr>
                <w:rFonts w:eastAsia="Times New Roman"/>
                <w:sz w:val="20"/>
                <w:szCs w:val="20"/>
              </w:rPr>
            </w:pPr>
            <w:r w:rsidRPr="663CC229" w:rsidR="00B92017">
              <w:rPr>
                <w:rFonts w:eastAsia="Times New Roman"/>
                <w:sz w:val="20"/>
                <w:szCs w:val="20"/>
              </w:rPr>
              <w:t xml:space="preserve">United Nations, Department of Economic and Social Affairs, Population Division (2021). Estimates and Projections of Family Planning Indicators 2021. New York: United Nations. (https://www.un.org/development/desa/pd/data/family-planning-indicators) </w:t>
            </w:r>
          </w:p>
          <w:p w:rsidRPr="00726D2A" w:rsidR="00B92017" w:rsidP="00726D2A" w:rsidRDefault="00B92017" w14:paraId="6B7F1B01" w14:textId="11508EAA">
            <w:pPr>
              <w:pStyle w:val="Listenabsatz"/>
              <w:numPr>
                <w:ilvl w:val="0"/>
                <w:numId w:val="2"/>
              </w:numPr>
              <w:spacing w:after="0" w:line="240" w:lineRule="auto"/>
              <w:rPr>
                <w:rFonts w:ascii="Calibri" w:hAnsi="Calibri" w:eastAsia="Times New Roman" w:cs="Calibri"/>
                <w:color w:val="000000"/>
                <w:sz w:val="20"/>
                <w:szCs w:val="20"/>
              </w:rPr>
            </w:pPr>
            <w:r w:rsidRPr="663CC229" w:rsidR="00B92017">
              <w:rPr>
                <w:rFonts w:ascii="Calibri" w:hAnsi="Calibri" w:eastAsia="Times New Roman" w:cs="Calibri"/>
                <w:color w:val="000000" w:themeColor="text1" w:themeTint="FF" w:themeShade="FF"/>
                <w:sz w:val="20"/>
                <w:szCs w:val="20"/>
                <w:lang w:val="en-GB"/>
              </w:rPr>
              <w:t>The data are also available in the interactive data portal of the Population</w:t>
            </w:r>
            <w:r w:rsidRPr="663CC229" w:rsidR="00B92017">
              <w:rPr>
                <w:sz w:val="20"/>
                <w:szCs w:val="20"/>
              </w:rPr>
              <w:t xml:space="preserve"> </w:t>
            </w:r>
            <w:r w:rsidRPr="663CC229" w:rsidR="00B92017">
              <w:rPr>
                <w:rFonts w:ascii="Calibri" w:hAnsi="Calibri" w:eastAsia="Times New Roman" w:cs="Calibri"/>
                <w:color w:val="000000" w:themeColor="text1" w:themeTint="FF" w:themeShade="FF"/>
                <w:sz w:val="20"/>
                <w:szCs w:val="20"/>
                <w:lang w:val="en-GB"/>
              </w:rPr>
              <w:t>Division (https://population.un.org/dataportal/home)</w:t>
            </w:r>
          </w:p>
        </w:tc>
      </w:tr>
      <w:tr w:rsidR="7C8C0938" w:rsidTr="29D32423" w14:paraId="1E83B0E8">
        <w:trPr>
          <w:trHeight w:val="267"/>
        </w:trPr>
        <w:tc>
          <w:tcPr>
            <w:tcW w:w="570" w:type="dxa"/>
            <w:shd w:val="clear" w:color="auto" w:fill="auto"/>
            <w:tcMar/>
          </w:tcPr>
          <w:p w:rsidR="1D2970CE" w:rsidP="7C8C0938" w:rsidRDefault="1D2970CE" w14:paraId="00BCCB20" w14:textId="51BE8620">
            <w:pPr>
              <w:pStyle w:val="Standard"/>
              <w:spacing w:line="240" w:lineRule="auto"/>
              <w:rPr>
                <w:rFonts w:ascii="Calibri" w:hAnsi="Calibri" w:eastAsia="Times New Roman" w:cs="Calibri"/>
                <w:color w:val="000000" w:themeColor="text1" w:themeTint="FF" w:themeShade="FF"/>
                <w:sz w:val="20"/>
                <w:szCs w:val="20"/>
              </w:rPr>
            </w:pPr>
            <w:r w:rsidRPr="7C8C0938" w:rsidR="1D2970CE">
              <w:rPr>
                <w:rFonts w:ascii="Calibri" w:hAnsi="Calibri" w:eastAsia="Times New Roman" w:cs="Calibri"/>
                <w:color w:val="000000" w:themeColor="text1" w:themeTint="FF" w:themeShade="FF"/>
                <w:sz w:val="20"/>
                <w:szCs w:val="20"/>
              </w:rPr>
              <w:t>32</w:t>
            </w:r>
          </w:p>
        </w:tc>
        <w:tc>
          <w:tcPr>
            <w:tcW w:w="525" w:type="dxa"/>
            <w:shd w:val="clear" w:color="auto" w:fill="auto"/>
            <w:tcMar/>
          </w:tcPr>
          <w:p w:rsidR="1D2970CE" w:rsidP="7C8C0938" w:rsidRDefault="1D2970CE" w14:paraId="2FFF5098" w14:textId="054F15D6">
            <w:pPr>
              <w:pStyle w:val="Standard"/>
              <w:spacing w:line="240" w:lineRule="auto"/>
              <w:rPr>
                <w:rFonts w:ascii="Calibri" w:hAnsi="Calibri" w:eastAsia="Times New Roman" w:cs="Calibri"/>
                <w:color w:val="000000" w:themeColor="text1" w:themeTint="FF" w:themeShade="FF"/>
                <w:sz w:val="20"/>
                <w:szCs w:val="20"/>
              </w:rPr>
            </w:pPr>
            <w:r w:rsidRPr="7C8C0938" w:rsidR="1D2970CE">
              <w:rPr>
                <w:rFonts w:ascii="Calibri" w:hAnsi="Calibri" w:eastAsia="Times New Roman" w:cs="Calibri"/>
                <w:color w:val="000000" w:themeColor="text1" w:themeTint="FF" w:themeShade="FF"/>
                <w:sz w:val="20"/>
                <w:szCs w:val="20"/>
              </w:rPr>
              <w:t>25</w:t>
            </w:r>
          </w:p>
        </w:tc>
        <w:tc>
          <w:tcPr>
            <w:tcW w:w="480" w:type="dxa"/>
            <w:shd w:val="clear" w:color="auto" w:fill="auto"/>
            <w:tcMar/>
          </w:tcPr>
          <w:p w:rsidR="04982D4C" w:rsidP="7C8C0938" w:rsidRDefault="04982D4C" w14:paraId="3D309706" w14:textId="50AAEB0E">
            <w:pPr>
              <w:pStyle w:val="Standard"/>
              <w:spacing w:line="240" w:lineRule="auto"/>
              <w:rPr>
                <w:rFonts w:ascii="Calibri" w:hAnsi="Calibri" w:eastAsia="Times New Roman" w:cs="Calibri"/>
                <w:color w:val="000000" w:themeColor="text1" w:themeTint="FF" w:themeShade="FF"/>
                <w:sz w:val="20"/>
                <w:szCs w:val="20"/>
              </w:rPr>
            </w:pPr>
            <w:r w:rsidRPr="7C8C0938" w:rsidR="04982D4C">
              <w:rPr>
                <w:rFonts w:ascii="Calibri" w:hAnsi="Calibri" w:eastAsia="Times New Roman" w:cs="Calibri"/>
                <w:color w:val="000000" w:themeColor="text1" w:themeTint="FF" w:themeShade="FF"/>
                <w:sz w:val="20"/>
                <w:szCs w:val="20"/>
              </w:rPr>
              <w:t>10</w:t>
            </w:r>
          </w:p>
        </w:tc>
        <w:tc>
          <w:tcPr>
            <w:tcW w:w="1455" w:type="dxa"/>
            <w:shd w:val="clear" w:color="auto" w:fill="auto"/>
            <w:tcMar/>
            <w:hideMark/>
          </w:tcPr>
          <w:p w:rsidR="1D2970CE" w:rsidP="7C8C0938" w:rsidRDefault="1D2970CE" w14:paraId="751C6B8A" w14:textId="44709564">
            <w:pPr>
              <w:pStyle w:val="Standard"/>
              <w:spacing w:line="240" w:lineRule="auto"/>
              <w:rPr>
                <w:rFonts w:ascii="Calibri" w:hAnsi="Calibri" w:eastAsia="Times New Roman" w:cs="Calibri"/>
                <w:color w:val="000000" w:themeColor="text1" w:themeTint="FF" w:themeShade="FF"/>
                <w:sz w:val="20"/>
                <w:szCs w:val="20"/>
              </w:rPr>
            </w:pPr>
            <w:r w:rsidRPr="7C8C0938" w:rsidR="1D2970CE">
              <w:rPr>
                <w:rFonts w:ascii="Calibri" w:hAnsi="Calibri" w:eastAsia="Times New Roman" w:cs="Calibri"/>
                <w:color w:val="000000" w:themeColor="text1" w:themeTint="FF" w:themeShade="FF"/>
                <w:sz w:val="20"/>
                <w:szCs w:val="20"/>
              </w:rPr>
              <w:t xml:space="preserve">Data source </w:t>
            </w:r>
          </w:p>
        </w:tc>
        <w:tc>
          <w:tcPr>
            <w:tcW w:w="7770" w:type="dxa"/>
            <w:shd w:val="clear" w:color="auto" w:fill="auto"/>
            <w:tcMar/>
            <w:hideMark/>
          </w:tcPr>
          <w:p w:rsidR="1D2970CE" w:rsidP="29D32423" w:rsidRDefault="1D2970CE" w14:paraId="3DB5F1DB" w14:textId="1EEB9A60">
            <w:pPr>
              <w:pStyle w:val="Standard"/>
              <w:spacing w:beforeAutospacing="on" w:afterAutospacing="on" w:line="240" w:lineRule="auto"/>
              <w:rPr>
                <w:rFonts w:ascii="Calibri" w:hAnsi="Calibri" w:eastAsia="Calibri" w:cs="Calibri"/>
                <w:b w:val="0"/>
                <w:bCs w:val="0"/>
                <w:i w:val="0"/>
                <w:iCs w:val="0"/>
                <w:caps w:val="0"/>
                <w:smallCaps w:val="0"/>
                <w:noProof w:val="0"/>
                <w:color w:val="auto"/>
                <w:sz w:val="20"/>
                <w:szCs w:val="20"/>
                <w:lang w:val="de-DE"/>
              </w:rPr>
            </w:pPr>
            <w:r w:rsidRPr="29D32423" w:rsidR="1D2970CE">
              <w:rPr>
                <w:rStyle w:val="normaltextrun"/>
                <w:rFonts w:ascii="Calibri" w:hAnsi="Calibri" w:eastAsia="Calibri" w:cs="Calibri"/>
                <w:b w:val="0"/>
                <w:bCs w:val="0"/>
                <w:i w:val="0"/>
                <w:iCs w:val="0"/>
                <w:caps w:val="0"/>
                <w:smallCaps w:val="0"/>
                <w:noProof w:val="0"/>
                <w:color w:val="auto"/>
                <w:sz w:val="20"/>
                <w:szCs w:val="20"/>
                <w:lang w:val="en-US"/>
              </w:rPr>
              <w:t>Data extracted from SDG database, </w:t>
            </w:r>
            <w:hyperlink r:id="R53c35daaec304f94">
              <w:r w:rsidRPr="29D32423" w:rsidR="1D2970CE">
                <w:rPr>
                  <w:rStyle w:val="Hyperlink"/>
                  <w:rFonts w:ascii="Calibri" w:hAnsi="Calibri" w:eastAsia="Calibri" w:cs="Calibri"/>
                  <w:b w:val="0"/>
                  <w:bCs w:val="0"/>
                  <w:i w:val="0"/>
                  <w:iCs w:val="0"/>
                  <w:caps w:val="0"/>
                  <w:smallCaps w:val="0"/>
                  <w:noProof w:val="0"/>
                  <w:color w:val="auto"/>
                  <w:sz w:val="20"/>
                  <w:szCs w:val="20"/>
                  <w:lang w:val="en-US"/>
                </w:rPr>
                <w:t>https://unstats.un.org/sdgs/indicators/database/</w:t>
              </w:r>
            </w:hyperlink>
            <w:r w:rsidRPr="29D32423" w:rsidR="1D2970CE">
              <w:rPr>
                <w:rStyle w:val="normaltextrun"/>
                <w:rFonts w:ascii="Calibri" w:hAnsi="Calibri" w:eastAsia="Calibri" w:cs="Calibri"/>
                <w:b w:val="0"/>
                <w:bCs w:val="0"/>
                <w:i w:val="0"/>
                <w:iCs w:val="0"/>
                <w:caps w:val="0"/>
                <w:smallCaps w:val="0"/>
                <w:noProof w:val="0"/>
                <w:color w:val="auto"/>
                <w:sz w:val="20"/>
                <w:szCs w:val="20"/>
                <w:lang w:val="en-US"/>
              </w:rPr>
              <w:t xml:space="preserve"> </w:t>
            </w:r>
          </w:p>
          <w:p w:rsidR="1D2970CE" w:rsidP="29D32423" w:rsidRDefault="1D2970CE" w14:paraId="3E3AEDAA" w14:textId="368BBDD3">
            <w:pPr>
              <w:spacing w:beforeAutospacing="on" w:afterAutospacing="on" w:line="240" w:lineRule="auto"/>
              <w:rPr>
                <w:rFonts w:ascii="Calibri" w:hAnsi="Calibri" w:eastAsia="Calibri" w:cs="Calibri"/>
                <w:b w:val="0"/>
                <w:bCs w:val="0"/>
                <w:i w:val="0"/>
                <w:iCs w:val="0"/>
                <w:caps w:val="0"/>
                <w:smallCaps w:val="0"/>
                <w:noProof w:val="0"/>
                <w:color w:val="auto"/>
                <w:sz w:val="20"/>
                <w:szCs w:val="20"/>
                <w:lang w:val="de-DE"/>
              </w:rPr>
            </w:pPr>
            <w:r w:rsidRPr="29D32423" w:rsidR="1D2970CE">
              <w:rPr>
                <w:rStyle w:val="normaltextrun"/>
                <w:rFonts w:ascii="Calibri" w:hAnsi="Calibri" w:eastAsia="Calibri" w:cs="Calibri"/>
                <w:b w:val="0"/>
                <w:bCs w:val="0"/>
                <w:i w:val="0"/>
                <w:iCs w:val="0"/>
                <w:caps w:val="0"/>
                <w:smallCaps w:val="0"/>
                <w:noProof w:val="0"/>
                <w:color w:val="auto"/>
                <w:sz w:val="20"/>
                <w:szCs w:val="20"/>
                <w:lang w:val="en-US"/>
              </w:rPr>
              <w:t>(on 28 May 2021)</w:t>
            </w:r>
          </w:p>
          <w:p w:rsidR="7C8C0938" w:rsidP="7C8C0938" w:rsidRDefault="7C8C0938" w14:paraId="610849BD" w14:textId="675A2231">
            <w:pPr>
              <w:pStyle w:val="paragraph"/>
              <w:spacing w:before="0" w:beforeAutospacing="off" w:after="0" w:afterAutospacing="off"/>
              <w:rPr>
                <w:rFonts w:ascii="Calibri" w:hAnsi="Calibri" w:cs="Calibri"/>
                <w:color w:val="000000" w:themeColor="text1" w:themeTint="FF" w:themeShade="FF"/>
                <w:sz w:val="20"/>
                <w:szCs w:val="20"/>
              </w:rPr>
            </w:pPr>
          </w:p>
          <w:p w:rsidR="1D2970CE" w:rsidP="7C8C0938" w:rsidRDefault="1D2970CE" w14:paraId="6E8211DD" w14:textId="3341CDA1">
            <w:pPr>
              <w:pStyle w:val="paragraph"/>
              <w:spacing w:before="0" w:beforeAutospacing="off" w:after="0" w:afterAutospacing="off"/>
              <w:rPr>
                <w:rFonts w:ascii="Segoe UI" w:hAnsi="Segoe UI" w:cs="Segoe UI"/>
                <w:sz w:val="20"/>
                <w:szCs w:val="20"/>
              </w:rPr>
            </w:pPr>
            <w:r w:rsidRPr="7C8C0938" w:rsidR="1D2970CE">
              <w:rPr>
                <w:rFonts w:ascii="Calibri" w:hAnsi="Calibri" w:cs="Calibri"/>
                <w:color w:val="000000" w:themeColor="text1" w:themeTint="FF" w:themeShade="FF"/>
                <w:sz w:val="20"/>
                <w:szCs w:val="20"/>
              </w:rPr>
              <w:t>Metadata extracted from SDG database</w:t>
            </w:r>
            <w:r w:rsidRPr="7C8C0938" w:rsidR="7FC71ACD">
              <w:rPr>
                <w:rFonts w:ascii="Calibri" w:hAnsi="Calibri" w:cs="Calibri"/>
                <w:color w:val="000000" w:themeColor="text1" w:themeTint="FF" w:themeShade="FF"/>
                <w:sz w:val="20"/>
                <w:szCs w:val="20"/>
              </w:rPr>
              <w:t>,</w:t>
            </w:r>
            <w:r w:rsidRPr="7C8C0938" w:rsidR="1D2970CE">
              <w:rPr>
                <w:rFonts w:ascii="Calibri" w:hAnsi="Calibri" w:cs="Calibri"/>
                <w:color w:val="000000" w:themeColor="text1" w:themeTint="FF" w:themeShade="FF"/>
                <w:sz w:val="20"/>
                <w:szCs w:val="20"/>
              </w:rPr>
              <w:t xml:space="preserve"> https://unstats.un.org/sdgs/metadata/files/Metadata-03-07-01.pdf (on 10 July 2021)</w:t>
            </w:r>
          </w:p>
        </w:tc>
      </w:tr>
    </w:tbl>
    <w:p w:rsidRPr="00C4456E" w:rsidR="004E3C3F" w:rsidRDefault="004E3C3F" w14:paraId="521589D0" w14:textId="77777777">
      <w:pPr>
        <w:rPr>
          <w:sz w:val="20"/>
          <w:szCs w:val="20"/>
        </w:rPr>
      </w:pPr>
    </w:p>
    <w:sectPr w:rsidRPr="00C4456E" w:rsidR="004E3C3F" w:rsidSect="00874923">
      <w:pgSz w:w="12240" w:h="15840" w:orient="portrait"/>
      <w:pgMar w:top="720" w:right="720" w:bottom="720" w:left="720" w:header="708" w:footer="708" w:gutter="0"/>
      <w:cols w:space="708"/>
      <w:docGrid w:linePitch="360"/>
      <w:sectPrChange w:author="Madita S." w:date="2021-07-27T23:28:00Z" w:id="139">
        <w:sectPr w:rsidRPr="00C4456E" w:rsidR="004E3C3F" w:rsidSect="00874923">
          <w:pgSz w:w="15840" w:h="12240" w:orient="landscape"/>
          <w:pgMar w:top="720" w:right="720" w:bottom="720" w:left="720" w:header="708" w:footer="708" w:gutter="0"/>
        </w:sectPr>
      </w:sectPrChang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MS" w:author="Madita S." w:date="2021-07-30T16:55:00Z" w:id="50">
    <w:p w:rsidR="00615922" w:rsidP="00F95792" w:rsidRDefault="00615922" w14:paraId="327B87D4" w14:textId="77777777">
      <w:pPr>
        <w:pStyle w:val="Kommentartext"/>
      </w:pPr>
      <w:r>
        <w:rPr>
          <w:rStyle w:val="Kommentarzeichen"/>
        </w:rPr>
        <w:annotationRef/>
      </w:r>
      <w:r>
        <w:t>We have to adapt the numbers when we have the final ones.</w:t>
      </w:r>
    </w:p>
  </w:comment>
  <w:comment w:initials="MS" w:author="Madita S." w:date="2021-07-30T16:55:00Z" w:id="64">
    <w:p w:rsidR="00615922" w:rsidP="00CB3BA6" w:rsidRDefault="00615922" w14:paraId="2F566B0E" w14:textId="77777777">
      <w:pPr>
        <w:pStyle w:val="Kommentartext"/>
      </w:pPr>
      <w:r>
        <w:rPr>
          <w:rStyle w:val="Kommentarzeichen"/>
        </w:rPr>
        <w:annotationRef/>
      </w:r>
      <w:r>
        <w:t>We have to adapt the numbers when we have the final ones.</w:t>
      </w:r>
    </w:p>
  </w:comment>
  <w:comment w:initials="MS" w:author="Madita S." w:date="2021-07-30T16:28:00Z" w:id="78">
    <w:p w:rsidR="00B92017" w:rsidP="009E7AAC" w:rsidRDefault="00B92017" w14:paraId="6B6A88C8" w14:textId="77777777">
      <w:pPr>
        <w:pStyle w:val="Kommentartext"/>
      </w:pPr>
      <w:r>
        <w:rPr>
          <w:rStyle w:val="Kommentarzeichen"/>
        </w:rPr>
        <w:annotationRef/>
      </w:r>
      <w:r>
        <w:t>Source: Agency</w:t>
      </w:r>
    </w:p>
  </w:comment>
</w:comments>
</file>

<file path=word/commentsExtended.xml><?xml version="1.0" encoding="utf-8"?>
<w15:commentsEx xmlns:mc="http://schemas.openxmlformats.org/markup-compatibility/2006" xmlns:w15="http://schemas.microsoft.com/office/word/2012/wordml" mc:Ignorable="w15">
  <w15:commentEx w15:done="0" w15:paraId="327B87D4"/>
  <w15:commentEx w15:done="0" w15:paraId="2F566B0E"/>
  <w15:commentEx w15:done="0" w15:paraId="6B6A88C8"/>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4AEAD66" w16cex:dateUtc="2021-07-30T14:55:00Z"/>
  <w16cex:commentExtensible w16cex:durableId="24AEAD6E" w16cex:dateUtc="2021-07-30T14:55:00Z"/>
  <w16cex:commentExtensible w16cex:durableId="24AEA72C" w16cex:dateUtc="2021-07-30T14:28:00Z"/>
</w16cex:commentsExtensible>
</file>

<file path=word/commentsIds.xml><?xml version="1.0" encoding="utf-8"?>
<w16cid:commentsIds xmlns:mc="http://schemas.openxmlformats.org/markup-compatibility/2006" xmlns:w16cid="http://schemas.microsoft.com/office/word/2016/wordml/cid" mc:Ignorable="w16cid">
  <w16cid:commentId w16cid:paraId="327B87D4" w16cid:durableId="24AEAD66"/>
  <w16cid:commentId w16cid:paraId="2F566B0E" w16cid:durableId="24AEAD6E"/>
  <w16cid:commentId w16cid:paraId="6B6A88C8" w16cid:durableId="24AEA72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1A6500"/>
    <w:multiLevelType w:val="hybridMultilevel"/>
    <w:tmpl w:val="508C6788"/>
    <w:lvl w:ilvl="0" w:tplc="0407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 w15:restartNumberingAfterBreak="0">
    <w:nsid w:val="79CE2A00"/>
    <w:multiLevelType w:val="hybridMultilevel"/>
    <w:tmpl w:val="EFEE2C7A"/>
    <w:lvl w:ilvl="0" w:tplc="0407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dita S.">
    <w15:presenceInfo w15:providerId="Windows Live" w15:userId="0c023caa0615e90f"/>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8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95D"/>
    <w:rsid w:val="001E3DE8"/>
    <w:rsid w:val="00294394"/>
    <w:rsid w:val="0036680E"/>
    <w:rsid w:val="004839C5"/>
    <w:rsid w:val="004E3C3F"/>
    <w:rsid w:val="0058342A"/>
    <w:rsid w:val="005D495D"/>
    <w:rsid w:val="00615922"/>
    <w:rsid w:val="006B4296"/>
    <w:rsid w:val="00726D2A"/>
    <w:rsid w:val="007F6034"/>
    <w:rsid w:val="00814465"/>
    <w:rsid w:val="00874923"/>
    <w:rsid w:val="009E0973"/>
    <w:rsid w:val="00B92017"/>
    <w:rsid w:val="00BA1803"/>
    <w:rsid w:val="00C4456E"/>
    <w:rsid w:val="00C91D15"/>
    <w:rsid w:val="00D840E4"/>
    <w:rsid w:val="00DA220D"/>
    <w:rsid w:val="00EA1599"/>
    <w:rsid w:val="00EF09E8"/>
    <w:rsid w:val="00FD0BD4"/>
    <w:rsid w:val="012103E3"/>
    <w:rsid w:val="02F72CA5"/>
    <w:rsid w:val="04982D4C"/>
    <w:rsid w:val="04D4CBD9"/>
    <w:rsid w:val="08122B1C"/>
    <w:rsid w:val="11794965"/>
    <w:rsid w:val="1231B829"/>
    <w:rsid w:val="125038BC"/>
    <w:rsid w:val="13EC091D"/>
    <w:rsid w:val="1AE952B2"/>
    <w:rsid w:val="1D2970CE"/>
    <w:rsid w:val="1ED2E4CC"/>
    <w:rsid w:val="1ED2F1A4"/>
    <w:rsid w:val="205FA565"/>
    <w:rsid w:val="21D697A0"/>
    <w:rsid w:val="28DA4DDB"/>
    <w:rsid w:val="29D32423"/>
    <w:rsid w:val="2A761E3C"/>
    <w:rsid w:val="2C3107F7"/>
    <w:rsid w:val="2D3EB27A"/>
    <w:rsid w:val="3460C881"/>
    <w:rsid w:val="3D05EAB2"/>
    <w:rsid w:val="3E9E22EB"/>
    <w:rsid w:val="3F43BEB0"/>
    <w:rsid w:val="42C4516D"/>
    <w:rsid w:val="446021CE"/>
    <w:rsid w:val="48491B0D"/>
    <w:rsid w:val="495ACD34"/>
    <w:rsid w:val="49CB455D"/>
    <w:rsid w:val="4CC89FAD"/>
    <w:rsid w:val="4DB2E113"/>
    <w:rsid w:val="50785625"/>
    <w:rsid w:val="57F26B90"/>
    <w:rsid w:val="593AFA97"/>
    <w:rsid w:val="59FF4155"/>
    <w:rsid w:val="59FF4155"/>
    <w:rsid w:val="5CC7D593"/>
    <w:rsid w:val="663CC229"/>
    <w:rsid w:val="6E27A077"/>
    <w:rsid w:val="71842AC1"/>
    <w:rsid w:val="76B74CCB"/>
    <w:rsid w:val="77BB3C85"/>
    <w:rsid w:val="79E887FE"/>
    <w:rsid w:val="7C8C0938"/>
    <w:rsid w:val="7D6EDE32"/>
    <w:rsid w:val="7FC71ACD"/>
    <w:rsid w:val="7FCAEC4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99C17"/>
  <w15:chartTrackingRefBased/>
  <w15:docId w15:val="{5AF5F934-4F9B-40FA-8FEE-764212AC55A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rd" w:default="1">
    <w:name w:val="Normal"/>
    <w:qFormat/>
    <w:rsid w:val="005D495D"/>
    <w:rPr>
      <w:lang w:val="en-US"/>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w="0" w:type="dxa"/>
      <w:tblCellMar>
        <w:top w:w="0" w:type="dxa"/>
        <w:left w:w="108" w:type="dxa"/>
        <w:bottom w:w="0" w:type="dxa"/>
        <w:right w:w="108" w:type="dxa"/>
      </w:tblCellMar>
    </w:tblPr>
  </w:style>
  <w:style w:type="numbering" w:styleId="KeineListe" w:default="1">
    <w:name w:val="No List"/>
    <w:uiPriority w:val="99"/>
    <w:semiHidden/>
    <w:unhideWhenUsed/>
  </w:style>
  <w:style w:type="character" w:styleId="Hyperlink">
    <w:name w:val="Hyperlink"/>
    <w:basedOn w:val="Absatz-Standardschriftart"/>
    <w:uiPriority w:val="99"/>
    <w:unhideWhenUsed/>
    <w:rsid w:val="005D495D"/>
    <w:rPr>
      <w:color w:val="0563C1" w:themeColor="hyperlink"/>
      <w:u w:val="single"/>
    </w:rPr>
  </w:style>
  <w:style w:type="character" w:styleId="NichtaufgelsteErwhnung">
    <w:name w:val="Unresolved Mention"/>
    <w:basedOn w:val="Absatz-Standardschriftart"/>
    <w:uiPriority w:val="99"/>
    <w:semiHidden/>
    <w:unhideWhenUsed/>
    <w:rsid w:val="005D495D"/>
    <w:rPr>
      <w:color w:val="605E5C"/>
      <w:shd w:val="clear" w:color="auto" w:fill="E1DFDD"/>
    </w:rPr>
  </w:style>
  <w:style w:type="paragraph" w:styleId="Default" w:customStyle="1">
    <w:name w:val="Default"/>
    <w:rsid w:val="00294394"/>
    <w:pPr>
      <w:autoSpaceDE w:val="0"/>
      <w:autoSpaceDN w:val="0"/>
      <w:adjustRightInd w:val="0"/>
      <w:spacing w:after="0" w:line="240" w:lineRule="auto"/>
    </w:pPr>
    <w:rPr>
      <w:rFonts w:ascii="Calibri" w:hAnsi="Calibri" w:cs="Calibri"/>
      <w:color w:val="000000"/>
      <w:sz w:val="24"/>
      <w:szCs w:val="24"/>
    </w:rPr>
  </w:style>
  <w:style w:type="table" w:styleId="TableNormal" w:customStyle="1">
    <w:name w:val="Normal Table0"/>
    <w:uiPriority w:val="2"/>
    <w:semiHidden/>
    <w:unhideWhenUsed/>
    <w:qFormat/>
    <w:rsid w:val="00294394"/>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TableParagraph" w:customStyle="1">
    <w:name w:val="Table Paragraph"/>
    <w:basedOn w:val="Standard"/>
    <w:uiPriority w:val="1"/>
    <w:qFormat/>
    <w:rsid w:val="00294394"/>
    <w:pPr>
      <w:widowControl w:val="0"/>
      <w:autoSpaceDE w:val="0"/>
      <w:autoSpaceDN w:val="0"/>
      <w:spacing w:after="0" w:line="268" w:lineRule="exact"/>
      <w:ind w:right="-15"/>
      <w:jc w:val="right"/>
    </w:pPr>
    <w:rPr>
      <w:rFonts w:ascii="Calibri" w:hAnsi="Calibri" w:eastAsia="Calibri" w:cs="Calibri"/>
    </w:rPr>
  </w:style>
  <w:style w:type="character" w:styleId="Kommentarzeichen">
    <w:name w:val="annotation reference"/>
    <w:basedOn w:val="Absatz-Standardschriftart"/>
    <w:uiPriority w:val="99"/>
    <w:semiHidden/>
    <w:unhideWhenUsed/>
    <w:rsid w:val="006B4296"/>
    <w:rPr>
      <w:sz w:val="16"/>
      <w:szCs w:val="16"/>
    </w:rPr>
  </w:style>
  <w:style w:type="paragraph" w:styleId="Kommentartext">
    <w:name w:val="annotation text"/>
    <w:basedOn w:val="Standard"/>
    <w:link w:val="KommentartextZchn"/>
    <w:uiPriority w:val="99"/>
    <w:unhideWhenUsed/>
    <w:rsid w:val="006B4296"/>
    <w:pPr>
      <w:spacing w:line="240" w:lineRule="auto"/>
    </w:pPr>
    <w:rPr>
      <w:sz w:val="20"/>
      <w:szCs w:val="20"/>
    </w:rPr>
  </w:style>
  <w:style w:type="character" w:styleId="KommentartextZchn" w:customStyle="1">
    <w:name w:val="Kommentartext Zchn"/>
    <w:basedOn w:val="Absatz-Standardschriftart"/>
    <w:link w:val="Kommentartext"/>
    <w:uiPriority w:val="99"/>
    <w:rsid w:val="006B4296"/>
    <w:rPr>
      <w:sz w:val="20"/>
      <w:szCs w:val="20"/>
      <w:lang w:val="en-US"/>
    </w:rPr>
  </w:style>
  <w:style w:type="paragraph" w:styleId="Kommentarthema">
    <w:name w:val="annotation subject"/>
    <w:basedOn w:val="Kommentartext"/>
    <w:next w:val="Kommentartext"/>
    <w:link w:val="KommentarthemaZchn"/>
    <w:uiPriority w:val="99"/>
    <w:semiHidden/>
    <w:unhideWhenUsed/>
    <w:rsid w:val="006B4296"/>
    <w:rPr>
      <w:b/>
      <w:bCs/>
    </w:rPr>
  </w:style>
  <w:style w:type="character" w:styleId="KommentarthemaZchn" w:customStyle="1">
    <w:name w:val="Kommentarthema Zchn"/>
    <w:basedOn w:val="KommentartextZchn"/>
    <w:link w:val="Kommentarthema"/>
    <w:uiPriority w:val="99"/>
    <w:semiHidden/>
    <w:rsid w:val="006B4296"/>
    <w:rPr>
      <w:b/>
      <w:bCs/>
      <w:sz w:val="20"/>
      <w:szCs w:val="20"/>
      <w:lang w:val="en-US"/>
    </w:rPr>
  </w:style>
  <w:style w:type="paragraph" w:styleId="paragraph" w:customStyle="1">
    <w:name w:val="paragraph"/>
    <w:basedOn w:val="Standard"/>
    <w:rsid w:val="00D840E4"/>
    <w:pPr>
      <w:spacing w:before="100" w:beforeAutospacing="1" w:after="100" w:afterAutospacing="1" w:line="240" w:lineRule="auto"/>
    </w:pPr>
    <w:rPr>
      <w:rFonts w:ascii="Times New Roman" w:hAnsi="Times New Roman" w:eastAsia="Times New Roman" w:cs="Times New Roman"/>
      <w:sz w:val="24"/>
      <w:szCs w:val="24"/>
      <w:lang w:val="en-GB" w:eastAsia="en-GB"/>
    </w:rPr>
  </w:style>
  <w:style w:type="character" w:styleId="normaltextrun" w:customStyle="1">
    <w:name w:val="normaltextrun"/>
    <w:basedOn w:val="Absatz-Standardschriftart"/>
    <w:rsid w:val="00D840E4"/>
  </w:style>
  <w:style w:type="character" w:styleId="eop" w:customStyle="1">
    <w:name w:val="eop"/>
    <w:basedOn w:val="Absatz-Standardschriftart"/>
    <w:rsid w:val="00D840E4"/>
  </w:style>
  <w:style w:type="character" w:styleId="BesuchterLink">
    <w:name w:val="FollowedHyperlink"/>
    <w:basedOn w:val="Absatz-Standardschriftart"/>
    <w:uiPriority w:val="99"/>
    <w:semiHidden/>
    <w:unhideWhenUsed/>
    <w:rsid w:val="00C91D15"/>
    <w:rPr>
      <w:color w:val="954F72" w:themeColor="followedHyperlink"/>
      <w:u w:val="single"/>
    </w:rPr>
  </w:style>
  <w:style w:type="paragraph" w:styleId="Listenabsatz">
    <w:name w:val="List Paragraph"/>
    <w:basedOn w:val="Standard"/>
    <w:uiPriority w:val="34"/>
    <w:qFormat/>
    <w:rsid w:val="00C445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4008081">
      <w:bodyDiv w:val="1"/>
      <w:marLeft w:val="0"/>
      <w:marRight w:val="0"/>
      <w:marTop w:val="0"/>
      <w:marBottom w:val="0"/>
      <w:divBdr>
        <w:top w:val="none" w:sz="0" w:space="0" w:color="auto"/>
        <w:left w:val="none" w:sz="0" w:space="0" w:color="auto"/>
        <w:bottom w:val="none" w:sz="0" w:space="0" w:color="auto"/>
        <w:right w:val="none" w:sz="0" w:space="0" w:color="auto"/>
      </w:divBdr>
      <w:divsChild>
        <w:div w:id="589581547">
          <w:marLeft w:val="0"/>
          <w:marRight w:val="0"/>
          <w:marTop w:val="0"/>
          <w:marBottom w:val="0"/>
          <w:divBdr>
            <w:top w:val="none" w:sz="0" w:space="0" w:color="auto"/>
            <w:left w:val="none" w:sz="0" w:space="0" w:color="auto"/>
            <w:bottom w:val="none" w:sz="0" w:space="0" w:color="auto"/>
            <w:right w:val="none" w:sz="0" w:space="0" w:color="auto"/>
          </w:divBdr>
        </w:div>
        <w:div w:id="17253302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microsoft.com/office/2018/08/relationships/commentsExtensible" Target="commentsExtensible.xml" Id="rId8" /><Relationship Type="http://schemas.openxmlformats.org/officeDocument/2006/relationships/customXml" Target="../customXml/item2.xml" Id="rId13" /><Relationship Type="http://schemas.openxmlformats.org/officeDocument/2006/relationships/settings" Target="settings.xml" Id="rId3" /><Relationship Type="http://schemas.microsoft.com/office/2016/09/relationships/commentsIds" Target="commentsIds.xml" Id="rId7" /><Relationship Type="http://schemas.openxmlformats.org/officeDocument/2006/relationships/customXml" Target="../customXml/item1.xml" Id="rId12" /><Relationship Type="http://schemas.openxmlformats.org/officeDocument/2006/relationships/styles" Target="styles.xml" Id="rId2" /><Relationship Type="http://schemas.openxmlformats.org/officeDocument/2006/relationships/numbering" Target="numbering.xml" Id="rId1" /><Relationship Type="http://schemas.microsoft.com/office/2011/relationships/commentsExtended" Target="commentsExtended.xml" Id="rId6" /><Relationship Type="http://schemas.openxmlformats.org/officeDocument/2006/relationships/theme" Target="theme/theme1.xml" Id="rId11" /><Relationship Type="http://schemas.openxmlformats.org/officeDocument/2006/relationships/comments" Target="comments.xml" Id="rId5" /><Relationship Type="http://schemas.microsoft.com/office/2011/relationships/people" Target="people.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customXml" Target="../customXml/item3.xml" Id="rId14" /><Relationship Type="http://schemas.openxmlformats.org/officeDocument/2006/relationships/hyperlink" Target="https://www.unfpa.org" TargetMode="External" Id="Rd0654a2046624bc8" /><Relationship Type="http://schemas.openxmlformats.org/officeDocument/2006/relationships/hyperlink" Target="https://unstats.un.org/sdgs/indicators/database/" TargetMode="External" Id="R53c35daaec304f94"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1636FD24704A1439BC275B3C3F1C9C6" ma:contentTypeVersion="14" ma:contentTypeDescription="Create a new document." ma:contentTypeScope="" ma:versionID="96691d2a4c347ae1a5dfc0cee8216ec1">
  <xsd:schema xmlns:xsd="http://www.w3.org/2001/XMLSchema" xmlns:xs="http://www.w3.org/2001/XMLSchema" xmlns:p="http://schemas.microsoft.com/office/2006/metadata/properties" xmlns:ns2="3d137487-0b15-4ad9-abee-bf6b36a5a6e0" xmlns:ns3="81cf108f-c583-47b3-8493-b6de3c823d22" targetNamespace="http://schemas.microsoft.com/office/2006/metadata/properties" ma:root="true" ma:fieldsID="0f18913b399a1948fbd1deaf24005938" ns2:_="" ns3:_="">
    <xsd:import namespace="3d137487-0b15-4ad9-abee-bf6b36a5a6e0"/>
    <xsd:import namespace="81cf108f-c583-47b3-8493-b6de3c823d2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Fi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137487-0b15-4ad9-abee-bf6b36a5a6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File" ma:index="20" nillable="true" ma:displayName="File" ma:list="{3d137487-0b15-4ad9-abee-bf6b36a5a6e0}" ma:internalName="File" ma:showField="Title">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81cf108f-c583-47b3-8493-b6de3c823d22"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File xmlns="3d137487-0b15-4ad9-abee-bf6b36a5a6e0" xsi:nil="true"/>
  </documentManagement>
</p:properties>
</file>

<file path=customXml/itemProps1.xml><?xml version="1.0" encoding="utf-8"?>
<ds:datastoreItem xmlns:ds="http://schemas.openxmlformats.org/officeDocument/2006/customXml" ds:itemID="{FD3BBA6B-E5FD-4B96-AB3C-8B4F68A4D1E4}"/>
</file>

<file path=customXml/itemProps2.xml><?xml version="1.0" encoding="utf-8"?>
<ds:datastoreItem xmlns:ds="http://schemas.openxmlformats.org/officeDocument/2006/customXml" ds:itemID="{232FA03B-40C4-4D35-9FD1-614179430AF2}"/>
</file>

<file path=customXml/itemProps3.xml><?xml version="1.0" encoding="utf-8"?>
<ds:datastoreItem xmlns:ds="http://schemas.openxmlformats.org/officeDocument/2006/customXml" ds:itemID="{DD2934D0-E45F-496E-B95E-AEEE44E88C51}"/>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Madita S.</dc:creator>
  <keywords/>
  <dc:description/>
  <lastModifiedBy>Madita Schulte</lastModifiedBy>
  <revision>14</revision>
  <dcterms:created xsi:type="dcterms:W3CDTF">2021-07-27T18:22:00.0000000Z</dcterms:created>
  <dcterms:modified xsi:type="dcterms:W3CDTF">2021-08-13T15:14:25.7340680Z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0x010100B1636FD24704A1439BC275B3C3F1C9C6</vt:lpwstr>
  </property>
</Properties>
</file>