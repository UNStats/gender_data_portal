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2537"/>
        <w:gridCol w:w="549"/>
        <w:gridCol w:w="2547"/>
        <w:gridCol w:w="7322"/>
      </w:tblGrid>
      <w:tr w:rsidR="005319B6" w:rsidRPr="00D62F7E" w14:paraId="276EEE33" w14:textId="77777777" w:rsidTr="5CE8F288">
        <w:trPr>
          <w:trHeight w:val="2315"/>
        </w:trPr>
        <w:tc>
          <w:tcPr>
            <w:tcW w:w="2537" w:type="dxa"/>
          </w:tcPr>
          <w:p w14:paraId="30752F99" w14:textId="75AADBA3" w:rsidR="005319B6" w:rsidRPr="00E3565D" w:rsidRDefault="00F858FF" w:rsidP="00337A95">
            <w:pPr>
              <w:tabs>
                <w:tab w:val="left" w:pos="2375"/>
              </w:tabs>
              <w:rPr>
                <w:rFonts w:ascii="Calibri" w:hAnsi="Calibri" w:cs="Calibri"/>
              </w:rPr>
            </w:pPr>
            <w:r>
              <w:rPr>
                <w:rStyle w:val="normaltextrun"/>
                <w:rFonts w:ascii="Calibri" w:hAnsi="Calibri" w:cs="Calibri"/>
                <w:color w:val="000000"/>
                <w:bdr w:val="none" w:sz="0" w:space="0" w:color="auto" w:frame="1"/>
              </w:rPr>
              <w:t>INDICATOR_NUM</w:t>
            </w:r>
          </w:p>
        </w:tc>
        <w:tc>
          <w:tcPr>
            <w:tcW w:w="549" w:type="dxa"/>
          </w:tcPr>
          <w:p w14:paraId="1AAFBC4D" w14:textId="7BC46001" w:rsidR="005319B6" w:rsidRDefault="00B33564" w:rsidP="00337A95">
            <w:pPr>
              <w:tabs>
                <w:tab w:val="left" w:pos="2375"/>
              </w:tabs>
              <w:rPr>
                <w:rFonts w:ascii="Calibri" w:hAnsi="Calibri" w:cs="Calibri"/>
              </w:rPr>
            </w:pPr>
            <w:r>
              <w:rPr>
                <w:rStyle w:val="normaltextrun"/>
                <w:rFonts w:ascii="Calibri" w:hAnsi="Calibri" w:cs="Calibri"/>
                <w:color w:val="000000"/>
                <w:shd w:val="clear" w:color="auto" w:fill="FFFFFF"/>
              </w:rPr>
              <w:t>METADATA_CATEGORY</w:t>
            </w:r>
            <w:r>
              <w:rPr>
                <w:rStyle w:val="eop"/>
                <w:rFonts w:ascii="Calibri" w:hAnsi="Calibri" w:cs="Calibri"/>
                <w:color w:val="000000"/>
                <w:shd w:val="clear" w:color="auto" w:fill="FFFFFF"/>
              </w:rPr>
              <w:t> </w:t>
            </w:r>
          </w:p>
        </w:tc>
        <w:tc>
          <w:tcPr>
            <w:tcW w:w="2547" w:type="dxa"/>
            <w:noWrap/>
          </w:tcPr>
          <w:p w14:paraId="62D7A6E5" w14:textId="20C8FADB" w:rsidR="005319B6" w:rsidRPr="00E3565D" w:rsidRDefault="007B0E90" w:rsidP="00337A95">
            <w:pPr>
              <w:tabs>
                <w:tab w:val="left" w:pos="2375"/>
              </w:tabs>
              <w:rPr>
                <w:rFonts w:ascii="Calibri" w:hAnsi="Calibri" w:cs="Calibri"/>
              </w:rPr>
            </w:pPr>
            <w:r>
              <w:rPr>
                <w:rStyle w:val="normaltextrun"/>
                <w:rFonts w:ascii="Calibri" w:hAnsi="Calibri" w:cs="Calibri"/>
                <w:color w:val="000000"/>
                <w:bdr w:val="none" w:sz="0" w:space="0" w:color="auto" w:frame="1"/>
              </w:rPr>
              <w:t>METADATA_CATEGORY_DESC</w:t>
            </w:r>
          </w:p>
        </w:tc>
        <w:tc>
          <w:tcPr>
            <w:tcW w:w="7322" w:type="dxa"/>
            <w:noWrap/>
          </w:tcPr>
          <w:p w14:paraId="062A7FA1" w14:textId="4672E5AC" w:rsidR="005319B6" w:rsidRPr="00E3565D" w:rsidRDefault="00B47F2A" w:rsidP="00337A95">
            <w:pPr>
              <w:tabs>
                <w:tab w:val="left" w:pos="2375"/>
              </w:tabs>
              <w:rPr>
                <w:rFonts w:ascii="Calibri" w:hAnsi="Calibri" w:cs="Calibri"/>
              </w:rPr>
            </w:pPr>
            <w:r>
              <w:rPr>
                <w:rStyle w:val="normaltextrun"/>
                <w:rFonts w:ascii="Calibri" w:hAnsi="Calibri" w:cs="Calibri"/>
                <w:color w:val="000000"/>
                <w:shd w:val="clear" w:color="auto" w:fill="FFFFFF"/>
              </w:rPr>
              <w:t>METADATA_DESCRIPTION</w:t>
            </w:r>
          </w:p>
        </w:tc>
      </w:tr>
      <w:tr w:rsidR="00A227D1" w:rsidRPr="00D62F7E" w14:paraId="48A9B2E1" w14:textId="77777777" w:rsidTr="5CE8F288">
        <w:trPr>
          <w:trHeight w:val="250"/>
        </w:trPr>
        <w:tc>
          <w:tcPr>
            <w:tcW w:w="2537" w:type="dxa"/>
          </w:tcPr>
          <w:p w14:paraId="02CA918D" w14:textId="4533D3C4"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66D5FA3B" w14:textId="2D43CC61" w:rsidR="00A227D1" w:rsidRPr="00E3565D" w:rsidRDefault="00A227D1" w:rsidP="00337A95">
            <w:pPr>
              <w:tabs>
                <w:tab w:val="left" w:pos="2375"/>
              </w:tabs>
              <w:rPr>
                <w:rFonts w:ascii="Calibri" w:hAnsi="Calibri" w:cs="Calibri"/>
              </w:rPr>
            </w:pPr>
            <w:r>
              <w:rPr>
                <w:rFonts w:ascii="Calibri" w:hAnsi="Calibri" w:cs="Calibri"/>
              </w:rPr>
              <w:t>1</w:t>
            </w:r>
          </w:p>
        </w:tc>
        <w:tc>
          <w:tcPr>
            <w:tcW w:w="2547" w:type="dxa"/>
            <w:noWrap/>
            <w:hideMark/>
          </w:tcPr>
          <w:p w14:paraId="3FFDA9EE" w14:textId="45A505A2" w:rsidR="00A227D1" w:rsidRPr="00E3565D" w:rsidRDefault="00A227D1" w:rsidP="00337A95">
            <w:pPr>
              <w:tabs>
                <w:tab w:val="left" w:pos="2375"/>
              </w:tabs>
              <w:rPr>
                <w:rFonts w:ascii="Calibri" w:hAnsi="Calibri" w:cs="Calibri"/>
              </w:rPr>
            </w:pPr>
            <w:r w:rsidRPr="00E3565D">
              <w:rPr>
                <w:rFonts w:ascii="Calibri" w:hAnsi="Calibri" w:cs="Calibri"/>
              </w:rPr>
              <w:t>Contact point in international agency</w:t>
            </w:r>
          </w:p>
        </w:tc>
        <w:tc>
          <w:tcPr>
            <w:tcW w:w="7322" w:type="dxa"/>
            <w:noWrap/>
            <w:hideMark/>
          </w:tcPr>
          <w:p w14:paraId="016CDEBD" w14:textId="7A5B353C" w:rsidR="00A227D1" w:rsidRPr="00E3565D" w:rsidRDefault="00A227D1" w:rsidP="00337A95">
            <w:pPr>
              <w:tabs>
                <w:tab w:val="left" w:pos="2375"/>
              </w:tabs>
              <w:rPr>
                <w:rFonts w:ascii="Calibri" w:hAnsi="Calibri" w:cs="Calibri"/>
              </w:rPr>
            </w:pPr>
          </w:p>
        </w:tc>
      </w:tr>
      <w:tr w:rsidR="00A227D1" w:rsidRPr="00D62F7E" w14:paraId="7F5DEEBE" w14:textId="77777777" w:rsidTr="5CE8F288">
        <w:trPr>
          <w:trHeight w:val="2815"/>
        </w:trPr>
        <w:tc>
          <w:tcPr>
            <w:tcW w:w="2537" w:type="dxa"/>
          </w:tcPr>
          <w:p w14:paraId="686FE84C" w14:textId="333EF677"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6AA92561" w14:textId="1D045DE3" w:rsidR="00A227D1" w:rsidRPr="00E3565D" w:rsidRDefault="00A227D1" w:rsidP="00337A95">
            <w:pPr>
              <w:tabs>
                <w:tab w:val="left" w:pos="2375"/>
              </w:tabs>
              <w:rPr>
                <w:rFonts w:ascii="Calibri" w:hAnsi="Calibri" w:cs="Calibri"/>
              </w:rPr>
            </w:pPr>
            <w:r>
              <w:rPr>
                <w:rFonts w:ascii="Calibri" w:hAnsi="Calibri" w:cs="Calibri"/>
              </w:rPr>
              <w:t>2</w:t>
            </w:r>
          </w:p>
        </w:tc>
        <w:tc>
          <w:tcPr>
            <w:tcW w:w="2547" w:type="dxa"/>
            <w:noWrap/>
            <w:hideMark/>
          </w:tcPr>
          <w:p w14:paraId="314040C0" w14:textId="39ED963B" w:rsidR="00A227D1" w:rsidRPr="00E3565D" w:rsidRDefault="00A227D1" w:rsidP="00337A95">
            <w:pPr>
              <w:tabs>
                <w:tab w:val="left" w:pos="2375"/>
              </w:tabs>
              <w:rPr>
                <w:rFonts w:ascii="Calibri" w:hAnsi="Calibri" w:cs="Calibri"/>
              </w:rPr>
            </w:pPr>
            <w:r w:rsidRPr="00E3565D">
              <w:rPr>
                <w:rFonts w:ascii="Calibri" w:hAnsi="Calibri" w:cs="Calibri"/>
              </w:rPr>
              <w:t>International agreed definition</w:t>
            </w:r>
          </w:p>
        </w:tc>
        <w:tc>
          <w:tcPr>
            <w:tcW w:w="7322" w:type="dxa"/>
            <w:hideMark/>
          </w:tcPr>
          <w:p w14:paraId="604411C6" w14:textId="2FB408CA" w:rsidR="00A227D1" w:rsidRDefault="00A227D1" w:rsidP="001213E3">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According to </w:t>
            </w:r>
            <w:r w:rsidR="3A639FA1" w:rsidRPr="0BD82D1A">
              <w:rPr>
                <w:rFonts w:ascii="Calibri" w:eastAsia="Times New Roman" w:hAnsi="Calibri" w:cs="Calibri"/>
                <w:color w:val="000000" w:themeColor="text1"/>
                <w:sz w:val="20"/>
                <w:szCs w:val="20"/>
                <w:lang w:eastAsia="en-GB"/>
              </w:rPr>
              <w:t xml:space="preserve">[ILO convention 183] (http://www.ilo.org/dyn/normlex/en/f?p=NORMLEXPUB:12100:0::NO::P12100_ILO_CODE:C183) </w:t>
            </w:r>
            <w:r w:rsidRPr="0BD82D1A">
              <w:rPr>
                <w:rFonts w:ascii="Calibri" w:eastAsia="Times New Roman" w:hAnsi="Calibri" w:cs="Calibri"/>
                <w:color w:val="000000" w:themeColor="text1"/>
                <w:sz w:val="20"/>
                <w:szCs w:val="20"/>
                <w:lang w:eastAsia="en-GB"/>
              </w:rPr>
              <w:t xml:space="preserve">on maternity protection, women should be entitled to no less than 14 weeks of maternity leave, with paid cash benefits of at least two thirds of their previous earnings. </w:t>
            </w:r>
            <w:r>
              <w:br/>
            </w:r>
            <w:r>
              <w:br/>
            </w:r>
            <w:r w:rsidRPr="0BD82D1A">
              <w:rPr>
                <w:rFonts w:ascii="Calibri" w:eastAsia="Times New Roman" w:hAnsi="Calibri" w:cs="Calibri"/>
                <w:color w:val="000000" w:themeColor="text1"/>
                <w:sz w:val="20"/>
                <w:szCs w:val="20"/>
                <w:lang w:eastAsia="en-GB"/>
              </w:rPr>
              <w:t xml:space="preserve">The indicator contains detailed information on whether cash benefit is offered during maternity leave, the amount of cash benefit </w:t>
            </w:r>
            <w:proofErr w:type="gramStart"/>
            <w:ins w:id="0"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as a percentage of their previous earnings</w:t>
            </w:r>
            <w:ins w:id="1"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and the source of cash benefit.  The source of cash benefits for maternity leave is also significant. Using social security or social insurance instead of having employers bear the cost for paying such benefits should reduce discrimination against women, especially those of reproductive age in the labour market. </w:t>
            </w:r>
          </w:p>
          <w:p w14:paraId="0900D0FB" w14:textId="29C406C2" w:rsidR="001213E3" w:rsidRPr="001213E3" w:rsidRDefault="001213E3" w:rsidP="001213E3">
            <w:pPr>
              <w:spacing w:after="0" w:line="240" w:lineRule="auto"/>
              <w:rPr>
                <w:rFonts w:ascii="Calibri" w:eastAsia="Times New Roman" w:hAnsi="Calibri" w:cs="Calibri"/>
                <w:color w:val="000000" w:themeColor="text1"/>
                <w:sz w:val="20"/>
                <w:szCs w:val="20"/>
                <w:lang w:eastAsia="en-GB"/>
              </w:rPr>
            </w:pPr>
          </w:p>
        </w:tc>
      </w:tr>
      <w:tr w:rsidR="00A227D1" w:rsidRPr="00D62F7E" w14:paraId="2DE24CC4" w14:textId="77777777" w:rsidTr="5CE8F288">
        <w:trPr>
          <w:trHeight w:val="456"/>
        </w:trPr>
        <w:tc>
          <w:tcPr>
            <w:tcW w:w="2537" w:type="dxa"/>
          </w:tcPr>
          <w:p w14:paraId="42811A0D" w14:textId="118203B5"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437CBF44" w14:textId="4B928D3A" w:rsidR="00A227D1" w:rsidRPr="00E3565D" w:rsidRDefault="00A227D1" w:rsidP="00337A95">
            <w:pPr>
              <w:tabs>
                <w:tab w:val="left" w:pos="2375"/>
              </w:tabs>
              <w:rPr>
                <w:rFonts w:ascii="Calibri" w:hAnsi="Calibri" w:cs="Calibri"/>
              </w:rPr>
            </w:pPr>
            <w:r>
              <w:rPr>
                <w:rFonts w:ascii="Calibri" w:hAnsi="Calibri" w:cs="Calibri"/>
              </w:rPr>
              <w:t>3</w:t>
            </w:r>
          </w:p>
        </w:tc>
        <w:tc>
          <w:tcPr>
            <w:tcW w:w="2547" w:type="dxa"/>
            <w:noWrap/>
            <w:hideMark/>
          </w:tcPr>
          <w:p w14:paraId="519CECC1" w14:textId="760BF32B" w:rsidR="00A227D1" w:rsidRPr="00E3565D" w:rsidRDefault="00A227D1" w:rsidP="00337A95">
            <w:pPr>
              <w:tabs>
                <w:tab w:val="left" w:pos="2375"/>
              </w:tabs>
              <w:rPr>
                <w:rFonts w:ascii="Calibri" w:hAnsi="Calibri" w:cs="Calibri"/>
              </w:rPr>
            </w:pPr>
            <w:r w:rsidRPr="00E3565D">
              <w:rPr>
                <w:rFonts w:ascii="Calibri" w:hAnsi="Calibri" w:cs="Calibri"/>
              </w:rPr>
              <w:t>Method of computation</w:t>
            </w:r>
          </w:p>
        </w:tc>
        <w:tc>
          <w:tcPr>
            <w:tcW w:w="7322" w:type="dxa"/>
            <w:noWrap/>
            <w:hideMark/>
          </w:tcPr>
          <w:p w14:paraId="0C337A2A" w14:textId="5B1C8E1D" w:rsidR="00A227D1" w:rsidRPr="00E3565D" w:rsidRDefault="00A227D1" w:rsidP="00337A95">
            <w:pPr>
              <w:tabs>
                <w:tab w:val="left" w:pos="2375"/>
              </w:tabs>
              <w:rPr>
                <w:rFonts w:ascii="Calibri" w:hAnsi="Calibri" w:cs="Calibri"/>
              </w:rPr>
            </w:pPr>
          </w:p>
        </w:tc>
      </w:tr>
      <w:tr w:rsidR="00A227D1" w:rsidRPr="00D62F7E" w14:paraId="36D31487" w14:textId="77777777" w:rsidTr="5CE8F288">
        <w:trPr>
          <w:trHeight w:val="250"/>
        </w:trPr>
        <w:tc>
          <w:tcPr>
            <w:tcW w:w="2537" w:type="dxa"/>
          </w:tcPr>
          <w:p w14:paraId="114855BE" w14:textId="43D4ED60"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774CE402" w14:textId="5040DA03" w:rsidR="00A227D1" w:rsidRPr="00E3565D" w:rsidRDefault="00A227D1" w:rsidP="00337A95">
            <w:pPr>
              <w:tabs>
                <w:tab w:val="left" w:pos="2375"/>
              </w:tabs>
              <w:rPr>
                <w:rFonts w:ascii="Calibri" w:hAnsi="Calibri" w:cs="Calibri"/>
              </w:rPr>
            </w:pPr>
            <w:r>
              <w:rPr>
                <w:rFonts w:ascii="Calibri" w:hAnsi="Calibri" w:cs="Calibri"/>
              </w:rPr>
              <w:t>4</w:t>
            </w:r>
          </w:p>
        </w:tc>
        <w:tc>
          <w:tcPr>
            <w:tcW w:w="2547" w:type="dxa"/>
            <w:noWrap/>
            <w:hideMark/>
          </w:tcPr>
          <w:p w14:paraId="5DA7B4D2" w14:textId="23C27D47" w:rsidR="00A227D1" w:rsidRPr="00E3565D" w:rsidRDefault="00A227D1" w:rsidP="00337A95">
            <w:pPr>
              <w:tabs>
                <w:tab w:val="left" w:pos="2375"/>
              </w:tabs>
              <w:rPr>
                <w:rFonts w:ascii="Calibri" w:hAnsi="Calibri" w:cs="Calibri"/>
              </w:rPr>
            </w:pPr>
            <w:r w:rsidRPr="00E3565D">
              <w:rPr>
                <w:rFonts w:ascii="Calibri" w:hAnsi="Calibri" w:cs="Calibri"/>
              </w:rPr>
              <w:t>Importance of the indicator in addressing gender issues and its limitation</w:t>
            </w:r>
          </w:p>
        </w:tc>
        <w:tc>
          <w:tcPr>
            <w:tcW w:w="7322" w:type="dxa"/>
            <w:noWrap/>
            <w:hideMark/>
          </w:tcPr>
          <w:p w14:paraId="6A06CD42" w14:textId="387881F5" w:rsidR="008A7415" w:rsidRPr="001213E3" w:rsidRDefault="008A7415" w:rsidP="001213E3">
            <w:pPr>
              <w:spacing w:after="0" w:line="240" w:lineRule="auto"/>
              <w:rPr>
                <w:rFonts w:ascii="Calibri" w:eastAsia="Times New Roman" w:hAnsi="Calibri" w:cs="Calibri"/>
                <w:color w:val="000000" w:themeColor="text1"/>
                <w:sz w:val="20"/>
                <w:szCs w:val="20"/>
                <w:lang w:eastAsia="en-GB"/>
              </w:rPr>
            </w:pPr>
            <w:commentRangeStart w:id="2"/>
            <w:r w:rsidRPr="001213E3">
              <w:rPr>
                <w:rFonts w:ascii="Calibri" w:eastAsia="Times New Roman" w:hAnsi="Calibri" w:cs="Calibri"/>
                <w:color w:val="000000" w:themeColor="text1"/>
                <w:sz w:val="20"/>
                <w:szCs w:val="20"/>
                <w:lang w:eastAsia="en-GB"/>
              </w:rPr>
              <w:t xml:space="preserve">Maternity protection not only contributes to the health and well-being of mothers and babies; it also promotes effective gender equality at work. </w:t>
            </w:r>
            <w:commentRangeEnd w:id="2"/>
            <w:r w:rsidRPr="001213E3">
              <w:rPr>
                <w:rFonts w:ascii="Calibri" w:eastAsia="Times New Roman" w:hAnsi="Calibri" w:cs="Calibri"/>
                <w:color w:val="000000" w:themeColor="text1"/>
                <w:sz w:val="20"/>
                <w:szCs w:val="20"/>
                <w:lang w:eastAsia="en-GB"/>
              </w:rPr>
              <w:commentReference w:id="2"/>
            </w:r>
            <w:r w:rsidRPr="001213E3">
              <w:rPr>
                <w:rFonts w:ascii="Calibri" w:eastAsia="Times New Roman" w:hAnsi="Calibri" w:cs="Calibri"/>
                <w:color w:val="000000" w:themeColor="text1"/>
                <w:sz w:val="20"/>
                <w:szCs w:val="20"/>
                <w:lang w:eastAsia="en-GB"/>
              </w:rPr>
              <w:t xml:space="preserve">Three maternity protection conventions were adopted by the International Labour Organization </w:t>
            </w:r>
            <w:ins w:id="3"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(ILO</w:t>
            </w:r>
            <w:ins w:id="4"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 xml:space="preserve">) in 1919, 1952 and 2000. The latest one is the Maternity Protection Convention </w:t>
            </w:r>
            <w:proofErr w:type="gramStart"/>
            <w:ins w:id="5"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w:t>
            </w:r>
            <w:proofErr w:type="gramEnd"/>
            <w:r w:rsidRPr="001213E3">
              <w:rPr>
                <w:rFonts w:ascii="Calibri" w:eastAsia="Times New Roman" w:hAnsi="Calibri" w:cs="Calibri"/>
                <w:color w:val="000000" w:themeColor="text1"/>
                <w:sz w:val="20"/>
                <w:szCs w:val="20"/>
                <w:lang w:eastAsia="en-GB"/>
              </w:rPr>
              <w:t>No. 183</w:t>
            </w:r>
            <w:ins w:id="6"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 adopted in 2000, which stipulates that women should be entitled to no less than 14 weeks of maternity leave, with paid cash benefits of at least two thirds of their previous earnings.</w:t>
            </w:r>
          </w:p>
          <w:p w14:paraId="21FD4E7F" w14:textId="77777777" w:rsidR="008A7415" w:rsidRPr="001213E3" w:rsidRDefault="008A7415" w:rsidP="001213E3">
            <w:pPr>
              <w:spacing w:after="0" w:line="240" w:lineRule="auto"/>
              <w:rPr>
                <w:rFonts w:ascii="Calibri" w:eastAsia="Times New Roman" w:hAnsi="Calibri" w:cs="Calibri"/>
                <w:color w:val="000000" w:themeColor="text1"/>
                <w:sz w:val="20"/>
                <w:szCs w:val="20"/>
                <w:lang w:eastAsia="en-GB"/>
              </w:rPr>
            </w:pPr>
          </w:p>
          <w:p w14:paraId="0DB918BC" w14:textId="6357C0E4" w:rsidR="008A7415" w:rsidRDefault="008A7415" w:rsidP="001213E3">
            <w:pPr>
              <w:spacing w:after="0" w:line="240" w:lineRule="auto"/>
              <w:rPr>
                <w:rFonts w:ascii="Calibri" w:eastAsia="Times New Roman" w:hAnsi="Calibri" w:cs="Calibri"/>
                <w:color w:val="000000" w:themeColor="text1"/>
                <w:sz w:val="20"/>
                <w:szCs w:val="20"/>
                <w:lang w:eastAsia="en-GB"/>
              </w:rPr>
            </w:pPr>
            <w:commentRangeStart w:id="7"/>
            <w:r w:rsidRPr="001213E3">
              <w:rPr>
                <w:rFonts w:ascii="Calibri" w:eastAsia="Times New Roman" w:hAnsi="Calibri" w:cs="Calibri"/>
                <w:color w:val="000000" w:themeColor="text1"/>
                <w:sz w:val="20"/>
                <w:szCs w:val="20"/>
                <w:lang w:eastAsia="en-GB"/>
              </w:rPr>
              <w:lastRenderedPageBreak/>
              <w:t xml:space="preserve">This convention is also accompanied by Recommendation </w:t>
            </w:r>
            <w:proofErr w:type="gramStart"/>
            <w:ins w:id="8"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w:t>
            </w:r>
            <w:proofErr w:type="gramEnd"/>
            <w:r w:rsidRPr="001213E3">
              <w:rPr>
                <w:rFonts w:ascii="Calibri" w:eastAsia="Times New Roman" w:hAnsi="Calibri" w:cs="Calibri"/>
                <w:color w:val="000000" w:themeColor="text1"/>
                <w:sz w:val="20"/>
                <w:szCs w:val="20"/>
                <w:lang w:eastAsia="en-GB"/>
              </w:rPr>
              <w:t>No. 191</w:t>
            </w:r>
            <w:ins w:id="9" w:author="Luis Gerardo Gonzalez Morales" w:date="2021-09-03T16:39:00Z">
              <w:r w:rsidR="003311F9">
                <w:rPr>
                  <w:rFonts w:ascii="Calibri" w:eastAsia="Times New Roman" w:hAnsi="Calibri" w:cs="Calibri"/>
                  <w:color w:val="000000" w:themeColor="text1"/>
                  <w:sz w:val="20"/>
                  <w:szCs w:val="20"/>
                  <w:lang w:eastAsia="en-GB"/>
                </w:rPr>
                <w:t>\</w:t>
              </w:r>
            </w:ins>
            <w:r w:rsidRPr="001213E3">
              <w:rPr>
                <w:rFonts w:ascii="Calibri" w:eastAsia="Times New Roman" w:hAnsi="Calibri" w:cs="Calibri"/>
                <w:color w:val="000000" w:themeColor="text1"/>
                <w:sz w:val="20"/>
                <w:szCs w:val="20"/>
                <w:lang w:eastAsia="en-GB"/>
              </w:rPr>
              <w:t xml:space="preserve">) </w:t>
            </w:r>
            <w:commentRangeEnd w:id="7"/>
            <w:r w:rsidRPr="001213E3">
              <w:rPr>
                <w:rFonts w:ascii="Calibri" w:eastAsia="Times New Roman" w:hAnsi="Calibri" w:cs="Calibri"/>
                <w:color w:val="000000" w:themeColor="text1"/>
                <w:sz w:val="20"/>
                <w:szCs w:val="20"/>
                <w:lang w:eastAsia="en-GB"/>
              </w:rPr>
              <w:commentReference w:id="7"/>
            </w:r>
            <w:commentRangeStart w:id="10"/>
            <w:r w:rsidRPr="001213E3">
              <w:rPr>
                <w:rFonts w:ascii="Calibri" w:eastAsia="Times New Roman" w:hAnsi="Calibri" w:cs="Calibri"/>
                <w:color w:val="000000" w:themeColor="text1"/>
                <w:sz w:val="20"/>
                <w:szCs w:val="20"/>
                <w:lang w:eastAsia="en-GB"/>
              </w:rPr>
              <w:t xml:space="preserve">which advises that Members should endeavour to extend the period of maternity leave to at least 18 weeks and that cash benefits should be raised to the full amount of the woman’s previous earnings or of such of those earnings as are taken into account for the purpose of computing benefits. </w:t>
            </w:r>
            <w:commentRangeEnd w:id="10"/>
            <w:r w:rsidRPr="001213E3">
              <w:rPr>
                <w:rFonts w:ascii="Calibri" w:eastAsia="Times New Roman" w:hAnsi="Calibri" w:cs="Calibri"/>
                <w:color w:val="000000" w:themeColor="text1"/>
                <w:sz w:val="20"/>
                <w:szCs w:val="20"/>
                <w:lang w:eastAsia="en-GB"/>
              </w:rPr>
              <w:commentReference w:id="10"/>
            </w:r>
          </w:p>
          <w:p w14:paraId="05D0D048" w14:textId="7C799FE2" w:rsidR="00A227D1" w:rsidRPr="001213E3" w:rsidRDefault="00A227D1" w:rsidP="5CE8F288">
            <w:pPr>
              <w:spacing w:after="0" w:line="240" w:lineRule="auto"/>
              <w:rPr>
                <w:rFonts w:ascii="Calibri" w:eastAsia="Times New Roman" w:hAnsi="Calibri" w:cs="Calibri"/>
                <w:color w:val="000000" w:themeColor="text1"/>
                <w:sz w:val="20"/>
                <w:szCs w:val="20"/>
                <w:lang w:eastAsia="en-GB"/>
              </w:rPr>
            </w:pPr>
          </w:p>
        </w:tc>
      </w:tr>
      <w:tr w:rsidR="00A227D1" w:rsidRPr="00D62F7E" w14:paraId="4EE5E26B" w14:textId="77777777" w:rsidTr="5CE8F288">
        <w:trPr>
          <w:trHeight w:val="250"/>
        </w:trPr>
        <w:tc>
          <w:tcPr>
            <w:tcW w:w="2537" w:type="dxa"/>
          </w:tcPr>
          <w:p w14:paraId="7C1F9707" w14:textId="5AA365AC" w:rsidR="00A227D1" w:rsidRPr="00E3565D" w:rsidRDefault="00B47F2A" w:rsidP="00337A95">
            <w:pPr>
              <w:tabs>
                <w:tab w:val="left" w:pos="2375"/>
              </w:tabs>
              <w:rPr>
                <w:rFonts w:ascii="Calibri" w:hAnsi="Calibri" w:cs="Calibri"/>
              </w:rPr>
            </w:pPr>
            <w:r>
              <w:rPr>
                <w:rFonts w:ascii="Calibri" w:hAnsi="Calibri" w:cs="Calibri"/>
              </w:rPr>
              <w:lastRenderedPageBreak/>
              <w:t>QI.4</w:t>
            </w:r>
          </w:p>
        </w:tc>
        <w:tc>
          <w:tcPr>
            <w:tcW w:w="549" w:type="dxa"/>
          </w:tcPr>
          <w:p w14:paraId="70B8C1F8" w14:textId="62F88D2A" w:rsidR="00A227D1" w:rsidRPr="00E3565D" w:rsidRDefault="00A227D1" w:rsidP="00337A95">
            <w:pPr>
              <w:tabs>
                <w:tab w:val="left" w:pos="2375"/>
              </w:tabs>
              <w:rPr>
                <w:rFonts w:ascii="Calibri" w:hAnsi="Calibri" w:cs="Calibri"/>
              </w:rPr>
            </w:pPr>
            <w:r>
              <w:rPr>
                <w:rFonts w:ascii="Calibri" w:hAnsi="Calibri" w:cs="Calibri"/>
              </w:rPr>
              <w:t>5</w:t>
            </w:r>
          </w:p>
        </w:tc>
        <w:tc>
          <w:tcPr>
            <w:tcW w:w="2547" w:type="dxa"/>
            <w:noWrap/>
            <w:hideMark/>
          </w:tcPr>
          <w:p w14:paraId="5AC745A0" w14:textId="5BD40B0C" w:rsidR="00A227D1" w:rsidRPr="00E3565D" w:rsidRDefault="00A227D1" w:rsidP="00337A95">
            <w:pPr>
              <w:tabs>
                <w:tab w:val="left" w:pos="2375"/>
              </w:tabs>
              <w:rPr>
                <w:rFonts w:ascii="Calibri" w:hAnsi="Calibri" w:cs="Calibri"/>
              </w:rPr>
            </w:pPr>
            <w:r w:rsidRPr="00E3565D">
              <w:rPr>
                <w:rFonts w:ascii="Calibri" w:hAnsi="Calibri" w:cs="Calibri"/>
              </w:rPr>
              <w:t>Sources of discrepancies between global and national figures</w:t>
            </w:r>
          </w:p>
        </w:tc>
        <w:tc>
          <w:tcPr>
            <w:tcW w:w="7322" w:type="dxa"/>
            <w:noWrap/>
            <w:hideMark/>
          </w:tcPr>
          <w:p w14:paraId="29C6E903" w14:textId="0C673E04" w:rsidR="00A227D1" w:rsidRPr="00E3565D" w:rsidRDefault="00A227D1" w:rsidP="00337A95">
            <w:pPr>
              <w:tabs>
                <w:tab w:val="left" w:pos="2375"/>
              </w:tabs>
              <w:rPr>
                <w:rFonts w:ascii="Calibri" w:hAnsi="Calibri" w:cs="Calibri"/>
              </w:rPr>
            </w:pPr>
          </w:p>
        </w:tc>
      </w:tr>
      <w:tr w:rsidR="00A227D1" w:rsidRPr="00D62F7E" w14:paraId="6A220B46" w14:textId="77777777" w:rsidTr="5CE8F288">
        <w:trPr>
          <w:trHeight w:val="250"/>
        </w:trPr>
        <w:tc>
          <w:tcPr>
            <w:tcW w:w="2537" w:type="dxa"/>
          </w:tcPr>
          <w:p w14:paraId="733234B4" w14:textId="4980639B"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5270BF15" w14:textId="744C698F" w:rsidR="00A227D1" w:rsidRPr="00E3565D" w:rsidRDefault="00A227D1" w:rsidP="00337A95">
            <w:pPr>
              <w:tabs>
                <w:tab w:val="left" w:pos="2375"/>
              </w:tabs>
              <w:rPr>
                <w:rFonts w:ascii="Calibri" w:hAnsi="Calibri" w:cs="Calibri"/>
              </w:rPr>
            </w:pPr>
            <w:r>
              <w:rPr>
                <w:rFonts w:ascii="Calibri" w:hAnsi="Calibri" w:cs="Calibri"/>
              </w:rPr>
              <w:t>6</w:t>
            </w:r>
          </w:p>
        </w:tc>
        <w:tc>
          <w:tcPr>
            <w:tcW w:w="2547" w:type="dxa"/>
            <w:noWrap/>
            <w:hideMark/>
          </w:tcPr>
          <w:p w14:paraId="642C03E7" w14:textId="7AF63589" w:rsidR="00A227D1" w:rsidRPr="00E3565D" w:rsidRDefault="00A227D1" w:rsidP="00337A95">
            <w:pPr>
              <w:tabs>
                <w:tab w:val="left" w:pos="2375"/>
              </w:tabs>
              <w:rPr>
                <w:rFonts w:ascii="Calibri" w:hAnsi="Calibri" w:cs="Calibri"/>
              </w:rPr>
            </w:pPr>
            <w:r w:rsidRPr="00E3565D">
              <w:rPr>
                <w:rFonts w:ascii="Calibri" w:hAnsi="Calibri" w:cs="Calibri"/>
              </w:rPr>
              <w:t>Process of obtaining data</w:t>
            </w:r>
          </w:p>
        </w:tc>
        <w:tc>
          <w:tcPr>
            <w:tcW w:w="7322" w:type="dxa"/>
            <w:noWrap/>
            <w:hideMark/>
          </w:tcPr>
          <w:p w14:paraId="18DDC2AA"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0033229">
              <w:rPr>
                <w:rFonts w:ascii="Calibri" w:eastAsia="Times New Roman" w:hAnsi="Calibri" w:cs="Calibri"/>
                <w:color w:val="000000" w:themeColor="text1"/>
                <w:sz w:val="20"/>
                <w:szCs w:val="20"/>
                <w:lang w:eastAsia="en-GB"/>
              </w:rPr>
              <w:t>Data was compiled by ILO through the following sources.</w:t>
            </w:r>
          </w:p>
          <w:p w14:paraId="0E81AB35"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1F91D39E" w14:textId="6EE0D78B" w:rsidR="00033229" w:rsidRPr="00033229" w:rsidRDefault="6FD69FEF"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w:t>
            </w:r>
            <w:r w:rsidR="00033229" w:rsidRPr="0BD82D1A">
              <w:rPr>
                <w:rFonts w:ascii="Calibri" w:eastAsia="Times New Roman" w:hAnsi="Calibri" w:cs="Calibri"/>
                <w:color w:val="000000" w:themeColor="text1"/>
                <w:sz w:val="20"/>
                <w:szCs w:val="20"/>
                <w:lang w:eastAsia="en-GB"/>
              </w:rPr>
              <w:t>Main sources</w:t>
            </w:r>
            <w:r w:rsidR="0F98D8B7" w:rsidRPr="0BD82D1A">
              <w:rPr>
                <w:rFonts w:ascii="Calibri" w:eastAsia="Times New Roman" w:hAnsi="Calibri" w:cs="Calibri"/>
                <w:color w:val="000000" w:themeColor="text1"/>
                <w:sz w:val="20"/>
                <w:szCs w:val="20"/>
                <w:lang w:eastAsia="en-GB"/>
              </w:rPr>
              <w:t>**</w:t>
            </w:r>
          </w:p>
          <w:p w14:paraId="28CFD16E" w14:textId="77777777" w:rsidR="003311F9" w:rsidRDefault="003311F9" w:rsidP="00033229">
            <w:pPr>
              <w:spacing w:after="0" w:line="240" w:lineRule="auto"/>
              <w:rPr>
                <w:ins w:id="11" w:author="Luis Gerardo Gonzalez Morales" w:date="2021-09-03T16:40:00Z"/>
                <w:rFonts w:ascii="Calibri" w:eastAsia="Times New Roman" w:hAnsi="Calibri" w:cs="Calibri"/>
                <w:color w:val="000000" w:themeColor="text1"/>
                <w:sz w:val="20"/>
                <w:szCs w:val="20"/>
                <w:lang w:eastAsia="en-GB"/>
              </w:rPr>
            </w:pPr>
          </w:p>
          <w:p w14:paraId="38701330" w14:textId="772A3212"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ILO </w:t>
            </w:r>
            <w:proofErr w:type="gramStart"/>
            <w:ins w:id="12"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International Labour Office</w:t>
            </w:r>
            <w:ins w:id="13"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2016. Social Security Inquiry: Mothers with </w:t>
            </w:r>
            <w:proofErr w:type="spellStart"/>
            <w:r w:rsidRPr="0BD82D1A">
              <w:rPr>
                <w:rFonts w:ascii="Calibri" w:eastAsia="Times New Roman" w:hAnsi="Calibri" w:cs="Calibri"/>
                <w:color w:val="000000" w:themeColor="text1"/>
                <w:sz w:val="20"/>
                <w:szCs w:val="20"/>
                <w:lang w:eastAsia="en-GB"/>
              </w:rPr>
              <w:t>newborns</w:t>
            </w:r>
            <w:proofErr w:type="spellEnd"/>
            <w:r w:rsidRPr="0BD82D1A">
              <w:rPr>
                <w:rFonts w:ascii="Calibri" w:eastAsia="Times New Roman" w:hAnsi="Calibri" w:cs="Calibri"/>
                <w:color w:val="000000" w:themeColor="text1"/>
                <w:sz w:val="20"/>
                <w:szCs w:val="20"/>
                <w:lang w:eastAsia="en-GB"/>
              </w:rPr>
              <w:t xml:space="preserve"> receiving a social protection benefit </w:t>
            </w:r>
            <w:proofErr w:type="gramStart"/>
            <w:ins w:id="14"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effective coverage</w:t>
            </w:r>
            <w:ins w:id="15"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Available at: </w:t>
            </w:r>
            <w:r w:rsidR="13D3ADF8"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http://www.social-protection.org/gimi/gess/RessourceDownload.action?ressource.ressourceId=54605</w:t>
            </w:r>
            <w:r w:rsidR="07BFC62D" w:rsidRPr="0BD82D1A">
              <w:rPr>
                <w:rFonts w:ascii="Calibri" w:eastAsia="Times New Roman" w:hAnsi="Calibri" w:cs="Calibri"/>
                <w:color w:val="000000" w:themeColor="text1"/>
                <w:sz w:val="20"/>
                <w:szCs w:val="20"/>
                <w:lang w:eastAsia="en-GB"/>
              </w:rPr>
              <w:t>](</w:t>
            </w:r>
            <w:proofErr w:type="gramEnd"/>
            <w:r w:rsidR="07BFC62D" w:rsidRPr="0BD82D1A">
              <w:rPr>
                <w:rFonts w:ascii="Calibri" w:eastAsia="Times New Roman" w:hAnsi="Calibri" w:cs="Calibri"/>
                <w:color w:val="000000" w:themeColor="text1"/>
                <w:sz w:val="20"/>
                <w:szCs w:val="20"/>
                <w:lang w:eastAsia="en-GB"/>
              </w:rPr>
              <w:t>http://www.social-protection.org/gimi/gess/RessourceDownload.action?ressource.ressourceId=54605)</w:t>
            </w:r>
            <w:r w:rsidRPr="0BD82D1A">
              <w:rPr>
                <w:rFonts w:ascii="Calibri" w:eastAsia="Times New Roman" w:hAnsi="Calibri" w:cs="Calibri"/>
                <w:color w:val="000000" w:themeColor="text1"/>
                <w:sz w:val="20"/>
                <w:szCs w:val="20"/>
                <w:lang w:eastAsia="en-GB"/>
              </w:rPr>
              <w:t xml:space="preserve"> [1 June 2017].</w:t>
            </w:r>
          </w:p>
          <w:p w14:paraId="3E9CFA85"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2743913E" w14:textId="483BF42C"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ISSA </w:t>
            </w:r>
            <w:proofErr w:type="gramStart"/>
            <w:ins w:id="16"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International Social Security Association</w:t>
            </w:r>
            <w:ins w:id="17"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SSA </w:t>
            </w:r>
            <w:ins w:id="18"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(US Social Security Administration</w:t>
            </w:r>
            <w:ins w:id="19"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Various dates. Social security programs throughout the world </w:t>
            </w:r>
            <w:proofErr w:type="gramStart"/>
            <w:ins w:id="20" w:author="Luis Gerardo Gonzalez Morales" w:date="2021-09-03T16:39: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Geneva and Washington DC</w:t>
            </w:r>
            <w:ins w:id="21"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Available at: </w:t>
            </w:r>
            <w:r w:rsidR="43223263"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http://www.ssa.gov/policy/docs/progdesc/ssptw/</w:t>
            </w:r>
            <w:r w:rsidR="1C039145" w:rsidRPr="0BD82D1A">
              <w:rPr>
                <w:rFonts w:ascii="Calibri" w:eastAsia="Times New Roman" w:hAnsi="Calibri" w:cs="Calibri"/>
                <w:color w:val="000000" w:themeColor="text1"/>
                <w:sz w:val="20"/>
                <w:szCs w:val="20"/>
                <w:lang w:eastAsia="en-GB"/>
              </w:rPr>
              <w:t>](</w:t>
            </w:r>
            <w:proofErr w:type="gramEnd"/>
            <w:r w:rsidR="1C039145" w:rsidRPr="0BD82D1A">
              <w:rPr>
                <w:rFonts w:ascii="Calibri" w:eastAsia="Times New Roman" w:hAnsi="Calibri" w:cs="Calibri"/>
                <w:color w:val="000000" w:themeColor="text1"/>
                <w:sz w:val="20"/>
                <w:szCs w:val="20"/>
                <w:lang w:eastAsia="en-GB"/>
              </w:rPr>
              <w:t>http://www.ssa.gov/policy/docs/progdesc/ssptw/)</w:t>
            </w:r>
            <w:r w:rsidRPr="0BD82D1A">
              <w:rPr>
                <w:rFonts w:ascii="Calibri" w:eastAsia="Times New Roman" w:hAnsi="Calibri" w:cs="Calibri"/>
                <w:color w:val="000000" w:themeColor="text1"/>
                <w:sz w:val="20"/>
                <w:szCs w:val="20"/>
                <w:lang w:eastAsia="en-GB"/>
              </w:rPr>
              <w:t xml:space="preserve"> [1 June 2017].</w:t>
            </w:r>
          </w:p>
          <w:p w14:paraId="6627B197"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1BD4E54B" w14:textId="03824EF5" w:rsidR="00033229" w:rsidRDefault="4A2D4C70" w:rsidP="00033229">
            <w:pPr>
              <w:spacing w:after="0" w:line="240" w:lineRule="auto"/>
              <w:rPr>
                <w:ins w:id="22" w:author="Luis Gerardo Gonzalez Morales" w:date="2021-09-03T16:40:00Z"/>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w:t>
            </w:r>
            <w:r w:rsidR="00033229" w:rsidRPr="0BD82D1A">
              <w:rPr>
                <w:rFonts w:ascii="Calibri" w:eastAsia="Times New Roman" w:hAnsi="Calibri" w:cs="Calibri"/>
                <w:color w:val="000000" w:themeColor="text1"/>
                <w:sz w:val="20"/>
                <w:szCs w:val="20"/>
                <w:lang w:eastAsia="en-GB"/>
              </w:rPr>
              <w:t>Other sources</w:t>
            </w:r>
            <w:r w:rsidR="52F84AFB" w:rsidRPr="0BD82D1A">
              <w:rPr>
                <w:rFonts w:ascii="Calibri" w:eastAsia="Times New Roman" w:hAnsi="Calibri" w:cs="Calibri"/>
                <w:color w:val="000000" w:themeColor="text1"/>
                <w:sz w:val="20"/>
                <w:szCs w:val="20"/>
                <w:lang w:eastAsia="en-GB"/>
              </w:rPr>
              <w:t>**</w:t>
            </w:r>
          </w:p>
          <w:p w14:paraId="391BB637" w14:textId="77777777" w:rsidR="003311F9" w:rsidRPr="00033229" w:rsidRDefault="003311F9" w:rsidP="00033229">
            <w:pPr>
              <w:spacing w:after="0" w:line="240" w:lineRule="auto"/>
              <w:rPr>
                <w:rFonts w:ascii="Calibri" w:eastAsia="Times New Roman" w:hAnsi="Calibri" w:cs="Calibri"/>
                <w:color w:val="000000" w:themeColor="text1"/>
                <w:sz w:val="20"/>
                <w:szCs w:val="20"/>
                <w:lang w:eastAsia="en-GB"/>
              </w:rPr>
            </w:pPr>
          </w:p>
          <w:p w14:paraId="516D3640" w14:textId="5B69C39D"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Council of Europe. Mutual Information System on Social Protection of the Council of Europe </w:t>
            </w:r>
            <w:ins w:id="23"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(MISSCEO</w:t>
            </w:r>
            <w:ins w:id="24"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Comparative Tables Database. Available at: </w:t>
            </w:r>
            <w:r w:rsidR="7068BA95" w:rsidRPr="0BD82D1A">
              <w:rPr>
                <w:rFonts w:ascii="Calibri" w:eastAsia="Times New Roman" w:hAnsi="Calibri" w:cs="Calibri"/>
                <w:color w:val="000000" w:themeColor="text1"/>
                <w:sz w:val="20"/>
                <w:szCs w:val="20"/>
                <w:lang w:eastAsia="en-GB"/>
              </w:rPr>
              <w:t>[</w:t>
            </w:r>
            <w:hyperlink r:id="rId14">
              <w:r w:rsidRPr="0BD82D1A">
                <w:rPr>
                  <w:rStyle w:val="Hyperlink"/>
                  <w:rFonts w:ascii="Calibri" w:eastAsia="Times New Roman" w:hAnsi="Calibri" w:cs="Calibri"/>
                  <w:sz w:val="20"/>
                  <w:szCs w:val="20"/>
                  <w:lang w:eastAsia="en-GB"/>
                </w:rPr>
                <w:t>http://www.coe.int/en/web/turin-european-social-charter/missceo-comparative-tables</w:t>
              </w:r>
              <w:r w:rsidR="62285001" w:rsidRPr="0BD82D1A">
                <w:rPr>
                  <w:rStyle w:val="Hyperlink"/>
                  <w:rFonts w:ascii="Calibri" w:eastAsia="Times New Roman" w:hAnsi="Calibri" w:cs="Calibri"/>
                  <w:sz w:val="20"/>
                  <w:szCs w:val="20"/>
                  <w:lang w:eastAsia="en-GB"/>
                </w:rPr>
                <w:t>](</w:t>
              </w:r>
              <w:r w:rsidR="427D1132" w:rsidRPr="0BD82D1A">
                <w:rPr>
                  <w:rStyle w:val="Hyperlink"/>
                  <w:rFonts w:ascii="Calibri" w:eastAsia="Times New Roman" w:hAnsi="Calibri" w:cs="Calibri"/>
                  <w:sz w:val="20"/>
                  <w:szCs w:val="20"/>
                  <w:lang w:eastAsia="en-GB"/>
                </w:rPr>
                <w:t>http://www.coe.int/en/web/turin-european-social-charter/missceo-comparative-tables</w:t>
              </w:r>
            </w:hyperlink>
            <w:r w:rsidR="427D1132" w:rsidRPr="0BD82D1A">
              <w:rPr>
                <w:rFonts w:ascii="Calibri" w:eastAsia="Times New Roman" w:hAnsi="Calibri" w:cs="Calibri"/>
                <w:color w:val="000000" w:themeColor="text1"/>
                <w:sz w:val="20"/>
                <w:szCs w:val="20"/>
                <w:lang w:eastAsia="en-GB"/>
              </w:rPr>
              <w:t xml:space="preserve">) </w:t>
            </w:r>
            <w:r w:rsidRPr="0BD82D1A">
              <w:rPr>
                <w:rFonts w:ascii="Calibri" w:eastAsia="Times New Roman" w:hAnsi="Calibri" w:cs="Calibri"/>
                <w:color w:val="000000" w:themeColor="text1"/>
                <w:sz w:val="20"/>
                <w:szCs w:val="20"/>
                <w:lang w:eastAsia="en-GB"/>
              </w:rPr>
              <w:t>[1 June 2017].</w:t>
            </w:r>
          </w:p>
          <w:p w14:paraId="65C72471"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23CDF22C" w14:textId="333AAE91"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European Commission. Mutual Information System on Social Protection </w:t>
            </w:r>
            <w:ins w:id="25"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(MISSOC</w:t>
            </w:r>
            <w:ins w:id="26"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Comparative Tables Database. Available at: </w:t>
            </w:r>
            <w:r w:rsidR="73262090" w:rsidRPr="0BD82D1A">
              <w:rPr>
                <w:rFonts w:ascii="Calibri" w:eastAsia="Times New Roman" w:hAnsi="Calibri" w:cs="Calibri"/>
                <w:color w:val="000000" w:themeColor="text1"/>
                <w:sz w:val="20"/>
                <w:szCs w:val="20"/>
                <w:lang w:eastAsia="en-GB"/>
              </w:rPr>
              <w:lastRenderedPageBreak/>
              <w:t>[</w:t>
            </w:r>
            <w:proofErr w:type="gramStart"/>
            <w:r w:rsidRPr="0BD82D1A">
              <w:rPr>
                <w:rFonts w:ascii="Calibri" w:eastAsia="Times New Roman" w:hAnsi="Calibri" w:cs="Calibri"/>
                <w:color w:val="000000" w:themeColor="text1"/>
                <w:sz w:val="20"/>
                <w:szCs w:val="20"/>
                <w:lang w:eastAsia="en-GB"/>
              </w:rPr>
              <w:t>http://www.missoc.org/MISSOC/INFORMATIONBASE/COMPARATIVETABLES/MISSOCDATABASE/comparativeTableSearch.jsp</w:t>
            </w:r>
            <w:r w:rsidR="1AA90D06" w:rsidRPr="0BD82D1A">
              <w:rPr>
                <w:rFonts w:ascii="Calibri" w:eastAsia="Times New Roman" w:hAnsi="Calibri" w:cs="Calibri"/>
                <w:color w:val="000000" w:themeColor="text1"/>
                <w:sz w:val="20"/>
                <w:szCs w:val="20"/>
                <w:lang w:eastAsia="en-GB"/>
              </w:rPr>
              <w:t>](</w:t>
            </w:r>
            <w:proofErr w:type="gramEnd"/>
            <w:r w:rsidR="1AA90D06" w:rsidRPr="0BD82D1A">
              <w:rPr>
                <w:rFonts w:ascii="Calibri" w:eastAsia="Times New Roman" w:hAnsi="Calibri" w:cs="Calibri"/>
                <w:color w:val="000000" w:themeColor="text1"/>
                <w:sz w:val="20"/>
                <w:szCs w:val="20"/>
                <w:lang w:eastAsia="en-GB"/>
              </w:rPr>
              <w:t>http://www.missoc.org/MISSOC/INFORMATIONBASE/COMPARATIVETABLES/MISSOCDATABASE/comparativeTableSearch.jsp)</w:t>
            </w:r>
            <w:r w:rsidRPr="0BD82D1A">
              <w:rPr>
                <w:rFonts w:ascii="Calibri" w:eastAsia="Times New Roman" w:hAnsi="Calibri" w:cs="Calibri"/>
                <w:color w:val="000000" w:themeColor="text1"/>
                <w:sz w:val="20"/>
                <w:szCs w:val="20"/>
                <w:lang w:eastAsia="en-GB"/>
              </w:rPr>
              <w:t xml:space="preserve"> [1 June 2017]. </w:t>
            </w:r>
          </w:p>
          <w:p w14:paraId="2ED043C6"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06C4C8D7" w14:textId="29683942"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World Bank. Women, </w:t>
            </w:r>
            <w:proofErr w:type="gramStart"/>
            <w:r w:rsidRPr="0BD82D1A">
              <w:rPr>
                <w:rFonts w:ascii="Calibri" w:eastAsia="Times New Roman" w:hAnsi="Calibri" w:cs="Calibri"/>
                <w:color w:val="000000" w:themeColor="text1"/>
                <w:sz w:val="20"/>
                <w:szCs w:val="20"/>
                <w:lang w:eastAsia="en-GB"/>
              </w:rPr>
              <w:t>Business</w:t>
            </w:r>
            <w:proofErr w:type="gramEnd"/>
            <w:r w:rsidRPr="0BD82D1A">
              <w:rPr>
                <w:rFonts w:ascii="Calibri" w:eastAsia="Times New Roman" w:hAnsi="Calibri" w:cs="Calibri"/>
                <w:color w:val="000000" w:themeColor="text1"/>
                <w:sz w:val="20"/>
                <w:szCs w:val="20"/>
                <w:lang w:eastAsia="en-GB"/>
              </w:rPr>
              <w:t xml:space="preserve"> and the Law Database. Available at: </w:t>
            </w:r>
            <w:r w:rsidR="7F468A9E"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http://wbl.worldbank.org/</w:t>
            </w:r>
            <w:r w:rsidR="24D808D3" w:rsidRPr="0BD82D1A">
              <w:rPr>
                <w:rFonts w:ascii="Calibri" w:eastAsia="Times New Roman" w:hAnsi="Calibri" w:cs="Calibri"/>
                <w:color w:val="000000" w:themeColor="text1"/>
                <w:sz w:val="20"/>
                <w:szCs w:val="20"/>
                <w:lang w:eastAsia="en-GB"/>
              </w:rPr>
              <w:t>](</w:t>
            </w:r>
            <w:proofErr w:type="gramEnd"/>
            <w:r w:rsidR="24D808D3" w:rsidRPr="0BD82D1A">
              <w:rPr>
                <w:rFonts w:ascii="Calibri" w:eastAsia="Times New Roman" w:hAnsi="Calibri" w:cs="Calibri"/>
                <w:color w:val="000000" w:themeColor="text1"/>
                <w:sz w:val="20"/>
                <w:szCs w:val="20"/>
                <w:lang w:eastAsia="en-GB"/>
              </w:rPr>
              <w:t>http://wbl.worldbank.org/)</w:t>
            </w:r>
            <w:r w:rsidRPr="0BD82D1A">
              <w:rPr>
                <w:rFonts w:ascii="Calibri" w:eastAsia="Times New Roman" w:hAnsi="Calibri" w:cs="Calibri"/>
                <w:color w:val="000000" w:themeColor="text1"/>
                <w:sz w:val="20"/>
                <w:szCs w:val="20"/>
                <w:lang w:eastAsia="en-GB"/>
              </w:rPr>
              <w:t xml:space="preserve"> [1 June 2017].</w:t>
            </w:r>
          </w:p>
          <w:p w14:paraId="4659A5A4" w14:textId="77777777" w:rsidR="00033229" w:rsidRPr="00033229" w:rsidRDefault="00033229" w:rsidP="00033229">
            <w:pPr>
              <w:spacing w:after="0" w:line="240" w:lineRule="auto"/>
              <w:rPr>
                <w:rFonts w:ascii="Calibri" w:eastAsia="Times New Roman" w:hAnsi="Calibri" w:cs="Calibri"/>
                <w:color w:val="000000" w:themeColor="text1"/>
                <w:sz w:val="20"/>
                <w:szCs w:val="20"/>
                <w:lang w:eastAsia="en-GB"/>
              </w:rPr>
            </w:pPr>
          </w:p>
          <w:p w14:paraId="75BBB950" w14:textId="71B8EF18" w:rsidR="00A227D1" w:rsidRPr="00033229" w:rsidRDefault="00033229" w:rsidP="0BD82D1A">
            <w:pPr>
              <w:spacing w:after="0" w:line="240" w:lineRule="auto"/>
              <w:rPr>
                <w:rFonts w:ascii="Calibri" w:eastAsia="Times New Roman" w:hAnsi="Calibri" w:cs="Calibri"/>
                <w:color w:val="000000" w:themeColor="text1"/>
                <w:sz w:val="20"/>
                <w:szCs w:val="20"/>
                <w:lang w:eastAsia="en-GB"/>
              </w:rPr>
            </w:pPr>
            <w:r w:rsidRPr="0BD82D1A">
              <w:rPr>
                <w:rFonts w:ascii="Calibri" w:eastAsia="Times New Roman" w:hAnsi="Calibri" w:cs="Calibri"/>
                <w:color w:val="000000" w:themeColor="text1"/>
                <w:sz w:val="20"/>
                <w:szCs w:val="20"/>
                <w:lang w:eastAsia="en-GB"/>
              </w:rPr>
              <w:t xml:space="preserve">ILO </w:t>
            </w:r>
            <w:proofErr w:type="gramStart"/>
            <w:ins w:id="27"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w:t>
            </w:r>
            <w:proofErr w:type="gramEnd"/>
            <w:r w:rsidRPr="0BD82D1A">
              <w:rPr>
                <w:rFonts w:ascii="Calibri" w:eastAsia="Times New Roman" w:hAnsi="Calibri" w:cs="Calibri"/>
                <w:color w:val="000000" w:themeColor="text1"/>
                <w:sz w:val="20"/>
                <w:szCs w:val="20"/>
                <w:lang w:eastAsia="en-GB"/>
              </w:rPr>
              <w:t>International Labour Office</w:t>
            </w:r>
            <w:ins w:id="28" w:author="Luis Gerardo Gonzalez Morales" w:date="2021-09-03T16:40:00Z">
              <w:r w:rsidR="003311F9">
                <w:rPr>
                  <w:rFonts w:ascii="Calibri" w:eastAsia="Times New Roman" w:hAnsi="Calibri" w:cs="Calibri"/>
                  <w:color w:val="000000" w:themeColor="text1"/>
                  <w:sz w:val="20"/>
                  <w:szCs w:val="20"/>
                  <w:lang w:eastAsia="en-GB"/>
                </w:rPr>
                <w:t>\</w:t>
              </w:r>
            </w:ins>
            <w:r w:rsidRPr="0BD82D1A">
              <w:rPr>
                <w:rFonts w:ascii="Calibri" w:eastAsia="Times New Roman" w:hAnsi="Calibri" w:cs="Calibri"/>
                <w:color w:val="000000" w:themeColor="text1"/>
                <w:sz w:val="20"/>
                <w:szCs w:val="20"/>
                <w:lang w:eastAsia="en-GB"/>
              </w:rPr>
              <w:t xml:space="preserve">). Working Conditions Laws Database: Maternity Protection. Available at: </w:t>
            </w:r>
            <w:r w:rsidR="49202BB3" w:rsidRPr="0BD82D1A">
              <w:rPr>
                <w:rFonts w:ascii="Calibri" w:eastAsia="Times New Roman" w:hAnsi="Calibri" w:cs="Calibri"/>
                <w:color w:val="000000" w:themeColor="text1"/>
                <w:sz w:val="20"/>
                <w:szCs w:val="20"/>
                <w:lang w:eastAsia="en-GB"/>
              </w:rPr>
              <w:t>[</w:t>
            </w:r>
            <w:proofErr w:type="gramStart"/>
            <w:r w:rsidRPr="0BD82D1A">
              <w:rPr>
                <w:rFonts w:ascii="Calibri" w:eastAsia="Times New Roman" w:hAnsi="Calibri" w:cs="Calibri"/>
                <w:color w:val="000000" w:themeColor="text1"/>
                <w:sz w:val="20"/>
                <w:szCs w:val="20"/>
                <w:lang w:eastAsia="en-GB"/>
              </w:rPr>
              <w:t>http://www.ilo.org/dyn/travail/travmain.home</w:t>
            </w:r>
            <w:r w:rsidR="31376774" w:rsidRPr="0BD82D1A">
              <w:rPr>
                <w:rFonts w:ascii="Calibri" w:eastAsia="Times New Roman" w:hAnsi="Calibri" w:cs="Calibri"/>
                <w:color w:val="000000" w:themeColor="text1"/>
                <w:sz w:val="20"/>
                <w:szCs w:val="20"/>
                <w:lang w:eastAsia="en-GB"/>
              </w:rPr>
              <w:t>](</w:t>
            </w:r>
            <w:proofErr w:type="gramEnd"/>
            <w:r w:rsidR="31376774" w:rsidRPr="0BD82D1A">
              <w:rPr>
                <w:rFonts w:ascii="Calibri" w:eastAsia="Times New Roman" w:hAnsi="Calibri" w:cs="Calibri"/>
                <w:color w:val="000000" w:themeColor="text1"/>
                <w:sz w:val="20"/>
                <w:szCs w:val="20"/>
                <w:lang w:eastAsia="en-GB"/>
              </w:rPr>
              <w:t>http://www.ilo.org/dyn/travail/travmain.home)</w:t>
            </w:r>
            <w:r w:rsidRPr="0BD82D1A">
              <w:rPr>
                <w:rFonts w:ascii="Calibri" w:eastAsia="Times New Roman" w:hAnsi="Calibri" w:cs="Calibri"/>
                <w:color w:val="000000" w:themeColor="text1"/>
                <w:sz w:val="20"/>
                <w:szCs w:val="20"/>
                <w:lang w:eastAsia="en-GB"/>
              </w:rPr>
              <w:t xml:space="preserve"> [1 June 2017].</w:t>
            </w:r>
          </w:p>
          <w:p w14:paraId="079E9761" w14:textId="24F30BCE" w:rsidR="00B13164" w:rsidRPr="00B13164" w:rsidRDefault="00B13164" w:rsidP="5CE8F288">
            <w:pPr>
              <w:spacing w:after="0" w:line="240" w:lineRule="auto"/>
              <w:rPr>
                <w:rFonts w:ascii="Calibri" w:eastAsia="Times New Roman" w:hAnsi="Calibri" w:cs="Calibri"/>
                <w:sz w:val="20"/>
                <w:szCs w:val="20"/>
                <w:lang w:eastAsia="en-GB"/>
              </w:rPr>
            </w:pPr>
          </w:p>
        </w:tc>
      </w:tr>
      <w:tr w:rsidR="00A227D1" w:rsidRPr="00D62F7E" w14:paraId="07B7A885" w14:textId="77777777" w:rsidTr="5CE8F288">
        <w:trPr>
          <w:trHeight w:val="250"/>
        </w:trPr>
        <w:tc>
          <w:tcPr>
            <w:tcW w:w="2537" w:type="dxa"/>
          </w:tcPr>
          <w:p w14:paraId="3403DDB2" w14:textId="5D7A0F44" w:rsidR="00A227D1" w:rsidRPr="00E3565D" w:rsidRDefault="00B47F2A" w:rsidP="00337A95">
            <w:pPr>
              <w:tabs>
                <w:tab w:val="left" w:pos="2375"/>
              </w:tabs>
              <w:rPr>
                <w:rFonts w:ascii="Calibri" w:hAnsi="Calibri" w:cs="Calibri"/>
              </w:rPr>
            </w:pPr>
            <w:r>
              <w:rPr>
                <w:rFonts w:ascii="Calibri" w:hAnsi="Calibri" w:cs="Calibri"/>
              </w:rPr>
              <w:lastRenderedPageBreak/>
              <w:t>QI.4</w:t>
            </w:r>
          </w:p>
        </w:tc>
        <w:tc>
          <w:tcPr>
            <w:tcW w:w="549" w:type="dxa"/>
          </w:tcPr>
          <w:p w14:paraId="473D73AE" w14:textId="327A82F8" w:rsidR="00A227D1" w:rsidRPr="00E3565D" w:rsidRDefault="00A227D1" w:rsidP="00337A95">
            <w:pPr>
              <w:tabs>
                <w:tab w:val="left" w:pos="2375"/>
              </w:tabs>
              <w:rPr>
                <w:rFonts w:ascii="Calibri" w:hAnsi="Calibri" w:cs="Calibri"/>
              </w:rPr>
            </w:pPr>
            <w:r>
              <w:rPr>
                <w:rFonts w:ascii="Calibri" w:hAnsi="Calibri" w:cs="Calibri"/>
              </w:rPr>
              <w:t>7</w:t>
            </w:r>
          </w:p>
        </w:tc>
        <w:tc>
          <w:tcPr>
            <w:tcW w:w="2547" w:type="dxa"/>
            <w:noWrap/>
            <w:hideMark/>
          </w:tcPr>
          <w:p w14:paraId="37176E9F" w14:textId="4A5F5B46" w:rsidR="00A227D1" w:rsidRPr="00E3565D" w:rsidRDefault="00A227D1" w:rsidP="00337A95">
            <w:pPr>
              <w:tabs>
                <w:tab w:val="left" w:pos="2375"/>
              </w:tabs>
              <w:rPr>
                <w:rFonts w:ascii="Calibri" w:hAnsi="Calibri" w:cs="Calibri"/>
              </w:rPr>
            </w:pPr>
            <w:r w:rsidRPr="00E3565D">
              <w:rPr>
                <w:rFonts w:ascii="Calibri" w:hAnsi="Calibri" w:cs="Calibri"/>
              </w:rPr>
              <w:t>Treatment of missing values</w:t>
            </w:r>
          </w:p>
        </w:tc>
        <w:tc>
          <w:tcPr>
            <w:tcW w:w="7322" w:type="dxa"/>
            <w:noWrap/>
            <w:hideMark/>
          </w:tcPr>
          <w:p w14:paraId="18FB9CB6" w14:textId="7D2C3601" w:rsidR="00A227D1" w:rsidRPr="00E3565D" w:rsidRDefault="00A227D1" w:rsidP="00337A95">
            <w:pPr>
              <w:tabs>
                <w:tab w:val="left" w:pos="2375"/>
              </w:tabs>
              <w:rPr>
                <w:rFonts w:ascii="Calibri" w:hAnsi="Calibri" w:cs="Calibri"/>
              </w:rPr>
            </w:pPr>
          </w:p>
        </w:tc>
      </w:tr>
      <w:tr w:rsidR="00A227D1" w:rsidRPr="00D62F7E" w14:paraId="130A6F7B" w14:textId="77777777" w:rsidTr="5CE8F288">
        <w:trPr>
          <w:trHeight w:val="250"/>
        </w:trPr>
        <w:tc>
          <w:tcPr>
            <w:tcW w:w="2537" w:type="dxa"/>
          </w:tcPr>
          <w:p w14:paraId="6B0CF3F9" w14:textId="2EA89B5D"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5B41D47A" w14:textId="20FF2CDA" w:rsidR="00A227D1" w:rsidRPr="00E3565D" w:rsidRDefault="00A227D1" w:rsidP="00337A95">
            <w:pPr>
              <w:tabs>
                <w:tab w:val="left" w:pos="2375"/>
              </w:tabs>
              <w:rPr>
                <w:rFonts w:ascii="Calibri" w:hAnsi="Calibri" w:cs="Calibri"/>
              </w:rPr>
            </w:pPr>
            <w:r>
              <w:rPr>
                <w:rFonts w:ascii="Calibri" w:hAnsi="Calibri" w:cs="Calibri"/>
              </w:rPr>
              <w:t>8</w:t>
            </w:r>
          </w:p>
        </w:tc>
        <w:tc>
          <w:tcPr>
            <w:tcW w:w="2547" w:type="dxa"/>
            <w:noWrap/>
            <w:hideMark/>
          </w:tcPr>
          <w:p w14:paraId="2BC8A4D9" w14:textId="1B8BBF97" w:rsidR="00A227D1" w:rsidRPr="00E3565D" w:rsidRDefault="00A227D1" w:rsidP="00337A95">
            <w:pPr>
              <w:tabs>
                <w:tab w:val="left" w:pos="2375"/>
              </w:tabs>
              <w:rPr>
                <w:rFonts w:ascii="Calibri" w:hAnsi="Calibri" w:cs="Calibri"/>
              </w:rPr>
            </w:pPr>
            <w:r w:rsidRPr="00E3565D">
              <w:rPr>
                <w:rFonts w:ascii="Calibri" w:hAnsi="Calibri" w:cs="Calibri"/>
              </w:rPr>
              <w:t>Data availability and assessment of countries’ capacity</w:t>
            </w:r>
          </w:p>
        </w:tc>
        <w:tc>
          <w:tcPr>
            <w:tcW w:w="7322" w:type="dxa"/>
            <w:noWrap/>
            <w:hideMark/>
          </w:tcPr>
          <w:p w14:paraId="4B68EAF4" w14:textId="3E02C4DC" w:rsidR="00A227D1" w:rsidRPr="00E3565D" w:rsidRDefault="00A227D1" w:rsidP="00337A95">
            <w:pPr>
              <w:tabs>
                <w:tab w:val="left" w:pos="2375"/>
              </w:tabs>
              <w:rPr>
                <w:rFonts w:ascii="Calibri" w:hAnsi="Calibri" w:cs="Calibri"/>
              </w:rPr>
            </w:pPr>
          </w:p>
        </w:tc>
      </w:tr>
      <w:tr w:rsidR="00A227D1" w:rsidRPr="00D62F7E" w14:paraId="0B6EFA1E" w14:textId="77777777" w:rsidTr="5CE8F288">
        <w:trPr>
          <w:trHeight w:val="250"/>
        </w:trPr>
        <w:tc>
          <w:tcPr>
            <w:tcW w:w="2537" w:type="dxa"/>
          </w:tcPr>
          <w:p w14:paraId="5A3E89D6" w14:textId="155D1BB3"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03312716" w14:textId="786868FB" w:rsidR="00A227D1" w:rsidRPr="00E3565D" w:rsidRDefault="00A227D1" w:rsidP="00337A95">
            <w:pPr>
              <w:tabs>
                <w:tab w:val="left" w:pos="2375"/>
              </w:tabs>
              <w:rPr>
                <w:rFonts w:ascii="Calibri" w:hAnsi="Calibri" w:cs="Calibri"/>
              </w:rPr>
            </w:pPr>
            <w:r>
              <w:rPr>
                <w:rFonts w:ascii="Calibri" w:hAnsi="Calibri" w:cs="Calibri"/>
              </w:rPr>
              <w:t>9</w:t>
            </w:r>
          </w:p>
        </w:tc>
        <w:tc>
          <w:tcPr>
            <w:tcW w:w="2547" w:type="dxa"/>
            <w:noWrap/>
            <w:hideMark/>
          </w:tcPr>
          <w:p w14:paraId="1263772F" w14:textId="0781373F" w:rsidR="00A227D1" w:rsidRPr="00E3565D" w:rsidRDefault="00A227D1" w:rsidP="00337A95">
            <w:pPr>
              <w:tabs>
                <w:tab w:val="left" w:pos="2375"/>
              </w:tabs>
              <w:rPr>
                <w:rFonts w:ascii="Calibri" w:hAnsi="Calibri" w:cs="Calibri"/>
              </w:rPr>
            </w:pPr>
            <w:r w:rsidRPr="00E3565D">
              <w:rPr>
                <w:rFonts w:ascii="Calibri" w:hAnsi="Calibri" w:cs="Calibri"/>
              </w:rPr>
              <w:t>Expected time of release</w:t>
            </w:r>
          </w:p>
        </w:tc>
        <w:tc>
          <w:tcPr>
            <w:tcW w:w="7322" w:type="dxa"/>
            <w:noWrap/>
            <w:hideMark/>
          </w:tcPr>
          <w:p w14:paraId="0CE01414" w14:textId="2C4A6B4A" w:rsidR="00A227D1" w:rsidRPr="00E3565D" w:rsidRDefault="00A227D1" w:rsidP="00337A95">
            <w:pPr>
              <w:tabs>
                <w:tab w:val="left" w:pos="2375"/>
              </w:tabs>
              <w:rPr>
                <w:rFonts w:ascii="Calibri" w:hAnsi="Calibri" w:cs="Calibri"/>
              </w:rPr>
            </w:pPr>
          </w:p>
        </w:tc>
      </w:tr>
      <w:tr w:rsidR="00A227D1" w:rsidRPr="00D62F7E" w14:paraId="1B209670" w14:textId="77777777" w:rsidTr="5CE8F288">
        <w:trPr>
          <w:trHeight w:val="1003"/>
        </w:trPr>
        <w:tc>
          <w:tcPr>
            <w:tcW w:w="2537" w:type="dxa"/>
          </w:tcPr>
          <w:p w14:paraId="6688E847" w14:textId="2FFC5E7F" w:rsidR="00A227D1" w:rsidRPr="00E3565D" w:rsidRDefault="00B47F2A" w:rsidP="00337A95">
            <w:pPr>
              <w:tabs>
                <w:tab w:val="left" w:pos="2375"/>
              </w:tabs>
              <w:rPr>
                <w:rFonts w:ascii="Calibri" w:hAnsi="Calibri" w:cs="Calibri"/>
              </w:rPr>
            </w:pPr>
            <w:r>
              <w:rPr>
                <w:rFonts w:ascii="Calibri" w:hAnsi="Calibri" w:cs="Calibri"/>
              </w:rPr>
              <w:t>QI.4</w:t>
            </w:r>
          </w:p>
        </w:tc>
        <w:tc>
          <w:tcPr>
            <w:tcW w:w="549" w:type="dxa"/>
          </w:tcPr>
          <w:p w14:paraId="314570A3" w14:textId="3391BB1D" w:rsidR="00A227D1" w:rsidRPr="00E3565D" w:rsidRDefault="00A227D1" w:rsidP="00337A95">
            <w:pPr>
              <w:tabs>
                <w:tab w:val="left" w:pos="2375"/>
              </w:tabs>
              <w:rPr>
                <w:rFonts w:ascii="Calibri" w:hAnsi="Calibri" w:cs="Calibri"/>
              </w:rPr>
            </w:pPr>
            <w:r>
              <w:rPr>
                <w:rFonts w:ascii="Calibri" w:hAnsi="Calibri" w:cs="Calibri"/>
              </w:rPr>
              <w:t>10</w:t>
            </w:r>
          </w:p>
        </w:tc>
        <w:tc>
          <w:tcPr>
            <w:tcW w:w="2547" w:type="dxa"/>
            <w:noWrap/>
            <w:hideMark/>
          </w:tcPr>
          <w:p w14:paraId="3B7E02E0" w14:textId="0FB51724" w:rsidR="00A227D1" w:rsidRPr="00E3565D" w:rsidRDefault="00A227D1" w:rsidP="00337A95">
            <w:pPr>
              <w:tabs>
                <w:tab w:val="left" w:pos="2375"/>
              </w:tabs>
              <w:rPr>
                <w:rFonts w:ascii="Calibri" w:hAnsi="Calibri" w:cs="Calibri"/>
              </w:rPr>
            </w:pPr>
            <w:r w:rsidRPr="00E3565D">
              <w:rPr>
                <w:rFonts w:ascii="Calibri" w:hAnsi="Calibri" w:cs="Calibri"/>
              </w:rPr>
              <w:t>Data source</w:t>
            </w:r>
          </w:p>
        </w:tc>
        <w:tc>
          <w:tcPr>
            <w:tcW w:w="7322" w:type="dxa"/>
            <w:hideMark/>
          </w:tcPr>
          <w:p w14:paraId="799C657B" w14:textId="4A8DC656" w:rsidR="00682C75" w:rsidRDefault="00682C75" w:rsidP="00682C75">
            <w:pPr>
              <w:spacing w:after="0" w:line="240" w:lineRule="auto"/>
              <w:rPr>
                <w:rFonts w:ascii="Calibri" w:eastAsia="Times New Roman" w:hAnsi="Calibri" w:cs="Calibri"/>
                <w:color w:val="000000" w:themeColor="text1"/>
                <w:sz w:val="20"/>
                <w:szCs w:val="20"/>
                <w:lang w:eastAsia="en-GB"/>
              </w:rPr>
            </w:pPr>
            <w:r w:rsidRPr="00BB68A5">
              <w:rPr>
                <w:rFonts w:ascii="Calibri" w:eastAsia="Times New Roman" w:hAnsi="Calibri" w:cs="Calibri"/>
                <w:color w:val="000000" w:themeColor="text1"/>
                <w:sz w:val="20"/>
                <w:szCs w:val="20"/>
                <w:lang w:eastAsia="en-GB"/>
              </w:rPr>
              <w:t xml:space="preserve">Data and metadata were extracted on 9 June 2021, from ILO World Social Protection Report 2017–19 </w:t>
            </w:r>
            <w:proofErr w:type="gramStart"/>
            <w:ins w:id="29" w:author="Luis Gerardo Gonzalez Morales" w:date="2021-09-03T16:41:00Z">
              <w:r w:rsidR="003311F9">
                <w:rPr>
                  <w:rFonts w:ascii="Calibri" w:eastAsia="Times New Roman" w:hAnsi="Calibri" w:cs="Calibri"/>
                  <w:color w:val="000000" w:themeColor="text1"/>
                  <w:sz w:val="20"/>
                  <w:szCs w:val="20"/>
                  <w:lang w:eastAsia="en-GB"/>
                </w:rPr>
                <w:t>\</w:t>
              </w:r>
            </w:ins>
            <w:r w:rsidRPr="00BB68A5">
              <w:rPr>
                <w:rFonts w:ascii="Calibri" w:eastAsia="Times New Roman" w:hAnsi="Calibri" w:cs="Calibri"/>
                <w:color w:val="000000" w:themeColor="text1"/>
                <w:sz w:val="20"/>
                <w:szCs w:val="20"/>
                <w:lang w:eastAsia="en-GB"/>
              </w:rPr>
              <w:t>(</w:t>
            </w:r>
            <w:proofErr w:type="gramEnd"/>
            <w:r w:rsidRPr="00BB68A5">
              <w:rPr>
                <w:rFonts w:ascii="Calibri" w:eastAsia="Times New Roman" w:hAnsi="Calibri" w:cs="Calibri"/>
                <w:color w:val="000000" w:themeColor="text1"/>
                <w:sz w:val="20"/>
                <w:szCs w:val="20"/>
                <w:lang w:eastAsia="en-GB"/>
              </w:rPr>
              <w:t>2017</w:t>
            </w:r>
            <w:ins w:id="30" w:author="Luis Gerardo Gonzalez Morales" w:date="2021-09-03T16:41:00Z">
              <w:r w:rsidR="003311F9">
                <w:rPr>
                  <w:rFonts w:ascii="Calibri" w:eastAsia="Times New Roman" w:hAnsi="Calibri" w:cs="Calibri"/>
                  <w:color w:val="000000" w:themeColor="text1"/>
                  <w:sz w:val="20"/>
                  <w:szCs w:val="20"/>
                  <w:lang w:eastAsia="en-GB"/>
                </w:rPr>
                <w:t>\</w:t>
              </w:r>
            </w:ins>
            <w:r w:rsidRPr="00BB68A5">
              <w:rPr>
                <w:rFonts w:ascii="Calibri" w:eastAsia="Times New Roman" w:hAnsi="Calibri" w:cs="Calibri"/>
                <w:color w:val="000000" w:themeColor="text1"/>
                <w:sz w:val="20"/>
                <w:szCs w:val="20"/>
                <w:lang w:eastAsia="en-GB"/>
              </w:rPr>
              <w:t xml:space="preserve">), </w:t>
            </w:r>
            <w:r w:rsidRPr="002A1164">
              <w:rPr>
                <w:rFonts w:ascii="Calibri" w:eastAsia="Times New Roman" w:hAnsi="Calibri" w:cs="Calibri"/>
                <w:color w:val="000000" w:themeColor="text1"/>
                <w:sz w:val="20"/>
                <w:szCs w:val="20"/>
                <w:lang w:eastAsia="en-GB"/>
              </w:rPr>
              <w:t xml:space="preserve">Table B.5. Maternity: Key features of main social security programmes and social protection effective coverage </w:t>
            </w:r>
            <w:proofErr w:type="gramStart"/>
            <w:ins w:id="31" w:author="Luis Gerardo Gonzalez Morales" w:date="2021-09-03T16:41:00Z">
              <w:r w:rsidR="003311F9">
                <w:rPr>
                  <w:rFonts w:ascii="Calibri" w:eastAsia="Times New Roman" w:hAnsi="Calibri" w:cs="Calibri"/>
                  <w:color w:val="000000" w:themeColor="text1"/>
                  <w:sz w:val="20"/>
                  <w:szCs w:val="20"/>
                  <w:lang w:eastAsia="en-GB"/>
                </w:rPr>
                <w:t>\</w:t>
              </w:r>
            </w:ins>
            <w:r w:rsidRPr="002A1164">
              <w:rPr>
                <w:rFonts w:ascii="Calibri" w:eastAsia="Times New Roman" w:hAnsi="Calibri" w:cs="Calibri"/>
                <w:color w:val="000000" w:themeColor="text1"/>
                <w:sz w:val="20"/>
                <w:szCs w:val="20"/>
                <w:lang w:eastAsia="en-GB"/>
              </w:rPr>
              <w:t>(</w:t>
            </w:r>
            <w:proofErr w:type="gramEnd"/>
            <w:r w:rsidRPr="002A1164">
              <w:rPr>
                <w:rFonts w:ascii="Calibri" w:eastAsia="Times New Roman" w:hAnsi="Calibri" w:cs="Calibri"/>
                <w:color w:val="000000" w:themeColor="text1"/>
                <w:sz w:val="20"/>
                <w:szCs w:val="20"/>
                <w:lang w:eastAsia="en-GB"/>
              </w:rPr>
              <w:t xml:space="preserve">SDG Indicator 1.3.1. for mothers with </w:t>
            </w:r>
            <w:proofErr w:type="spellStart"/>
            <w:r w:rsidRPr="002A1164">
              <w:rPr>
                <w:rFonts w:ascii="Calibri" w:eastAsia="Times New Roman" w:hAnsi="Calibri" w:cs="Calibri"/>
                <w:color w:val="000000" w:themeColor="text1"/>
                <w:sz w:val="20"/>
                <w:szCs w:val="20"/>
                <w:lang w:eastAsia="en-GB"/>
              </w:rPr>
              <w:t>newborns</w:t>
            </w:r>
            <w:proofErr w:type="spellEnd"/>
            <w:ins w:id="32" w:author="Luis Gerardo Gonzalez Morales" w:date="2021-09-03T16:41:00Z">
              <w:r w:rsidR="003311F9">
                <w:rPr>
                  <w:rFonts w:ascii="Calibri" w:eastAsia="Times New Roman" w:hAnsi="Calibri" w:cs="Calibri"/>
                  <w:color w:val="000000" w:themeColor="text1"/>
                  <w:sz w:val="20"/>
                  <w:szCs w:val="20"/>
                  <w:lang w:eastAsia="en-GB"/>
                </w:rPr>
                <w:t>\</w:t>
              </w:r>
            </w:ins>
            <w:r w:rsidRPr="002A1164">
              <w:rPr>
                <w:rFonts w:ascii="Calibri" w:eastAsia="Times New Roman" w:hAnsi="Calibri" w:cs="Calibri"/>
                <w:color w:val="000000" w:themeColor="text1"/>
                <w:sz w:val="20"/>
                <w:szCs w:val="20"/>
                <w:lang w:eastAsia="en-GB"/>
              </w:rPr>
              <w:t>)</w:t>
            </w:r>
            <w:r>
              <w:rPr>
                <w:rFonts w:ascii="Calibri" w:eastAsia="Times New Roman" w:hAnsi="Calibri" w:cs="Calibri"/>
                <w:color w:val="000000" w:themeColor="text1"/>
                <w:sz w:val="20"/>
                <w:szCs w:val="20"/>
                <w:lang w:eastAsia="en-GB"/>
              </w:rPr>
              <w:t>.</w:t>
            </w:r>
          </w:p>
          <w:p w14:paraId="7FEE1B3D" w14:textId="77777777" w:rsidR="00682C75" w:rsidRPr="00BB68A5" w:rsidRDefault="00682C75" w:rsidP="00682C75">
            <w:pPr>
              <w:spacing w:after="0" w:line="240" w:lineRule="auto"/>
              <w:rPr>
                <w:rFonts w:ascii="Calibri" w:eastAsia="Times New Roman" w:hAnsi="Calibri" w:cs="Calibri"/>
                <w:color w:val="000000" w:themeColor="text1"/>
                <w:sz w:val="20"/>
                <w:szCs w:val="20"/>
                <w:lang w:eastAsia="en-GB"/>
              </w:rPr>
            </w:pPr>
          </w:p>
          <w:p w14:paraId="6C97E13A" w14:textId="3BFEA1DE" w:rsidR="00682C75" w:rsidRDefault="00682C75" w:rsidP="00682C75">
            <w:pPr>
              <w:spacing w:after="0" w:line="240" w:lineRule="auto"/>
              <w:rPr>
                <w:ins w:id="33" w:author="Luis Gerardo Gonzalez Morales" w:date="2021-09-03T16:41:00Z"/>
                <w:rFonts w:ascii="Calibri" w:eastAsia="Times New Roman" w:hAnsi="Calibri" w:cs="Calibri"/>
                <w:color w:val="000000" w:themeColor="text1"/>
                <w:sz w:val="20"/>
                <w:szCs w:val="20"/>
                <w:lang w:eastAsia="en-GB"/>
              </w:rPr>
            </w:pPr>
            <w:r w:rsidRPr="00BB68A5">
              <w:rPr>
                <w:rFonts w:ascii="Calibri" w:eastAsia="Times New Roman" w:hAnsi="Calibri" w:cs="Calibri"/>
                <w:color w:val="000000" w:themeColor="text1"/>
                <w:sz w:val="20"/>
                <w:szCs w:val="20"/>
                <w:lang w:eastAsia="en-GB"/>
              </w:rPr>
              <w:t>For more information, please go to the following:</w:t>
            </w:r>
          </w:p>
          <w:p w14:paraId="32948635" w14:textId="77777777" w:rsidR="003311F9" w:rsidRPr="00BB68A5" w:rsidRDefault="003311F9" w:rsidP="00682C75">
            <w:pPr>
              <w:spacing w:after="0" w:line="240" w:lineRule="auto"/>
              <w:rPr>
                <w:rFonts w:ascii="Calibri" w:eastAsia="Times New Roman" w:hAnsi="Calibri" w:cs="Calibri"/>
                <w:color w:val="000000" w:themeColor="text1"/>
                <w:sz w:val="20"/>
                <w:szCs w:val="20"/>
                <w:lang w:eastAsia="en-GB"/>
              </w:rPr>
            </w:pPr>
          </w:p>
          <w:p w14:paraId="1CCA0F6D" w14:textId="7BDFDE5F" w:rsidR="00B13164" w:rsidRPr="00033229" w:rsidRDefault="03E7888E" w:rsidP="0BD82D1A">
            <w:pPr>
              <w:pStyle w:val="ListParagraph"/>
              <w:numPr>
                <w:ilvl w:val="0"/>
                <w:numId w:val="1"/>
              </w:numPr>
              <w:spacing w:after="0" w:line="240" w:lineRule="auto"/>
              <w:rPr>
                <w:rFonts w:ascii="Calibri" w:eastAsia="Times New Roman" w:hAnsi="Calibri" w:cs="Calibri"/>
                <w:sz w:val="20"/>
                <w:szCs w:val="20"/>
                <w:lang w:eastAsia="en-GB"/>
              </w:rPr>
            </w:pPr>
            <w:r w:rsidRPr="0BD82D1A">
              <w:rPr>
                <w:rFonts w:ascii="Calibri" w:eastAsia="Times New Roman" w:hAnsi="Calibri" w:cs="Calibri"/>
                <w:sz w:val="20"/>
                <w:szCs w:val="20"/>
                <w:lang w:eastAsia="en-GB"/>
              </w:rPr>
              <w:t>[</w:t>
            </w:r>
            <w:hyperlink r:id="rId15">
              <w:r w:rsidR="00033229" w:rsidRPr="0BD82D1A">
                <w:rPr>
                  <w:rStyle w:val="Hyperlink"/>
                  <w:rFonts w:ascii="Calibri" w:eastAsia="Times New Roman" w:hAnsi="Calibri" w:cs="Calibri"/>
                  <w:sz w:val="20"/>
                  <w:szCs w:val="20"/>
                  <w:lang w:eastAsia="en-GB"/>
                </w:rPr>
                <w:t>https://www.social-protection.org/gimi/gess/ShowWiki.action?id=594</w:t>
              </w:r>
              <w:r w:rsidR="6807BEE3" w:rsidRPr="0BD82D1A">
                <w:rPr>
                  <w:rStyle w:val="Hyperlink"/>
                  <w:rFonts w:ascii="Calibri" w:eastAsia="Times New Roman" w:hAnsi="Calibri" w:cs="Calibri"/>
                  <w:sz w:val="20"/>
                  <w:szCs w:val="20"/>
                  <w:lang w:eastAsia="en-GB"/>
                </w:rPr>
                <w:t>](</w:t>
              </w:r>
            </w:hyperlink>
            <w:hyperlink r:id="rId16">
              <w:r w:rsidR="6807BEE3" w:rsidRPr="0BD82D1A">
                <w:rPr>
                  <w:rStyle w:val="Hyperlink"/>
                  <w:rFonts w:ascii="Calibri" w:eastAsia="Times New Roman" w:hAnsi="Calibri" w:cs="Calibri"/>
                  <w:sz w:val="20"/>
                  <w:szCs w:val="20"/>
                  <w:lang w:eastAsia="en-GB"/>
                </w:rPr>
                <w:t>https://www.social-protection.org/gimi/gess/ShowWiki.action?id=594)</w:t>
              </w:r>
            </w:hyperlink>
          </w:p>
          <w:p w14:paraId="6C412B22" w14:textId="6F2941B1" w:rsidR="00033229" w:rsidRPr="00033229" w:rsidRDefault="00033229" w:rsidP="00033229">
            <w:pPr>
              <w:pStyle w:val="ListParagraph"/>
              <w:spacing w:after="0" w:line="240" w:lineRule="auto"/>
              <w:rPr>
                <w:rFonts w:ascii="Calibri" w:hAnsi="Calibri" w:cs="Calibri"/>
              </w:rPr>
            </w:pPr>
          </w:p>
        </w:tc>
      </w:tr>
    </w:tbl>
    <w:p w14:paraId="67127F9E" w14:textId="77777777" w:rsidR="00C75328" w:rsidRDefault="00C75328"/>
    <w:sectPr w:rsidR="00C75328" w:rsidSect="00A227D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dita S." w:date="2021-07-15T12:55:00Z" w:initials="MS">
    <w:p w14:paraId="10F6996D" w14:textId="77777777" w:rsidR="008A7415" w:rsidRDefault="008A7415" w:rsidP="008A7415">
      <w:pPr>
        <w:pStyle w:val="CommentText"/>
      </w:pPr>
      <w:r>
        <w:rPr>
          <w:rStyle w:val="CommentReference"/>
        </w:rPr>
        <w:annotationRef/>
      </w:r>
      <w:r>
        <w:t xml:space="preserve">We could add "to prevent and reduce poverty and vulnerability, promote the health, nutrition and well-being of mothers and their children, achieve gender equality at work, and advance decent work for both women and men." from the ILO report ( </w:t>
      </w:r>
      <w:hyperlink r:id="rId1" w:history="1">
        <w:r w:rsidRPr="00BA6A92">
          <w:rPr>
            <w:rStyle w:val="Hyperlink"/>
          </w:rPr>
          <w:t>https://www.ilo.org/wcmsp5/groups/public/---</w:t>
        </w:r>
        <w:proofErr w:type="spellStart"/>
        <w:r w:rsidRPr="00BA6A92">
          <w:rPr>
            <w:rStyle w:val="Hyperlink"/>
          </w:rPr>
          <w:t>dgreports</w:t>
        </w:r>
        <w:proofErr w:type="spellEnd"/>
        <w:r w:rsidRPr="00BA6A92">
          <w:rPr>
            <w:rStyle w:val="Hyperlink"/>
          </w:rPr>
          <w:t>/---</w:t>
        </w:r>
        <w:proofErr w:type="spellStart"/>
        <w:r w:rsidRPr="00BA6A92">
          <w:rPr>
            <w:rStyle w:val="Hyperlink"/>
          </w:rPr>
          <w:t>dcomm</w:t>
        </w:r>
        <w:proofErr w:type="spellEnd"/>
        <w:r w:rsidRPr="00BA6A92">
          <w:rPr>
            <w:rStyle w:val="Hyperlink"/>
          </w:rPr>
          <w:t>/---</w:t>
        </w:r>
        <w:proofErr w:type="spellStart"/>
        <w:r w:rsidRPr="00BA6A92">
          <w:rPr>
            <w:rStyle w:val="Hyperlink"/>
          </w:rPr>
          <w:t>publ</w:t>
        </w:r>
        <w:proofErr w:type="spellEnd"/>
        <w:r w:rsidRPr="00BA6A92">
          <w:rPr>
            <w:rStyle w:val="Hyperlink"/>
          </w:rPr>
          <w:t>/documents/publication/wcms_604882.pdf</w:t>
        </w:r>
      </w:hyperlink>
      <w:r>
        <w:t xml:space="preserve"> ; p. 28).</w:t>
      </w:r>
    </w:p>
  </w:comment>
  <w:comment w:id="7" w:author="Madita S." w:date="2021-07-15T12:35:00Z" w:initials="MS">
    <w:p w14:paraId="5F6895C1" w14:textId="77777777" w:rsidR="008A7415" w:rsidRPr="000C341F" w:rsidRDefault="008A7415" w:rsidP="008A7415">
      <w:pPr>
        <w:pStyle w:val="CommentText"/>
        <w:rPr>
          <w:lang w:val="fr-FR"/>
        </w:rPr>
      </w:pPr>
      <w:r>
        <w:rPr>
          <w:rStyle w:val="CommentReference"/>
        </w:rPr>
        <w:annotationRef/>
      </w:r>
      <w:proofErr w:type="gramStart"/>
      <w:r w:rsidRPr="000C341F">
        <w:rPr>
          <w:lang w:val="fr-FR"/>
        </w:rPr>
        <w:t>Source:</w:t>
      </w:r>
      <w:proofErr w:type="gramEnd"/>
      <w:r w:rsidRPr="000C341F">
        <w:rPr>
          <w:lang w:val="fr-FR"/>
        </w:rPr>
        <w:t xml:space="preserve"> </w:t>
      </w:r>
      <w:hyperlink r:id="rId2" w:history="1">
        <w:r w:rsidRPr="000C341F">
          <w:rPr>
            <w:rStyle w:val="Hyperlink"/>
            <w:lang w:val="fr-FR"/>
          </w:rPr>
          <w:t>https://www.ilo.org/wcmsp5/groups/public/---</w:t>
        </w:r>
        <w:proofErr w:type="spellStart"/>
        <w:r w:rsidRPr="000C341F">
          <w:rPr>
            <w:rStyle w:val="Hyperlink"/>
            <w:lang w:val="fr-FR"/>
          </w:rPr>
          <w:t>dgreports</w:t>
        </w:r>
        <w:proofErr w:type="spellEnd"/>
        <w:r w:rsidRPr="000C341F">
          <w:rPr>
            <w:rStyle w:val="Hyperlink"/>
            <w:lang w:val="fr-FR"/>
          </w:rPr>
          <w:t>/---</w:t>
        </w:r>
        <w:proofErr w:type="spellStart"/>
        <w:r w:rsidRPr="000C341F">
          <w:rPr>
            <w:rStyle w:val="Hyperlink"/>
            <w:lang w:val="fr-FR"/>
          </w:rPr>
          <w:t>dcomm</w:t>
        </w:r>
        <w:proofErr w:type="spellEnd"/>
        <w:r w:rsidRPr="000C341F">
          <w:rPr>
            <w:rStyle w:val="Hyperlink"/>
            <w:lang w:val="fr-FR"/>
          </w:rPr>
          <w:t>/---</w:t>
        </w:r>
        <w:proofErr w:type="spellStart"/>
        <w:r w:rsidRPr="000C341F">
          <w:rPr>
            <w:rStyle w:val="Hyperlink"/>
            <w:lang w:val="fr-FR"/>
          </w:rPr>
          <w:t>publ</w:t>
        </w:r>
        <w:proofErr w:type="spellEnd"/>
        <w:r w:rsidRPr="000C341F">
          <w:rPr>
            <w:rStyle w:val="Hyperlink"/>
            <w:lang w:val="fr-FR"/>
          </w:rPr>
          <w:t>/documents/publication/wcms_604882.pdf</w:t>
        </w:r>
      </w:hyperlink>
      <w:r w:rsidRPr="000C341F">
        <w:rPr>
          <w:lang w:val="fr-FR"/>
        </w:rPr>
        <w:t xml:space="preserve"> (p.29)</w:t>
      </w:r>
    </w:p>
  </w:comment>
  <w:comment w:id="10" w:author="Madita S." w:date="2021-07-15T12:36:00Z" w:initials="MS">
    <w:p w14:paraId="4A45FEEE" w14:textId="77777777" w:rsidR="008A7415" w:rsidRPr="000C341F" w:rsidRDefault="008A7415" w:rsidP="008A7415">
      <w:pPr>
        <w:pStyle w:val="CommentText"/>
        <w:rPr>
          <w:lang w:val="fr-FR"/>
        </w:rPr>
      </w:pPr>
      <w:r>
        <w:rPr>
          <w:rStyle w:val="CommentReference"/>
        </w:rPr>
        <w:annotationRef/>
      </w:r>
      <w:proofErr w:type="gramStart"/>
      <w:r w:rsidRPr="000C341F">
        <w:rPr>
          <w:lang w:val="fr-FR"/>
        </w:rPr>
        <w:t>Source:</w:t>
      </w:r>
      <w:proofErr w:type="gramEnd"/>
      <w:r w:rsidRPr="000C341F">
        <w:rPr>
          <w:lang w:val="fr-FR"/>
        </w:rPr>
        <w:t xml:space="preserve"> </w:t>
      </w:r>
      <w:hyperlink r:id="rId3" w:history="1">
        <w:r w:rsidRPr="000C341F">
          <w:rPr>
            <w:rStyle w:val="Hyperlink"/>
            <w:lang w:val="fr-FR"/>
          </w:rPr>
          <w:t>https://www.ilo.org/dyn/normlex/en/f?p=NORMLEXPUB:12100:0::NO::P12100_INSTRUMENT_ID:312529</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F6996D" w15:done="0"/>
  <w15:commentEx w15:paraId="5F6895C1" w15:done="0"/>
  <w15:commentEx w15:paraId="4A45FE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AAECA" w16cex:dateUtc="2021-07-15T10:55:00Z"/>
  <w16cex:commentExtensible w16cex:durableId="249AAA05" w16cex:dateUtc="2021-07-15T10:35:00Z"/>
  <w16cex:commentExtensible w16cex:durableId="249AAA4B" w16cex:dateUtc="2021-07-15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6996D" w16cid:durableId="249AAECA"/>
  <w16cid:commentId w16cid:paraId="5F6895C1" w16cid:durableId="249AAA05"/>
  <w16cid:commentId w16cid:paraId="4A45FEEE" w16cid:durableId="249AA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564AE" w14:textId="77777777" w:rsidR="00A23397" w:rsidRDefault="00A23397" w:rsidP="005319B6">
      <w:pPr>
        <w:spacing w:after="0" w:line="240" w:lineRule="auto"/>
      </w:pPr>
      <w:r>
        <w:separator/>
      </w:r>
    </w:p>
  </w:endnote>
  <w:endnote w:type="continuationSeparator" w:id="0">
    <w:p w14:paraId="7A239C89" w14:textId="77777777" w:rsidR="00A23397" w:rsidRDefault="00A23397" w:rsidP="0053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8AB92" w14:textId="77777777" w:rsidR="00A23397" w:rsidRDefault="00A23397" w:rsidP="005319B6">
      <w:pPr>
        <w:spacing w:after="0" w:line="240" w:lineRule="auto"/>
      </w:pPr>
      <w:r>
        <w:separator/>
      </w:r>
    </w:p>
  </w:footnote>
  <w:footnote w:type="continuationSeparator" w:id="0">
    <w:p w14:paraId="648F0B95" w14:textId="77777777" w:rsidR="00A23397" w:rsidRDefault="00A23397" w:rsidP="00531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20D86"/>
    <w:multiLevelType w:val="hybridMultilevel"/>
    <w:tmpl w:val="4914E34E"/>
    <w:lvl w:ilvl="0" w:tplc="EFD2019E">
      <w:numFmt w:val="bullet"/>
      <w:lvlText w:val="-"/>
      <w:lvlJc w:val="left"/>
      <w:pPr>
        <w:ind w:left="720" w:hanging="360"/>
      </w:pPr>
      <w:rPr>
        <w:rFonts w:ascii="Calibri" w:eastAsia="Times New Roman" w:hAnsi="Calibri" w:cs="Calibri"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is Gerardo Gonzalez Morales">
    <w15:presenceInfo w15:providerId="AD" w15:userId="S::gonzalezmorales@un.org::6859254f-0ec3-4a5d-9eb4-550f76695e6d"/>
  </w15:person>
  <w15:person w15:author="Madita S.">
    <w15:presenceInfo w15:providerId="Windows Live" w15:userId="0c023caa0615e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1"/>
    <w:rsid w:val="00033229"/>
    <w:rsid w:val="001213E3"/>
    <w:rsid w:val="003311F9"/>
    <w:rsid w:val="005319B6"/>
    <w:rsid w:val="006653A8"/>
    <w:rsid w:val="00682C75"/>
    <w:rsid w:val="007B0E90"/>
    <w:rsid w:val="008A7415"/>
    <w:rsid w:val="00933A65"/>
    <w:rsid w:val="00A227D1"/>
    <w:rsid w:val="00A23397"/>
    <w:rsid w:val="00B13164"/>
    <w:rsid w:val="00B33564"/>
    <w:rsid w:val="00B47F2A"/>
    <w:rsid w:val="00C75328"/>
    <w:rsid w:val="00CACA22"/>
    <w:rsid w:val="00F858FF"/>
    <w:rsid w:val="00FE0773"/>
    <w:rsid w:val="02669A83"/>
    <w:rsid w:val="03E7888E"/>
    <w:rsid w:val="07BFC62D"/>
    <w:rsid w:val="0AB57467"/>
    <w:rsid w:val="0BD82D1A"/>
    <w:rsid w:val="0F98D8B7"/>
    <w:rsid w:val="13708140"/>
    <w:rsid w:val="13D3ADF8"/>
    <w:rsid w:val="1AA90D06"/>
    <w:rsid w:val="1C039145"/>
    <w:rsid w:val="1F2DDF2C"/>
    <w:rsid w:val="24D808D3"/>
    <w:rsid w:val="2B72A878"/>
    <w:rsid w:val="31376774"/>
    <w:rsid w:val="3A639FA1"/>
    <w:rsid w:val="427D1132"/>
    <w:rsid w:val="43223263"/>
    <w:rsid w:val="447C4C5D"/>
    <w:rsid w:val="49202BB3"/>
    <w:rsid w:val="4A2D4C70"/>
    <w:rsid w:val="52F84AFB"/>
    <w:rsid w:val="5CE8F288"/>
    <w:rsid w:val="62285001"/>
    <w:rsid w:val="65FDEBE2"/>
    <w:rsid w:val="6807BEE3"/>
    <w:rsid w:val="6CE632FE"/>
    <w:rsid w:val="6E251303"/>
    <w:rsid w:val="6FD69FEF"/>
    <w:rsid w:val="7068BA95"/>
    <w:rsid w:val="73262090"/>
    <w:rsid w:val="7F468A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B8FB"/>
  <w15:chartTrackingRefBased/>
  <w15:docId w15:val="{70AE0271-C56C-4F4C-B61B-742FC09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D1"/>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7D1"/>
    <w:rPr>
      <w:color w:val="0563C1" w:themeColor="hyperlink"/>
      <w:u w:val="single"/>
    </w:rPr>
  </w:style>
  <w:style w:type="character" w:styleId="CommentReference">
    <w:name w:val="annotation reference"/>
    <w:basedOn w:val="DefaultParagraphFont"/>
    <w:uiPriority w:val="99"/>
    <w:semiHidden/>
    <w:unhideWhenUsed/>
    <w:rsid w:val="00A227D1"/>
    <w:rPr>
      <w:sz w:val="16"/>
      <w:szCs w:val="16"/>
    </w:rPr>
  </w:style>
  <w:style w:type="paragraph" w:styleId="CommentText">
    <w:name w:val="annotation text"/>
    <w:basedOn w:val="Normal"/>
    <w:link w:val="CommentTextChar"/>
    <w:uiPriority w:val="99"/>
    <w:unhideWhenUsed/>
    <w:rsid w:val="00A227D1"/>
    <w:pPr>
      <w:spacing w:line="240" w:lineRule="auto"/>
    </w:pPr>
    <w:rPr>
      <w:sz w:val="20"/>
      <w:szCs w:val="20"/>
    </w:rPr>
  </w:style>
  <w:style w:type="character" w:customStyle="1" w:styleId="CommentTextChar">
    <w:name w:val="Comment Text Char"/>
    <w:basedOn w:val="DefaultParagraphFont"/>
    <w:link w:val="CommentText"/>
    <w:uiPriority w:val="99"/>
    <w:rsid w:val="00A227D1"/>
    <w:rPr>
      <w:rFonts w:eastAsiaTheme="minorHAnsi"/>
      <w:sz w:val="20"/>
      <w:szCs w:val="20"/>
      <w:lang w:val="en-GB" w:eastAsia="en-US"/>
    </w:rPr>
  </w:style>
  <w:style w:type="character" w:styleId="FollowedHyperlink">
    <w:name w:val="FollowedHyperlink"/>
    <w:basedOn w:val="DefaultParagraphFont"/>
    <w:uiPriority w:val="99"/>
    <w:semiHidden/>
    <w:unhideWhenUsed/>
    <w:rsid w:val="00FE0773"/>
    <w:rPr>
      <w:color w:val="954F72" w:themeColor="followedHyperlink"/>
      <w:u w:val="single"/>
    </w:rPr>
  </w:style>
  <w:style w:type="paragraph" w:styleId="Header">
    <w:name w:val="header"/>
    <w:basedOn w:val="Normal"/>
    <w:link w:val="HeaderChar"/>
    <w:uiPriority w:val="99"/>
    <w:unhideWhenUsed/>
    <w:rsid w:val="00531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B6"/>
    <w:rPr>
      <w:rFonts w:eastAsiaTheme="minorHAnsi"/>
      <w:lang w:val="en-GB" w:eastAsia="en-US"/>
    </w:rPr>
  </w:style>
  <w:style w:type="paragraph" w:styleId="Footer">
    <w:name w:val="footer"/>
    <w:basedOn w:val="Normal"/>
    <w:link w:val="FooterChar"/>
    <w:uiPriority w:val="99"/>
    <w:unhideWhenUsed/>
    <w:rsid w:val="00531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B6"/>
    <w:rPr>
      <w:rFonts w:eastAsiaTheme="minorHAnsi"/>
      <w:lang w:val="en-GB" w:eastAsia="en-US"/>
    </w:rPr>
  </w:style>
  <w:style w:type="character" w:customStyle="1" w:styleId="normaltextrun">
    <w:name w:val="normaltextrun"/>
    <w:basedOn w:val="DefaultParagraphFont"/>
    <w:rsid w:val="00F858FF"/>
  </w:style>
  <w:style w:type="character" w:customStyle="1" w:styleId="eop">
    <w:name w:val="eop"/>
    <w:basedOn w:val="DefaultParagraphFont"/>
    <w:rsid w:val="00B33564"/>
  </w:style>
  <w:style w:type="paragraph" w:styleId="ListParagraph">
    <w:name w:val="List Paragraph"/>
    <w:basedOn w:val="Normal"/>
    <w:uiPriority w:val="34"/>
    <w:qFormat/>
    <w:rsid w:val="00033229"/>
    <w:pPr>
      <w:ind w:left="720"/>
      <w:contextualSpacing/>
    </w:pPr>
  </w:style>
  <w:style w:type="character" w:styleId="UnresolvedMention">
    <w:name w:val="Unresolved Mention"/>
    <w:basedOn w:val="DefaultParagraphFont"/>
    <w:uiPriority w:val="99"/>
    <w:semiHidden/>
    <w:unhideWhenUsed/>
    <w:rsid w:val="00033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lo.org/dyn/normlex/en/f?p=NORMLEXPUB:12100:0::NO::P12100_INSTRUMENT_ID:312529" TargetMode="External"/><Relationship Id="rId2" Type="http://schemas.openxmlformats.org/officeDocument/2006/relationships/hyperlink" Target="https://www.ilo.org/wcmsp5/groups/public/---dgreports/---dcomm/---publ/documents/publication/wcms_604882.pdf" TargetMode="External"/><Relationship Id="rId1" Type="http://schemas.openxmlformats.org/officeDocument/2006/relationships/hyperlink" Target="https://www.ilo.org/wcmsp5/groups/public/---dgreports/---dcomm/---publ/documents/publication/wcms_604882.pdf"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ocial-protection.org/gimi/gess/ShowWiki.action?id=594%5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social-protection.org/gimi/gess/ShowWiki.action?id=594%5d("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e.int/en/web/turin-european-social-charter/missceo-comparative-tables%5d(http://www.coe.int/en/web/turin-european-social-charter/missceo-comparative-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E34550-6D1A-4E8D-B1D9-0207D84AEFBF}">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DA28BB38-1632-44FD-AF86-5207918EDE8F}">
  <ds:schemaRefs>
    <ds:schemaRef ds:uri="http://schemas.microsoft.com/sharepoint/v3/contenttype/forms"/>
  </ds:schemaRefs>
</ds:datastoreItem>
</file>

<file path=customXml/itemProps3.xml><?xml version="1.0" encoding="utf-8"?>
<ds:datastoreItem xmlns:ds="http://schemas.openxmlformats.org/officeDocument/2006/customXml" ds:itemID="{58A08F91-219A-439F-A203-7A7AC6801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17</cp:revision>
  <dcterms:created xsi:type="dcterms:W3CDTF">2021-08-09T00:11:00Z</dcterms:created>
  <dcterms:modified xsi:type="dcterms:W3CDTF">2021-09-03T20:41:00Z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