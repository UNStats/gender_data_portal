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234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25"/>
        <w:gridCol w:w="589"/>
        <w:gridCol w:w="2798"/>
        <w:gridCol w:w="7629"/>
      </w:tblGrid>
      <w:tr w:rsidR="00A732C2" w:rsidRPr="00D02A76" w14:paraId="33F994C6" w14:textId="77777777" w:rsidTr="7B0797A5">
        <w:trPr>
          <w:trHeight w:val="600"/>
        </w:trPr>
        <w:tc>
          <w:tcPr>
            <w:tcW w:w="1325" w:type="dxa"/>
            <w:shd w:val="clear" w:color="auto" w:fill="auto"/>
          </w:tcPr>
          <w:p w14:paraId="401CB24C" w14:textId="724AD71F" w:rsidR="00A732C2" w:rsidRDefault="0035355D" w:rsidP="000533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  <w:lang w:val="en-GB"/>
              </w:rPr>
              <w:t>INDICATOR_NUM</w:t>
            </w:r>
            <w:r>
              <w:rPr>
                <w:rStyle w:val="eop"/>
                <w:rFonts w:ascii="Calibri" w:hAnsi="Calibri" w:cs="Calibri"/>
                <w:color w:val="000000"/>
                <w:shd w:val="clear" w:color="auto" w:fill="FFFFFF"/>
              </w:rPr>
              <w:t> </w:t>
            </w:r>
          </w:p>
        </w:tc>
        <w:tc>
          <w:tcPr>
            <w:tcW w:w="589" w:type="dxa"/>
            <w:shd w:val="clear" w:color="auto" w:fill="auto"/>
          </w:tcPr>
          <w:p w14:paraId="27F0E008" w14:textId="58F66B74" w:rsidR="00A732C2" w:rsidRPr="00D02A76" w:rsidRDefault="009D067B" w:rsidP="000533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  <w:lang w:val="en-GB"/>
              </w:rPr>
              <w:t>METADATA_CATEGORY</w:t>
            </w:r>
            <w:r>
              <w:rPr>
                <w:rStyle w:val="eop"/>
                <w:rFonts w:ascii="Calibri" w:hAnsi="Calibri" w:cs="Calibri"/>
                <w:color w:val="000000"/>
                <w:shd w:val="clear" w:color="auto" w:fill="FFFFFF"/>
              </w:rPr>
              <w:t> </w:t>
            </w:r>
          </w:p>
        </w:tc>
        <w:tc>
          <w:tcPr>
            <w:tcW w:w="2798" w:type="dxa"/>
            <w:shd w:val="clear" w:color="auto" w:fill="auto"/>
          </w:tcPr>
          <w:p w14:paraId="5ECF6540" w14:textId="2B1B8070" w:rsidR="00A732C2" w:rsidRPr="00D02A76" w:rsidRDefault="009D067B" w:rsidP="000533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  <w:lang w:val="en-GB"/>
              </w:rPr>
              <w:t>METADATA_CATEGORY_DESC</w:t>
            </w:r>
            <w:r>
              <w:rPr>
                <w:rStyle w:val="eop"/>
                <w:rFonts w:ascii="Calibri" w:hAnsi="Calibri" w:cs="Calibri"/>
                <w:color w:val="000000"/>
                <w:shd w:val="clear" w:color="auto" w:fill="FFFFFF"/>
              </w:rPr>
              <w:t> </w:t>
            </w:r>
          </w:p>
        </w:tc>
        <w:tc>
          <w:tcPr>
            <w:tcW w:w="7629" w:type="dxa"/>
            <w:shd w:val="clear" w:color="auto" w:fill="auto"/>
          </w:tcPr>
          <w:p w14:paraId="556C39FD" w14:textId="5732A86F" w:rsidR="00A732C2" w:rsidRPr="00C54CBC" w:rsidRDefault="009D067B" w:rsidP="00C54C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  <w:lang w:val="en-GB"/>
              </w:rPr>
              <w:t>METADATA_DESCRIPTION</w:t>
            </w:r>
          </w:p>
        </w:tc>
      </w:tr>
      <w:tr w:rsidR="00A26CD4" w:rsidRPr="00D02A76" w14:paraId="7CF865A6" w14:textId="77777777" w:rsidTr="7B0797A5">
        <w:trPr>
          <w:trHeight w:val="600"/>
        </w:trPr>
        <w:tc>
          <w:tcPr>
            <w:tcW w:w="1325" w:type="dxa"/>
            <w:shd w:val="clear" w:color="auto" w:fill="auto"/>
            <w:hideMark/>
          </w:tcPr>
          <w:p w14:paraId="2912FF05" w14:textId="7B803FE1" w:rsidR="00A26CD4" w:rsidRPr="00D02A76" w:rsidRDefault="001D1F02" w:rsidP="000533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Q</w:t>
            </w:r>
            <w:r w:rsidR="00A26CD4">
              <w:rPr>
                <w:rFonts w:ascii="Calibri" w:eastAsia="Times New Roman" w:hAnsi="Calibri" w:cs="Calibri"/>
                <w:color w:val="000000"/>
              </w:rPr>
              <w:t>V.</w:t>
            </w:r>
            <w:r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589" w:type="dxa"/>
            <w:shd w:val="clear" w:color="auto" w:fill="auto"/>
            <w:hideMark/>
          </w:tcPr>
          <w:p w14:paraId="76DADA2A" w14:textId="77777777" w:rsidR="00A26CD4" w:rsidRPr="00D02A76" w:rsidRDefault="00A26CD4" w:rsidP="000533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02A7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798" w:type="dxa"/>
            <w:shd w:val="clear" w:color="auto" w:fill="auto"/>
            <w:hideMark/>
          </w:tcPr>
          <w:p w14:paraId="44F066E8" w14:textId="77777777" w:rsidR="00A26CD4" w:rsidRPr="00D02A76" w:rsidRDefault="00A26CD4" w:rsidP="000533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02A76">
              <w:rPr>
                <w:rFonts w:ascii="Calibri" w:eastAsia="Times New Roman" w:hAnsi="Calibri" w:cs="Calibri"/>
                <w:color w:val="000000"/>
              </w:rPr>
              <w:t>Contact point in international agency</w:t>
            </w:r>
          </w:p>
        </w:tc>
        <w:tc>
          <w:tcPr>
            <w:tcW w:w="7629" w:type="dxa"/>
            <w:shd w:val="clear" w:color="auto" w:fill="auto"/>
            <w:hideMark/>
          </w:tcPr>
          <w:p w14:paraId="55A8B09D" w14:textId="2F38090E" w:rsidR="00D00C71" w:rsidRPr="00D02A76" w:rsidRDefault="00D00C71" w:rsidP="00D00C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26CD4" w:rsidRPr="00D02A76" w14:paraId="795E54BD" w14:textId="77777777" w:rsidTr="7B0797A5">
        <w:trPr>
          <w:trHeight w:val="900"/>
        </w:trPr>
        <w:tc>
          <w:tcPr>
            <w:tcW w:w="1325" w:type="dxa"/>
            <w:shd w:val="clear" w:color="auto" w:fill="auto"/>
            <w:hideMark/>
          </w:tcPr>
          <w:p w14:paraId="60609C5F" w14:textId="07B5329C" w:rsidR="00A26CD4" w:rsidRPr="00D02A76" w:rsidRDefault="001D1F02" w:rsidP="000533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QV.3</w:t>
            </w:r>
          </w:p>
        </w:tc>
        <w:tc>
          <w:tcPr>
            <w:tcW w:w="589" w:type="dxa"/>
            <w:shd w:val="clear" w:color="auto" w:fill="auto"/>
            <w:hideMark/>
          </w:tcPr>
          <w:p w14:paraId="5CF3C017" w14:textId="77777777" w:rsidR="00A26CD4" w:rsidRPr="00D02A76" w:rsidRDefault="00A26CD4" w:rsidP="000533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02A76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2798" w:type="dxa"/>
            <w:shd w:val="clear" w:color="auto" w:fill="auto"/>
            <w:hideMark/>
          </w:tcPr>
          <w:p w14:paraId="0E1D10B2" w14:textId="77777777" w:rsidR="00A26CD4" w:rsidRPr="00D02A76" w:rsidRDefault="00A26CD4" w:rsidP="000533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02A76">
              <w:rPr>
                <w:rFonts w:ascii="Calibri" w:eastAsia="Times New Roman" w:hAnsi="Calibri" w:cs="Calibri"/>
                <w:color w:val="000000"/>
              </w:rPr>
              <w:t>International agreed definition</w:t>
            </w:r>
          </w:p>
        </w:tc>
        <w:tc>
          <w:tcPr>
            <w:tcW w:w="7629" w:type="dxa"/>
            <w:shd w:val="clear" w:color="auto" w:fill="auto"/>
          </w:tcPr>
          <w:p w14:paraId="55D84BEA" w14:textId="61CA9D08" w:rsidR="003D60C8" w:rsidRDefault="00683B1B" w:rsidP="003D60C8">
            <w:pPr>
              <w:spacing w:after="0" w:line="240" w:lineRule="auto"/>
              <w:rPr>
                <w:ins w:id="0" w:author="Luis Gerardo Gonzalez Morales" w:date="2021-09-03T16:49:00Z"/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The indicator</w:t>
            </w:r>
            <w:r w:rsidR="005A1CCC">
              <w:rPr>
                <w:rFonts w:ascii="Calibri" w:eastAsia="Times New Roman" w:hAnsi="Calibri" w:cs="Calibri"/>
                <w:color w:val="000000"/>
              </w:rPr>
              <w:t xml:space="preserve"> on inheritance rights </w:t>
            </w:r>
            <w:r>
              <w:rPr>
                <w:rFonts w:ascii="Calibri" w:eastAsia="Times New Roman" w:hAnsi="Calibri" w:cs="Calibri"/>
                <w:color w:val="000000"/>
              </w:rPr>
              <w:t>is</w:t>
            </w:r>
            <w:r w:rsidR="00B558F9">
              <w:rPr>
                <w:rFonts w:ascii="Calibri" w:eastAsia="Times New Roman" w:hAnsi="Calibri" w:cs="Calibri"/>
                <w:color w:val="000000"/>
              </w:rPr>
              <w:t xml:space="preserve"> based on expert responses to the following questions:</w:t>
            </w:r>
          </w:p>
          <w:p w14:paraId="34F71FC9" w14:textId="77777777" w:rsidR="00941C88" w:rsidRPr="003D60C8" w:rsidRDefault="00941C88" w:rsidP="003D60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14:paraId="319B8E8E" w14:textId="631CB790" w:rsidR="001364E3" w:rsidRDefault="00F81AD1" w:rsidP="00A26F4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81AD1">
              <w:rPr>
                <w:rFonts w:ascii="Calibri" w:eastAsia="Times New Roman" w:hAnsi="Calibri" w:cs="Calibri"/>
                <w:color w:val="000000"/>
              </w:rPr>
              <w:t>Do female and male surviving spouses have equal rights to inherit assets?</w:t>
            </w:r>
          </w:p>
          <w:p w14:paraId="413706BD" w14:textId="263E1413" w:rsidR="001364E3" w:rsidRDefault="00A26F4F" w:rsidP="00A26F4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26F4F">
              <w:rPr>
                <w:rFonts w:ascii="Calibri" w:eastAsia="Times New Roman" w:hAnsi="Calibri" w:cs="Calibri"/>
                <w:color w:val="000000"/>
              </w:rPr>
              <w:t>Do sons and daughters have equal rights to inherit assets from their parents?</w:t>
            </w:r>
          </w:p>
          <w:p w14:paraId="2484141E" w14:textId="3755D156" w:rsidR="00A42B9E" w:rsidRDefault="00A42B9E" w:rsidP="000533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14:paraId="724C9A58" w14:textId="1E668779" w:rsidR="00977F3E" w:rsidRDefault="00977F3E" w:rsidP="000533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</w:t>
            </w:r>
            <w:r w:rsidRPr="00977F3E">
              <w:rPr>
                <w:rFonts w:ascii="Calibri" w:eastAsia="Times New Roman" w:hAnsi="Calibri" w:cs="Calibri"/>
                <w:color w:val="000000"/>
              </w:rPr>
              <w:t>he answer is “Yes” if there are no differences in the rules of intestate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977F3E">
              <w:rPr>
                <w:rFonts w:ascii="Calibri" w:eastAsia="Times New Roman" w:hAnsi="Calibri" w:cs="Calibri"/>
                <w:color w:val="000000"/>
              </w:rPr>
              <w:t>succession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977F3E">
              <w:rPr>
                <w:rFonts w:ascii="Calibri" w:eastAsia="Times New Roman" w:hAnsi="Calibri" w:cs="Calibri"/>
                <w:color w:val="000000"/>
              </w:rPr>
              <w:t>for transfer of property from parents to children, or from spouse to spouse. The answer is “No” if there are gender-based differences in the inheritance rights of sons and daughters or of spouses of different sexes. Any gender-based difference would trigger a “No” answer.</w:t>
            </w:r>
          </w:p>
          <w:p w14:paraId="63907142" w14:textId="77777777" w:rsidR="00977F3E" w:rsidRDefault="00977F3E" w:rsidP="003369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14:paraId="1534EB3F" w14:textId="078B40BC" w:rsidR="00AA43E8" w:rsidRDefault="002772EC" w:rsidP="00336904">
            <w:pPr>
              <w:spacing w:after="0" w:line="240" w:lineRule="auto"/>
              <w:rPr>
                <w:ins w:id="1" w:author="Luis Gerardo Gonzalez Morales" w:date="2021-09-03T16:49:00Z"/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In addition</w:t>
            </w:r>
            <w:r w:rsidR="00A42B9E" w:rsidRPr="00A42B9E">
              <w:rPr>
                <w:rFonts w:ascii="Calibri" w:eastAsia="Times New Roman" w:hAnsi="Calibri" w:cs="Calibri"/>
                <w:color w:val="000000"/>
              </w:rPr>
              <w:t>, it is assumed that</w:t>
            </w:r>
            <w:r>
              <w:rPr>
                <w:rFonts w:ascii="Calibri" w:eastAsia="Times New Roman" w:hAnsi="Calibri" w:cs="Calibri"/>
                <w:color w:val="000000"/>
              </w:rPr>
              <w:t>:</w:t>
            </w:r>
          </w:p>
          <w:p w14:paraId="043F1031" w14:textId="77777777" w:rsidR="00941C88" w:rsidRDefault="00941C88" w:rsidP="003369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14:paraId="526C40F8" w14:textId="0B931942" w:rsidR="00A42B9E" w:rsidRPr="00AA43E8" w:rsidRDefault="00A42B9E" w:rsidP="00AA43E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43E8">
              <w:rPr>
                <w:rFonts w:ascii="Calibri" w:eastAsia="Times New Roman" w:hAnsi="Calibri" w:cs="Calibri"/>
                <w:color w:val="000000"/>
              </w:rPr>
              <w:t>the deceased has not left a will, so the rules of intestate succession apply</w:t>
            </w:r>
          </w:p>
          <w:p w14:paraId="7D41FCAD" w14:textId="77777777" w:rsidR="00A42B9E" w:rsidRDefault="00A42B9E" w:rsidP="00AA43E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43E8">
              <w:rPr>
                <w:rFonts w:ascii="Calibri" w:eastAsia="Times New Roman" w:hAnsi="Calibri" w:cs="Calibri"/>
                <w:color w:val="000000"/>
              </w:rPr>
              <w:t>when determining the inheritance rights of spouses, male and female surviving spouses do not have any living children</w:t>
            </w:r>
          </w:p>
          <w:p w14:paraId="0C162414" w14:textId="0EA64418" w:rsidR="0014337E" w:rsidRPr="0014337E" w:rsidRDefault="0014337E" w:rsidP="001433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26CD4" w:rsidRPr="00D02A76" w14:paraId="2D3FE09F" w14:textId="77777777" w:rsidTr="7B0797A5">
        <w:trPr>
          <w:trHeight w:val="600"/>
        </w:trPr>
        <w:tc>
          <w:tcPr>
            <w:tcW w:w="1325" w:type="dxa"/>
            <w:shd w:val="clear" w:color="auto" w:fill="auto"/>
            <w:hideMark/>
          </w:tcPr>
          <w:p w14:paraId="32E5DBA9" w14:textId="74765C69" w:rsidR="00A26CD4" w:rsidRPr="00D02A76" w:rsidRDefault="001D1F02" w:rsidP="000533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QV.3</w:t>
            </w:r>
          </w:p>
        </w:tc>
        <w:tc>
          <w:tcPr>
            <w:tcW w:w="589" w:type="dxa"/>
            <w:shd w:val="clear" w:color="auto" w:fill="auto"/>
            <w:hideMark/>
          </w:tcPr>
          <w:p w14:paraId="2D6BC245" w14:textId="77777777" w:rsidR="00A26CD4" w:rsidRPr="00D02A76" w:rsidRDefault="00A26CD4" w:rsidP="000533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02A76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2798" w:type="dxa"/>
            <w:shd w:val="clear" w:color="auto" w:fill="auto"/>
            <w:hideMark/>
          </w:tcPr>
          <w:p w14:paraId="1A088CC9" w14:textId="77777777" w:rsidR="00A26CD4" w:rsidRPr="00D02A76" w:rsidRDefault="00A26CD4" w:rsidP="000533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02A76">
              <w:rPr>
                <w:rFonts w:ascii="Calibri" w:eastAsia="Times New Roman" w:hAnsi="Calibri" w:cs="Calibri"/>
                <w:color w:val="000000"/>
              </w:rPr>
              <w:t>Method of computation</w:t>
            </w:r>
          </w:p>
        </w:tc>
        <w:tc>
          <w:tcPr>
            <w:tcW w:w="7629" w:type="dxa"/>
            <w:shd w:val="clear" w:color="auto" w:fill="auto"/>
          </w:tcPr>
          <w:p w14:paraId="3AAF9258" w14:textId="025CDB81" w:rsidR="0012181A" w:rsidRDefault="00F767FC" w:rsidP="000533DB">
            <w:pPr>
              <w:spacing w:after="0" w:line="240" w:lineRule="auto"/>
              <w:rPr>
                <w:ins w:id="2" w:author="Luis Gerardo Gonzalez Morales" w:date="2021-09-03T16:49:00Z"/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Data for th</w:t>
            </w:r>
            <w:r w:rsidR="0004541B">
              <w:rPr>
                <w:rFonts w:ascii="Calibri" w:eastAsia="Times New Roman" w:hAnsi="Calibri" w:cs="Calibri"/>
                <w:color w:val="000000"/>
              </w:rPr>
              <w:t>e indicator on inheritance rights are</w:t>
            </w:r>
            <w:r w:rsidR="000307B8">
              <w:rPr>
                <w:rFonts w:ascii="Calibri" w:eastAsia="Times New Roman" w:hAnsi="Calibri" w:cs="Calibri"/>
                <w:color w:val="000000"/>
              </w:rPr>
              <w:t xml:space="preserve"> presented as</w:t>
            </w:r>
            <w:r w:rsidR="0004541B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8B6781">
              <w:rPr>
                <w:rFonts w:ascii="Calibri" w:eastAsia="Times New Roman" w:hAnsi="Calibri" w:cs="Calibri"/>
                <w:color w:val="000000"/>
              </w:rPr>
              <w:t>“Yes/No” answer</w:t>
            </w:r>
            <w:r w:rsidR="000307B8">
              <w:rPr>
                <w:rFonts w:ascii="Calibri" w:eastAsia="Times New Roman" w:hAnsi="Calibri" w:cs="Calibri"/>
                <w:color w:val="000000"/>
              </w:rPr>
              <w:t>s</w:t>
            </w:r>
            <w:r w:rsidR="008B6781">
              <w:rPr>
                <w:rFonts w:ascii="Calibri" w:eastAsia="Times New Roman" w:hAnsi="Calibri" w:cs="Calibri"/>
                <w:color w:val="000000"/>
              </w:rPr>
              <w:t xml:space="preserve"> to the </w:t>
            </w:r>
            <w:r w:rsidR="000307B8">
              <w:rPr>
                <w:rFonts w:ascii="Calibri" w:eastAsia="Times New Roman" w:hAnsi="Calibri" w:cs="Calibri"/>
                <w:color w:val="000000"/>
              </w:rPr>
              <w:t>following binary questions:</w:t>
            </w:r>
          </w:p>
          <w:p w14:paraId="3F5DA414" w14:textId="77777777" w:rsidR="00941C88" w:rsidRDefault="00941C88" w:rsidP="000533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14:paraId="71843072" w14:textId="77777777" w:rsidR="000307B8" w:rsidRDefault="000307B8" w:rsidP="000307B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81AD1">
              <w:rPr>
                <w:rFonts w:ascii="Calibri" w:eastAsia="Times New Roman" w:hAnsi="Calibri" w:cs="Calibri"/>
                <w:color w:val="000000"/>
              </w:rPr>
              <w:t>Do female and male surviving spouses have equal rights to inherit assets?</w:t>
            </w:r>
          </w:p>
          <w:p w14:paraId="140FF3ED" w14:textId="47648743" w:rsidR="09F1F542" w:rsidRDefault="000307B8" w:rsidP="69C0E5B1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69C0E5B1">
              <w:rPr>
                <w:rFonts w:ascii="Calibri" w:eastAsia="Times New Roman" w:hAnsi="Calibri" w:cs="Calibri"/>
                <w:color w:val="000000" w:themeColor="text1"/>
              </w:rPr>
              <w:t>Do sons and daughters have equal rights to inherit assets from their parents?</w:t>
            </w:r>
          </w:p>
          <w:p w14:paraId="550DCBF1" w14:textId="1A93FF23" w:rsidR="000307B8" w:rsidRPr="00D02A76" w:rsidRDefault="000307B8" w:rsidP="000533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26CD4" w:rsidRPr="00D02A76" w14:paraId="0789D787" w14:textId="77777777" w:rsidTr="7B0797A5">
        <w:trPr>
          <w:trHeight w:val="1200"/>
        </w:trPr>
        <w:tc>
          <w:tcPr>
            <w:tcW w:w="1325" w:type="dxa"/>
            <w:shd w:val="clear" w:color="auto" w:fill="auto"/>
            <w:hideMark/>
          </w:tcPr>
          <w:p w14:paraId="0698FBC6" w14:textId="3018C6F9" w:rsidR="00A26CD4" w:rsidRPr="00D02A76" w:rsidRDefault="001D1F02" w:rsidP="000533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lastRenderedPageBreak/>
              <w:t>QV.3</w:t>
            </w:r>
          </w:p>
        </w:tc>
        <w:tc>
          <w:tcPr>
            <w:tcW w:w="589" w:type="dxa"/>
            <w:shd w:val="clear" w:color="auto" w:fill="auto"/>
            <w:hideMark/>
          </w:tcPr>
          <w:p w14:paraId="257A7AD0" w14:textId="77777777" w:rsidR="00A26CD4" w:rsidRPr="00D02A76" w:rsidRDefault="00A26CD4" w:rsidP="000533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02A76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2798" w:type="dxa"/>
            <w:shd w:val="clear" w:color="auto" w:fill="auto"/>
            <w:hideMark/>
          </w:tcPr>
          <w:p w14:paraId="66C63F59" w14:textId="77777777" w:rsidR="00A26CD4" w:rsidRPr="00D02A76" w:rsidRDefault="00A26CD4" w:rsidP="000533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02A76">
              <w:rPr>
                <w:rFonts w:ascii="Calibri" w:eastAsia="Times New Roman" w:hAnsi="Calibri" w:cs="Calibri"/>
                <w:color w:val="000000"/>
              </w:rPr>
              <w:t>Importance of the indicator in addressing gender issues and its limitation</w:t>
            </w:r>
          </w:p>
        </w:tc>
        <w:tc>
          <w:tcPr>
            <w:tcW w:w="7629" w:type="dxa"/>
            <w:shd w:val="clear" w:color="auto" w:fill="auto"/>
          </w:tcPr>
          <w:p w14:paraId="5E79259A" w14:textId="2915C8D8" w:rsidR="00B7493E" w:rsidRPr="00D02A76" w:rsidRDefault="00B7493E" w:rsidP="000533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26CD4" w:rsidRPr="00D02A76" w14:paraId="27B94E1D" w14:textId="77777777" w:rsidTr="7B0797A5">
        <w:trPr>
          <w:trHeight w:val="900"/>
        </w:trPr>
        <w:tc>
          <w:tcPr>
            <w:tcW w:w="1325" w:type="dxa"/>
            <w:shd w:val="clear" w:color="auto" w:fill="auto"/>
            <w:hideMark/>
          </w:tcPr>
          <w:p w14:paraId="4E1E0D57" w14:textId="349C7F63" w:rsidR="000D3EF9" w:rsidRPr="00D02A76" w:rsidRDefault="001D1F02" w:rsidP="000D3E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QV.3</w:t>
            </w:r>
          </w:p>
        </w:tc>
        <w:tc>
          <w:tcPr>
            <w:tcW w:w="589" w:type="dxa"/>
            <w:shd w:val="clear" w:color="auto" w:fill="auto"/>
            <w:hideMark/>
          </w:tcPr>
          <w:p w14:paraId="03B34FBA" w14:textId="77777777" w:rsidR="00A26CD4" w:rsidRPr="00D02A76" w:rsidRDefault="00A26CD4" w:rsidP="000533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02A76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2798" w:type="dxa"/>
            <w:shd w:val="clear" w:color="auto" w:fill="auto"/>
            <w:hideMark/>
          </w:tcPr>
          <w:p w14:paraId="11064D8B" w14:textId="77777777" w:rsidR="00A26CD4" w:rsidRPr="00D02A76" w:rsidRDefault="00A26CD4" w:rsidP="000533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02A76">
              <w:rPr>
                <w:rFonts w:ascii="Calibri" w:eastAsia="Times New Roman" w:hAnsi="Calibri" w:cs="Calibri"/>
                <w:color w:val="000000"/>
              </w:rPr>
              <w:t>Sources of discrepancies between global and national figures</w:t>
            </w:r>
          </w:p>
        </w:tc>
        <w:tc>
          <w:tcPr>
            <w:tcW w:w="7629" w:type="dxa"/>
            <w:shd w:val="clear" w:color="auto" w:fill="auto"/>
            <w:hideMark/>
          </w:tcPr>
          <w:p w14:paraId="39D97F19" w14:textId="5FE86896" w:rsidR="00A26CD4" w:rsidRPr="00D02A76" w:rsidRDefault="00A26CD4" w:rsidP="000533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26CD4" w:rsidRPr="00D02A76" w14:paraId="47E50E3E" w14:textId="77777777" w:rsidTr="7B0797A5">
        <w:trPr>
          <w:trHeight w:val="600"/>
        </w:trPr>
        <w:tc>
          <w:tcPr>
            <w:tcW w:w="1325" w:type="dxa"/>
            <w:shd w:val="clear" w:color="auto" w:fill="auto"/>
            <w:hideMark/>
          </w:tcPr>
          <w:p w14:paraId="0AF67366" w14:textId="29FF38B3" w:rsidR="00A26CD4" w:rsidRPr="00D02A76" w:rsidRDefault="001D1F02" w:rsidP="000533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QV.3</w:t>
            </w:r>
          </w:p>
        </w:tc>
        <w:tc>
          <w:tcPr>
            <w:tcW w:w="589" w:type="dxa"/>
            <w:shd w:val="clear" w:color="auto" w:fill="auto"/>
            <w:hideMark/>
          </w:tcPr>
          <w:p w14:paraId="76B0AEDC" w14:textId="77777777" w:rsidR="00A26CD4" w:rsidRPr="00D02A76" w:rsidRDefault="00A26CD4" w:rsidP="000533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02A76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2798" w:type="dxa"/>
            <w:shd w:val="clear" w:color="auto" w:fill="auto"/>
            <w:hideMark/>
          </w:tcPr>
          <w:p w14:paraId="73312CB3" w14:textId="77777777" w:rsidR="00A26CD4" w:rsidRPr="00D02A76" w:rsidRDefault="00A26CD4" w:rsidP="000533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02A76">
              <w:rPr>
                <w:rFonts w:ascii="Calibri" w:eastAsia="Times New Roman" w:hAnsi="Calibri" w:cs="Calibri"/>
                <w:color w:val="000000"/>
              </w:rPr>
              <w:t>Process of obtaining data</w:t>
            </w:r>
          </w:p>
        </w:tc>
        <w:tc>
          <w:tcPr>
            <w:tcW w:w="7629" w:type="dxa"/>
            <w:shd w:val="clear" w:color="auto" w:fill="auto"/>
          </w:tcPr>
          <w:p w14:paraId="12F451BA" w14:textId="61EE92CE" w:rsidR="001100DD" w:rsidRDefault="00B45D37" w:rsidP="000533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45D37">
              <w:rPr>
                <w:rFonts w:ascii="Calibri" w:eastAsia="Times New Roman" w:hAnsi="Calibri" w:cs="Calibri"/>
                <w:color w:val="000000"/>
              </w:rPr>
              <w:t>Data for the indicator on inheritance rights</w:t>
            </w:r>
            <w:r w:rsidR="004009E1">
              <w:rPr>
                <w:rFonts w:ascii="Calibri" w:eastAsia="Times New Roman" w:hAnsi="Calibri" w:cs="Calibri"/>
                <w:color w:val="000000"/>
              </w:rPr>
              <w:t xml:space="preserve"> is part of t</w:t>
            </w:r>
            <w:r w:rsidR="00214C31">
              <w:rPr>
                <w:rFonts w:ascii="Calibri" w:eastAsia="Times New Roman" w:hAnsi="Calibri" w:cs="Calibri"/>
                <w:color w:val="000000"/>
              </w:rPr>
              <w:t xml:space="preserve">he World Bank’s </w:t>
            </w:r>
            <w:r w:rsidR="00214C31" w:rsidRPr="00214C31">
              <w:rPr>
                <w:rFonts w:ascii="Calibri" w:eastAsia="Times New Roman" w:hAnsi="Calibri" w:cs="Calibri"/>
                <w:color w:val="000000"/>
              </w:rPr>
              <w:t xml:space="preserve">Women, </w:t>
            </w:r>
            <w:proofErr w:type="gramStart"/>
            <w:r w:rsidR="00214C31" w:rsidRPr="00214C31">
              <w:rPr>
                <w:rFonts w:ascii="Calibri" w:eastAsia="Times New Roman" w:hAnsi="Calibri" w:cs="Calibri"/>
                <w:color w:val="000000"/>
              </w:rPr>
              <w:t>Business</w:t>
            </w:r>
            <w:proofErr w:type="gramEnd"/>
            <w:r w:rsidR="00214C31" w:rsidRPr="00214C31">
              <w:rPr>
                <w:rFonts w:ascii="Calibri" w:eastAsia="Times New Roman" w:hAnsi="Calibri" w:cs="Calibri"/>
                <w:color w:val="000000"/>
              </w:rPr>
              <w:t xml:space="preserve"> and the Law</w:t>
            </w:r>
            <w:r w:rsidR="00214C31">
              <w:rPr>
                <w:rFonts w:ascii="Calibri" w:eastAsia="Times New Roman" w:hAnsi="Calibri" w:cs="Calibri"/>
                <w:color w:val="000000"/>
              </w:rPr>
              <w:t xml:space="preserve"> project</w:t>
            </w:r>
            <w:r>
              <w:rPr>
                <w:rFonts w:ascii="Calibri" w:eastAsia="Times New Roman" w:hAnsi="Calibri" w:cs="Calibri"/>
                <w:color w:val="000000"/>
              </w:rPr>
              <w:t>, which</w:t>
            </w:r>
            <w:r w:rsidR="00284CB1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</w:rPr>
              <w:t>measures</w:t>
            </w:r>
            <w:r w:rsidR="00926139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926139" w:rsidRPr="00926139">
              <w:rPr>
                <w:rFonts w:ascii="Calibri" w:eastAsia="Times New Roman" w:hAnsi="Calibri" w:cs="Calibri"/>
                <w:color w:val="000000"/>
              </w:rPr>
              <w:t>legal differences between men’s and women’s access to economic opportunities</w:t>
            </w:r>
            <w:r>
              <w:rPr>
                <w:rFonts w:ascii="Calibri" w:eastAsia="Times New Roman" w:hAnsi="Calibri" w:cs="Calibri"/>
                <w:color w:val="000000"/>
              </w:rPr>
              <w:t>.</w:t>
            </w:r>
            <w:r w:rsidR="00AD435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2A5F65">
              <w:rPr>
                <w:rFonts w:ascii="Calibri" w:eastAsia="Times New Roman" w:hAnsi="Calibri" w:cs="Calibri"/>
                <w:color w:val="000000"/>
              </w:rPr>
              <w:t xml:space="preserve">It is based on responses </w:t>
            </w:r>
            <w:r w:rsidR="00AD4350" w:rsidRPr="00AD4350">
              <w:rPr>
                <w:rFonts w:ascii="Calibri" w:eastAsia="Times New Roman" w:hAnsi="Calibri" w:cs="Calibri"/>
                <w:color w:val="000000"/>
              </w:rPr>
              <w:t xml:space="preserve">from respondents with expertise in family, </w:t>
            </w:r>
            <w:proofErr w:type="gramStart"/>
            <w:r w:rsidR="00AD4350" w:rsidRPr="00AD4350">
              <w:rPr>
                <w:rFonts w:ascii="Calibri" w:eastAsia="Times New Roman" w:hAnsi="Calibri" w:cs="Calibri"/>
                <w:color w:val="000000"/>
              </w:rPr>
              <w:t>labor</w:t>
            </w:r>
            <w:proofErr w:type="gramEnd"/>
            <w:r w:rsidR="00AD4350" w:rsidRPr="00AD4350">
              <w:rPr>
                <w:rFonts w:ascii="Calibri" w:eastAsia="Times New Roman" w:hAnsi="Calibri" w:cs="Calibri"/>
                <w:color w:val="000000"/>
              </w:rPr>
              <w:t xml:space="preserve"> and criminal law.</w:t>
            </w:r>
          </w:p>
          <w:p w14:paraId="408CB5C1" w14:textId="700BE245" w:rsidR="00AD4350" w:rsidRPr="00D02A76" w:rsidRDefault="00AD4350" w:rsidP="000533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26CD4" w:rsidRPr="00D02A76" w14:paraId="334E60F4" w14:textId="77777777" w:rsidTr="7B0797A5">
        <w:trPr>
          <w:trHeight w:val="600"/>
        </w:trPr>
        <w:tc>
          <w:tcPr>
            <w:tcW w:w="1325" w:type="dxa"/>
            <w:shd w:val="clear" w:color="auto" w:fill="auto"/>
            <w:hideMark/>
          </w:tcPr>
          <w:p w14:paraId="396044DA" w14:textId="06E3AC77" w:rsidR="00A26CD4" w:rsidRPr="00D02A76" w:rsidRDefault="001D1F02" w:rsidP="000533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QV.3</w:t>
            </w:r>
          </w:p>
        </w:tc>
        <w:tc>
          <w:tcPr>
            <w:tcW w:w="589" w:type="dxa"/>
            <w:shd w:val="clear" w:color="auto" w:fill="auto"/>
            <w:hideMark/>
          </w:tcPr>
          <w:p w14:paraId="185DF197" w14:textId="77777777" w:rsidR="00A26CD4" w:rsidRPr="00D02A76" w:rsidRDefault="00A26CD4" w:rsidP="000533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02A76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2798" w:type="dxa"/>
            <w:shd w:val="clear" w:color="auto" w:fill="auto"/>
            <w:hideMark/>
          </w:tcPr>
          <w:p w14:paraId="6709E3CD" w14:textId="77777777" w:rsidR="00A26CD4" w:rsidRPr="00D02A76" w:rsidRDefault="00A26CD4" w:rsidP="000533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02A76">
              <w:rPr>
                <w:rFonts w:ascii="Calibri" w:eastAsia="Times New Roman" w:hAnsi="Calibri" w:cs="Calibri"/>
                <w:color w:val="000000"/>
              </w:rPr>
              <w:t>Treatment of missing values</w:t>
            </w:r>
          </w:p>
        </w:tc>
        <w:tc>
          <w:tcPr>
            <w:tcW w:w="7629" w:type="dxa"/>
            <w:shd w:val="clear" w:color="auto" w:fill="auto"/>
          </w:tcPr>
          <w:p w14:paraId="0175274A" w14:textId="02612A47" w:rsidR="00A26CD4" w:rsidRPr="00D02A76" w:rsidRDefault="00A26CD4" w:rsidP="000533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26CD4" w:rsidRPr="00D02A76" w14:paraId="46A809BE" w14:textId="77777777" w:rsidTr="7B0797A5">
        <w:trPr>
          <w:trHeight w:val="900"/>
        </w:trPr>
        <w:tc>
          <w:tcPr>
            <w:tcW w:w="1325" w:type="dxa"/>
            <w:shd w:val="clear" w:color="auto" w:fill="auto"/>
            <w:hideMark/>
          </w:tcPr>
          <w:p w14:paraId="60EA46C4" w14:textId="522D0E68" w:rsidR="00A26CD4" w:rsidRPr="00D02A76" w:rsidRDefault="001D1F02" w:rsidP="000533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QV.3</w:t>
            </w:r>
          </w:p>
        </w:tc>
        <w:tc>
          <w:tcPr>
            <w:tcW w:w="589" w:type="dxa"/>
            <w:shd w:val="clear" w:color="auto" w:fill="auto"/>
            <w:hideMark/>
          </w:tcPr>
          <w:p w14:paraId="06086C4F" w14:textId="77777777" w:rsidR="00A26CD4" w:rsidRPr="00D02A76" w:rsidRDefault="00A26CD4" w:rsidP="000533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02A76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2798" w:type="dxa"/>
            <w:shd w:val="clear" w:color="auto" w:fill="auto"/>
            <w:hideMark/>
          </w:tcPr>
          <w:p w14:paraId="0C2FBD0A" w14:textId="77777777" w:rsidR="00A26CD4" w:rsidRPr="00D02A76" w:rsidRDefault="00A26CD4" w:rsidP="000533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02A76">
              <w:rPr>
                <w:rFonts w:ascii="Calibri" w:eastAsia="Times New Roman" w:hAnsi="Calibri" w:cs="Calibri"/>
                <w:color w:val="000000"/>
              </w:rPr>
              <w:t>Data availability and assessment of countries’ capacity</w:t>
            </w:r>
          </w:p>
        </w:tc>
        <w:tc>
          <w:tcPr>
            <w:tcW w:w="7629" w:type="dxa"/>
            <w:shd w:val="clear" w:color="auto" w:fill="auto"/>
          </w:tcPr>
          <w:p w14:paraId="1E73CDCD" w14:textId="649FA242" w:rsidR="00A26CD4" w:rsidRPr="00D02A76" w:rsidRDefault="00A26CD4" w:rsidP="000533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26CD4" w:rsidRPr="00D02A76" w14:paraId="5C97DF8B" w14:textId="77777777" w:rsidTr="7B0797A5">
        <w:trPr>
          <w:trHeight w:val="300"/>
        </w:trPr>
        <w:tc>
          <w:tcPr>
            <w:tcW w:w="1325" w:type="dxa"/>
            <w:shd w:val="clear" w:color="auto" w:fill="auto"/>
            <w:hideMark/>
          </w:tcPr>
          <w:p w14:paraId="378A916B" w14:textId="66E57F3A" w:rsidR="00A26CD4" w:rsidRPr="00D02A76" w:rsidRDefault="001D1F02" w:rsidP="000533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QV.3</w:t>
            </w:r>
          </w:p>
        </w:tc>
        <w:tc>
          <w:tcPr>
            <w:tcW w:w="589" w:type="dxa"/>
            <w:shd w:val="clear" w:color="auto" w:fill="auto"/>
            <w:hideMark/>
          </w:tcPr>
          <w:p w14:paraId="56FF5FCC" w14:textId="77777777" w:rsidR="00A26CD4" w:rsidRPr="00D02A76" w:rsidRDefault="00A26CD4" w:rsidP="000533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02A76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2798" w:type="dxa"/>
            <w:shd w:val="clear" w:color="auto" w:fill="auto"/>
            <w:hideMark/>
          </w:tcPr>
          <w:p w14:paraId="1E0AE97B" w14:textId="77777777" w:rsidR="00A26CD4" w:rsidRPr="00D02A76" w:rsidRDefault="00A26CD4" w:rsidP="000533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02A76">
              <w:rPr>
                <w:rFonts w:ascii="Calibri" w:eastAsia="Times New Roman" w:hAnsi="Calibri" w:cs="Calibri"/>
                <w:color w:val="000000"/>
              </w:rPr>
              <w:t>Expected time of release</w:t>
            </w:r>
          </w:p>
        </w:tc>
        <w:tc>
          <w:tcPr>
            <w:tcW w:w="7629" w:type="dxa"/>
            <w:shd w:val="clear" w:color="auto" w:fill="auto"/>
            <w:hideMark/>
          </w:tcPr>
          <w:p w14:paraId="23ABDB64" w14:textId="5B20AE38" w:rsidR="00A26CD4" w:rsidRPr="00D02A76" w:rsidRDefault="00A26CD4" w:rsidP="000533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D3EF9" w:rsidRPr="00D02A76" w14:paraId="5AC43F26" w14:textId="77777777" w:rsidTr="7B0797A5">
        <w:trPr>
          <w:trHeight w:val="300"/>
        </w:trPr>
        <w:tc>
          <w:tcPr>
            <w:tcW w:w="1325" w:type="dxa"/>
            <w:shd w:val="clear" w:color="auto" w:fill="auto"/>
          </w:tcPr>
          <w:p w14:paraId="508DBE58" w14:textId="2021C1EB" w:rsidR="000D3EF9" w:rsidRDefault="001D1F02" w:rsidP="000533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QV.3</w:t>
            </w:r>
          </w:p>
        </w:tc>
        <w:tc>
          <w:tcPr>
            <w:tcW w:w="589" w:type="dxa"/>
            <w:shd w:val="clear" w:color="auto" w:fill="auto"/>
          </w:tcPr>
          <w:p w14:paraId="68CC277C" w14:textId="1E01EEEA" w:rsidR="000D3EF9" w:rsidRPr="00D02A76" w:rsidRDefault="000D3EF9" w:rsidP="000533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2798" w:type="dxa"/>
            <w:shd w:val="clear" w:color="auto" w:fill="auto"/>
          </w:tcPr>
          <w:p w14:paraId="7B13B801" w14:textId="65574024" w:rsidR="000D3EF9" w:rsidRPr="00D02A76" w:rsidRDefault="000D3EF9" w:rsidP="000D3E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Data source</w:t>
            </w:r>
          </w:p>
        </w:tc>
        <w:tc>
          <w:tcPr>
            <w:tcW w:w="7629" w:type="dxa"/>
            <w:shd w:val="clear" w:color="auto" w:fill="auto"/>
          </w:tcPr>
          <w:p w14:paraId="2C7DAC21" w14:textId="50EAADEE" w:rsidR="00323AB7" w:rsidRPr="00323AB7" w:rsidRDefault="00323AB7" w:rsidP="00323A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23AB7">
              <w:rPr>
                <w:rFonts w:ascii="Calibri" w:eastAsia="Times New Roman" w:hAnsi="Calibri" w:cs="Calibri"/>
                <w:color w:val="000000"/>
              </w:rPr>
              <w:t xml:space="preserve">Data and metadata were extracted from </w:t>
            </w:r>
            <w:r w:rsidR="00086DF8" w:rsidRPr="00086DF8">
              <w:rPr>
                <w:rFonts w:ascii="Calibri" w:eastAsia="Times New Roman" w:hAnsi="Calibri" w:cs="Calibri"/>
                <w:color w:val="000000"/>
              </w:rPr>
              <w:t xml:space="preserve">the World Bank's Women, </w:t>
            </w:r>
            <w:proofErr w:type="gramStart"/>
            <w:r w:rsidR="00086DF8" w:rsidRPr="00086DF8">
              <w:rPr>
                <w:rFonts w:ascii="Calibri" w:eastAsia="Times New Roman" w:hAnsi="Calibri" w:cs="Calibri"/>
                <w:color w:val="000000"/>
              </w:rPr>
              <w:t>Business</w:t>
            </w:r>
            <w:proofErr w:type="gramEnd"/>
            <w:r w:rsidR="00086DF8" w:rsidRPr="00086DF8">
              <w:rPr>
                <w:rFonts w:ascii="Calibri" w:eastAsia="Times New Roman" w:hAnsi="Calibri" w:cs="Calibri"/>
                <w:color w:val="000000"/>
              </w:rPr>
              <w:t xml:space="preserve"> and the Law</w:t>
            </w:r>
            <w:r w:rsidRPr="00323AB7">
              <w:rPr>
                <w:rFonts w:ascii="Calibri" w:eastAsia="Times New Roman" w:hAnsi="Calibri" w:cs="Calibri"/>
                <w:color w:val="000000"/>
              </w:rPr>
              <w:t xml:space="preserve"> Database on </w:t>
            </w:r>
            <w:r w:rsidR="00674032">
              <w:rPr>
                <w:rFonts w:ascii="Calibri" w:eastAsia="Times New Roman" w:hAnsi="Calibri" w:cs="Calibri"/>
                <w:color w:val="000000"/>
              </w:rPr>
              <w:t>23</w:t>
            </w:r>
            <w:r w:rsidRPr="00323AB7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A32AAD">
              <w:rPr>
                <w:rFonts w:ascii="Calibri" w:eastAsia="Times New Roman" w:hAnsi="Calibri" w:cs="Calibri"/>
                <w:color w:val="000000"/>
              </w:rPr>
              <w:t>Ju</w:t>
            </w:r>
            <w:r w:rsidR="00674032">
              <w:rPr>
                <w:rFonts w:ascii="Calibri" w:eastAsia="Times New Roman" w:hAnsi="Calibri" w:cs="Calibri"/>
                <w:color w:val="000000"/>
              </w:rPr>
              <w:t>ly</w:t>
            </w:r>
            <w:r w:rsidRPr="00323AB7">
              <w:rPr>
                <w:rFonts w:ascii="Calibri" w:eastAsia="Times New Roman" w:hAnsi="Calibri" w:cs="Calibri"/>
                <w:color w:val="000000"/>
              </w:rPr>
              <w:t xml:space="preserve"> 2021. </w:t>
            </w:r>
          </w:p>
          <w:p w14:paraId="6C413BD6" w14:textId="77777777" w:rsidR="00323AB7" w:rsidRPr="00323AB7" w:rsidRDefault="00323AB7" w:rsidP="00323A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14:paraId="07A0E20B" w14:textId="066C604C" w:rsidR="00323AB7" w:rsidRDefault="00323AB7" w:rsidP="00323AB7">
            <w:pPr>
              <w:spacing w:after="0" w:line="240" w:lineRule="auto"/>
              <w:rPr>
                <w:ins w:id="3" w:author="Luis Gerardo Gonzalez Morales" w:date="2021-09-03T16:49:00Z"/>
                <w:rFonts w:ascii="Calibri" w:eastAsia="Times New Roman" w:hAnsi="Calibri" w:cs="Calibri"/>
                <w:color w:val="000000"/>
              </w:rPr>
            </w:pPr>
            <w:r w:rsidRPr="00323AB7">
              <w:rPr>
                <w:rFonts w:ascii="Calibri" w:eastAsia="Times New Roman" w:hAnsi="Calibri" w:cs="Calibri"/>
                <w:color w:val="000000"/>
              </w:rPr>
              <w:t xml:space="preserve">For more information, please go to the following:  </w:t>
            </w:r>
          </w:p>
          <w:p w14:paraId="06B7039A" w14:textId="6740DEE3" w:rsidR="00941C88" w:rsidRPr="00323AB7" w:rsidRDefault="00941C88" w:rsidP="00323A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14:paraId="10C63EDE" w14:textId="49D409DB" w:rsidR="000D3EF9" w:rsidRPr="00323AB7" w:rsidRDefault="5F32D3C6" w:rsidP="7B0797A5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[</w:t>
            </w:r>
            <w:proofErr w:type="gramStart"/>
            <w:r w:rsidR="00530C25">
              <w:t>https://wbl.worldbank.org/en/wbl</w:t>
            </w:r>
            <w:r w:rsidR="501D4F31">
              <w:t>](</w:t>
            </w:r>
            <w:proofErr w:type="gramEnd"/>
            <w:r w:rsidR="501D4F31">
              <w:t>https://wbl.worldbank.org/en/wbl)</w:t>
            </w:r>
          </w:p>
          <w:p w14:paraId="3E86F726" w14:textId="78849147" w:rsidR="00323AB7" w:rsidRPr="00D02A76" w:rsidRDefault="00323AB7" w:rsidP="00323A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14:paraId="4967BE26" w14:textId="77777777" w:rsidR="00622CD3" w:rsidRDefault="00622CD3"/>
    <w:sectPr w:rsidR="00622CD3" w:rsidSect="00A26CD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295211" w14:textId="77777777" w:rsidR="006B7CD5" w:rsidRDefault="006B7CD5" w:rsidP="00296D9F">
      <w:pPr>
        <w:spacing w:after="0" w:line="240" w:lineRule="auto"/>
      </w:pPr>
      <w:r>
        <w:separator/>
      </w:r>
    </w:p>
  </w:endnote>
  <w:endnote w:type="continuationSeparator" w:id="0">
    <w:p w14:paraId="4C2A5026" w14:textId="77777777" w:rsidR="006B7CD5" w:rsidRDefault="006B7CD5" w:rsidP="00296D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FE6DD0" w14:textId="77777777" w:rsidR="006B7CD5" w:rsidRDefault="006B7CD5" w:rsidP="00296D9F">
      <w:pPr>
        <w:spacing w:after="0" w:line="240" w:lineRule="auto"/>
      </w:pPr>
      <w:r>
        <w:separator/>
      </w:r>
    </w:p>
  </w:footnote>
  <w:footnote w:type="continuationSeparator" w:id="0">
    <w:p w14:paraId="42AA7763" w14:textId="77777777" w:rsidR="006B7CD5" w:rsidRDefault="006B7CD5" w:rsidP="00296D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79696B"/>
    <w:multiLevelType w:val="hybridMultilevel"/>
    <w:tmpl w:val="B0F896BC"/>
    <w:lvl w:ilvl="0" w:tplc="B2D2D0D2">
      <w:start w:val="4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2E06A2"/>
    <w:multiLevelType w:val="multilevel"/>
    <w:tmpl w:val="4CC23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E100358"/>
    <w:multiLevelType w:val="hybridMultilevel"/>
    <w:tmpl w:val="82466010"/>
    <w:lvl w:ilvl="0" w:tplc="B2D2D0D2">
      <w:start w:val="4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Luis Gerardo Gonzalez Morales">
    <w15:presenceInfo w15:providerId="AD" w15:userId="S::gonzalezmorales@un.org::6859254f-0ec3-4a5d-9eb4-550f76695e6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trackRevision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6A5"/>
    <w:rsid w:val="000307B8"/>
    <w:rsid w:val="0004541B"/>
    <w:rsid w:val="000525D0"/>
    <w:rsid w:val="00086DF8"/>
    <w:rsid w:val="000D3EF9"/>
    <w:rsid w:val="001100DD"/>
    <w:rsid w:val="0012181A"/>
    <w:rsid w:val="001364E3"/>
    <w:rsid w:val="0014337E"/>
    <w:rsid w:val="001D1F02"/>
    <w:rsid w:val="00205ED5"/>
    <w:rsid w:val="00214C31"/>
    <w:rsid w:val="002772EC"/>
    <w:rsid w:val="00284CB1"/>
    <w:rsid w:val="00291C75"/>
    <w:rsid w:val="00296D9F"/>
    <w:rsid w:val="002A5F65"/>
    <w:rsid w:val="002B3C43"/>
    <w:rsid w:val="00320493"/>
    <w:rsid w:val="00323AB7"/>
    <w:rsid w:val="00336904"/>
    <w:rsid w:val="003476A5"/>
    <w:rsid w:val="003534DA"/>
    <w:rsid w:val="0035355D"/>
    <w:rsid w:val="00373B5E"/>
    <w:rsid w:val="0039322F"/>
    <w:rsid w:val="003D1166"/>
    <w:rsid w:val="003D60C8"/>
    <w:rsid w:val="004009E1"/>
    <w:rsid w:val="004315D4"/>
    <w:rsid w:val="0044392F"/>
    <w:rsid w:val="004F6E2F"/>
    <w:rsid w:val="00530C25"/>
    <w:rsid w:val="005465B2"/>
    <w:rsid w:val="005A1CCC"/>
    <w:rsid w:val="005F481E"/>
    <w:rsid w:val="00622CD3"/>
    <w:rsid w:val="0063098A"/>
    <w:rsid w:val="00641FC2"/>
    <w:rsid w:val="00674032"/>
    <w:rsid w:val="00683B1B"/>
    <w:rsid w:val="006B7CD5"/>
    <w:rsid w:val="007E50CF"/>
    <w:rsid w:val="00816CCE"/>
    <w:rsid w:val="00847F0A"/>
    <w:rsid w:val="008B6781"/>
    <w:rsid w:val="00926139"/>
    <w:rsid w:val="00941C88"/>
    <w:rsid w:val="00977F3E"/>
    <w:rsid w:val="00996762"/>
    <w:rsid w:val="009C27E8"/>
    <w:rsid w:val="009D067B"/>
    <w:rsid w:val="00A26CD4"/>
    <w:rsid w:val="00A26F4F"/>
    <w:rsid w:val="00A32AAD"/>
    <w:rsid w:val="00A351B5"/>
    <w:rsid w:val="00A42B9E"/>
    <w:rsid w:val="00A65BBC"/>
    <w:rsid w:val="00A732C2"/>
    <w:rsid w:val="00AA43E8"/>
    <w:rsid w:val="00AD4350"/>
    <w:rsid w:val="00B12B63"/>
    <w:rsid w:val="00B45D37"/>
    <w:rsid w:val="00B558F9"/>
    <w:rsid w:val="00B669C7"/>
    <w:rsid w:val="00B67164"/>
    <w:rsid w:val="00B7493E"/>
    <w:rsid w:val="00BB3D2F"/>
    <w:rsid w:val="00C54CBC"/>
    <w:rsid w:val="00CD3906"/>
    <w:rsid w:val="00D00C71"/>
    <w:rsid w:val="00D10FC7"/>
    <w:rsid w:val="00DD5033"/>
    <w:rsid w:val="00EA1B4E"/>
    <w:rsid w:val="00F25AF9"/>
    <w:rsid w:val="00F6498B"/>
    <w:rsid w:val="00F767FC"/>
    <w:rsid w:val="00F81AD1"/>
    <w:rsid w:val="00FF591F"/>
    <w:rsid w:val="09F1F542"/>
    <w:rsid w:val="501D4F31"/>
    <w:rsid w:val="5F32D3C6"/>
    <w:rsid w:val="69C0E5B1"/>
    <w:rsid w:val="76AED1C7"/>
    <w:rsid w:val="7B0797A5"/>
    <w:rsid w:val="7D013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858C02"/>
  <w15:chartTrackingRefBased/>
  <w15:docId w15:val="{292815F6-6445-429E-9178-3733CA37F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76A5"/>
    <w:rPr>
      <w:rFonts w:eastAsiaTheme="minorHAns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96D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6D9F"/>
    <w:rPr>
      <w:rFonts w:eastAsiaTheme="minorHAnsi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296D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6D9F"/>
    <w:rPr>
      <w:rFonts w:eastAsiaTheme="minorHAnsi"/>
      <w:lang w:eastAsia="en-US"/>
    </w:rPr>
  </w:style>
  <w:style w:type="character" w:styleId="Hyperlink">
    <w:name w:val="Hyperlink"/>
    <w:basedOn w:val="DefaultParagraphFont"/>
    <w:uiPriority w:val="99"/>
    <w:unhideWhenUsed/>
    <w:rsid w:val="00C54CB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54CB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23AB7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A32AAD"/>
    <w:rPr>
      <w:color w:val="954F72" w:themeColor="followedHyperlink"/>
      <w:u w:val="single"/>
    </w:rPr>
  </w:style>
  <w:style w:type="character" w:customStyle="1" w:styleId="normaltextrun">
    <w:name w:val="normaltextrun"/>
    <w:basedOn w:val="DefaultParagraphFont"/>
    <w:rsid w:val="0035355D"/>
  </w:style>
  <w:style w:type="character" w:customStyle="1" w:styleId="eop">
    <w:name w:val="eop"/>
    <w:basedOn w:val="DefaultParagraphFont"/>
    <w:rsid w:val="003535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670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microsoft.com/office/2011/relationships/people" Target="people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1636FD24704A1439BC275B3C3F1C9C6" ma:contentTypeVersion="14" ma:contentTypeDescription="Create a new document." ma:contentTypeScope="" ma:versionID="96691d2a4c347ae1a5dfc0cee8216ec1">
  <xsd:schema xmlns:xsd="http://www.w3.org/2001/XMLSchema" xmlns:xs="http://www.w3.org/2001/XMLSchema" xmlns:p="http://schemas.microsoft.com/office/2006/metadata/properties" xmlns:ns2="3d137487-0b15-4ad9-abee-bf6b36a5a6e0" xmlns:ns3="81cf108f-c583-47b3-8493-b6de3c823d22" targetNamespace="http://schemas.microsoft.com/office/2006/metadata/properties" ma:root="true" ma:fieldsID="0f18913b399a1948fbd1deaf24005938" ns2:_="" ns3:_="">
    <xsd:import namespace="3d137487-0b15-4ad9-abee-bf6b36a5a6e0"/>
    <xsd:import namespace="81cf108f-c583-47b3-8493-b6de3c823d2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DateTaken" minOccurs="0"/>
                <xsd:element ref="ns2:MediaServiceOCR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Fil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137487-0b15-4ad9-abee-bf6b36a5a6e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File" ma:index="20" nillable="true" ma:displayName="File" ma:list="{3d137487-0b15-4ad9-abee-bf6b36a5a6e0}" ma:internalName="File" ma:showField="Title">
      <xsd:simpleType>
        <xsd:restriction base="dms:Lookup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cf108f-c583-47b3-8493-b6de3c823d22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File xmlns="3d137487-0b15-4ad9-abee-bf6b36a5a6e0" xsi:nil="true"/>
  </documentManagement>
</p:properties>
</file>

<file path=customXml/itemProps1.xml><?xml version="1.0" encoding="utf-8"?>
<ds:datastoreItem xmlns:ds="http://schemas.openxmlformats.org/officeDocument/2006/customXml" ds:itemID="{62B5FFA3-BBB5-48BD-918E-CA7AC3F7AF1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4E8ABEE-BC7A-4293-A9A1-F077D490198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d137487-0b15-4ad9-abee-bf6b36a5a6e0"/>
    <ds:schemaRef ds:uri="81cf108f-c583-47b3-8493-b6de3c823d2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51820E1-2710-4FAB-8352-1A9506F3FB7F}">
  <ds:schemaRefs>
    <ds:schemaRef ds:uri="http://schemas.microsoft.com/office/2006/metadata/properties"/>
    <ds:schemaRef ds:uri="http://schemas.microsoft.com/office/infopath/2007/PartnerControls"/>
    <ds:schemaRef ds:uri="3d137487-0b15-4ad9-abee-bf6b36a5a6e0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324</Words>
  <Characters>1853</Characters>
  <Application>Microsoft Office Word</Application>
  <DocSecurity>0</DocSecurity>
  <Lines>15</Lines>
  <Paragraphs>4</Paragraphs>
  <ScaleCrop>false</ScaleCrop>
  <Company/>
  <LinksUpToDate>false</LinksUpToDate>
  <CharactersWithSpaces>2173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Lingyan Hu</dc:creator>
  <cp:keywords/>
  <dc:description/>
  <cp:lastModifiedBy>Luis Gerardo Gonzalez Morales</cp:lastModifiedBy>
  <cp:revision>46</cp:revision>
  <dcterms:created xsi:type="dcterms:W3CDTF">2021-08-22T01:07:00Z</dcterms:created>
  <dcterms:modified xsi:type="dcterms:W3CDTF">2021-09-03T20:49:00Z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0x010100B1636FD24704A1439BC275B3C3F1C9C6</vt:lpwstr>
  </property>
</Properties>
</file>