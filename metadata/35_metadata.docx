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0" w:type="dxa"/>
        <w:tblLayout w:type="fixed"/>
        <w:tblCellMar>
          <w:left w:w="0" w:type="dxa"/>
          <w:right w:w="0" w:type="dxa"/>
        </w:tblCellMar>
        <w:tblLook w:val="04A0" w:firstRow="1" w:lastRow="0" w:firstColumn="1" w:lastColumn="0" w:noHBand="0" w:noVBand="1"/>
      </w:tblPr>
      <w:tblGrid>
        <w:gridCol w:w="360"/>
        <w:gridCol w:w="360"/>
        <w:gridCol w:w="4555"/>
        <w:gridCol w:w="7675"/>
        <w:tblGridChange w:id="0">
          <w:tblGrid>
            <w:gridCol w:w="360"/>
            <w:gridCol w:w="360"/>
            <w:gridCol w:w="4555"/>
            <w:gridCol w:w="7675"/>
          </w:tblGrid>
        </w:tblGridChange>
      </w:tblGrid>
      <w:tr w:rsidR="00997562" w14:paraId="7868BD15" w14:textId="77777777" w:rsidTr="0048050E">
        <w:trPr>
          <w:trHeight w:val="1773"/>
        </w:trPr>
        <w:tc>
          <w:tcPr>
            <w:tcW w:w="360" w:type="dxa"/>
            <w:tcBorders>
              <w:top w:val="single" w:sz="8" w:space="0" w:color="auto"/>
              <w:left w:val="single" w:sz="8" w:space="0" w:color="auto"/>
              <w:bottom w:val="single" w:sz="8" w:space="0" w:color="auto"/>
              <w:right w:val="single" w:sz="8" w:space="0" w:color="auto"/>
            </w:tcBorders>
          </w:tcPr>
          <w:p w14:paraId="5129F180" w14:textId="5CC5E3B3" w:rsidR="00997562" w:rsidRDefault="00997562">
            <w:pPr>
              <w:rPr>
                <w:color w:val="000000"/>
                <w:lang w:eastAsia="zh-CN"/>
              </w:rPr>
            </w:pPr>
            <w:r>
              <w:rPr>
                <w:color w:val="000000"/>
                <w:lang w:eastAsia="zh-CN"/>
              </w:rPr>
              <w:t>35</w:t>
            </w:r>
          </w:p>
        </w:tc>
        <w:tc>
          <w:tcPr>
            <w:tcW w:w="360" w:type="dxa"/>
            <w:tcBorders>
              <w:top w:val="single" w:sz="8" w:space="0" w:color="auto"/>
              <w:left w:val="single" w:sz="8" w:space="0" w:color="auto"/>
              <w:bottom w:val="single" w:sz="8" w:space="0" w:color="auto"/>
              <w:right w:val="single" w:sz="8" w:space="0" w:color="auto"/>
            </w:tcBorders>
          </w:tcPr>
          <w:p w14:paraId="70479D8C" w14:textId="004434B2" w:rsidR="00997562" w:rsidRDefault="00997562">
            <w:pPr>
              <w:rPr>
                <w:color w:val="000000"/>
                <w:lang w:eastAsia="zh-CN"/>
              </w:rPr>
            </w:pPr>
            <w:r>
              <w:rPr>
                <w:color w:val="000000"/>
                <w:lang w:eastAsia="zh-CN"/>
              </w:rPr>
              <w:t>1</w:t>
            </w:r>
          </w:p>
        </w:tc>
        <w:tc>
          <w:tcPr>
            <w:tcW w:w="455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6FDD002" w14:textId="70405D49" w:rsidR="00997562" w:rsidRDefault="00997562">
            <w:pPr>
              <w:rPr>
                <w:color w:val="000000"/>
                <w:lang w:eastAsia="zh-CN"/>
              </w:rPr>
            </w:pPr>
            <w:r>
              <w:rPr>
                <w:color w:val="000000"/>
                <w:lang w:eastAsia="zh-CN"/>
              </w:rPr>
              <w:t>Contact point in international agency</w:t>
            </w:r>
          </w:p>
        </w:tc>
        <w:tc>
          <w:tcPr>
            <w:tcW w:w="76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95F228" w14:textId="77777777" w:rsidR="00997562" w:rsidRDefault="00997562">
            <w:pPr>
              <w:rPr>
                <w:color w:val="000000"/>
                <w:lang w:eastAsia="zh-CN"/>
              </w:rPr>
            </w:pPr>
            <w:r>
              <w:rPr>
                <w:color w:val="000000"/>
                <w:lang w:eastAsia="zh-CN"/>
              </w:rPr>
              <w:t>Liliana Carvajal</w:t>
            </w:r>
            <w:r>
              <w:rPr>
                <w:color w:val="000000"/>
                <w:lang w:eastAsia="zh-CN"/>
              </w:rPr>
              <w:br/>
              <w:t>Statistics and Monitoring Specialist MNCAH</w:t>
            </w:r>
          </w:p>
          <w:p w14:paraId="6F77AB37" w14:textId="77777777" w:rsidR="00997562" w:rsidRDefault="00997562">
            <w:pPr>
              <w:rPr>
                <w:color w:val="000000"/>
                <w:lang w:eastAsia="zh-CN"/>
              </w:rPr>
            </w:pPr>
            <w:r>
              <w:rPr>
                <w:color w:val="000000"/>
                <w:lang w:eastAsia="zh-CN"/>
              </w:rPr>
              <w:t>Data and Analytics Section | DDAPM</w:t>
            </w:r>
          </w:p>
          <w:p w14:paraId="5CF05025" w14:textId="77777777" w:rsidR="00997562" w:rsidRDefault="00997562" w:rsidP="00C115FC">
            <w:pPr>
              <w:rPr>
                <w:color w:val="000000"/>
                <w:lang w:eastAsia="zh-CN"/>
              </w:rPr>
            </w:pPr>
            <w:r>
              <w:rPr>
                <w:color w:val="000000"/>
                <w:lang w:eastAsia="zh-CN"/>
              </w:rPr>
              <w:t xml:space="preserve">UNICEF HQ </w:t>
            </w:r>
          </w:p>
          <w:p w14:paraId="409150AC" w14:textId="77777777" w:rsidR="00997562" w:rsidRDefault="00997562" w:rsidP="00C115FC">
            <w:pPr>
              <w:rPr>
                <w:color w:val="000000"/>
                <w:lang w:eastAsia="zh-CN"/>
              </w:rPr>
            </w:pPr>
            <w:r>
              <w:rPr>
                <w:color w:val="000000"/>
                <w:lang w:eastAsia="zh-CN"/>
              </w:rPr>
              <w:t xml:space="preserve">E-mail: </w:t>
            </w:r>
            <w:hyperlink r:id="rId6" w:history="1">
              <w:r>
                <w:rPr>
                  <w:rStyle w:val="Hyperlink"/>
                  <w:lang w:eastAsia="zh-CN"/>
                </w:rPr>
                <w:t>lcarvajal@unicef.org</w:t>
              </w:r>
            </w:hyperlink>
            <w:r>
              <w:rPr>
                <w:color w:val="000000"/>
                <w:lang w:eastAsia="zh-CN"/>
              </w:rPr>
              <w:t xml:space="preserve"> </w:t>
            </w:r>
          </w:p>
          <w:p w14:paraId="21D0AC21" w14:textId="77777777" w:rsidR="00997562" w:rsidRDefault="00997562" w:rsidP="00C115FC">
            <w:pPr>
              <w:rPr>
                <w:rStyle w:val="Hyperlink"/>
                <w:lang w:eastAsia="zh-CN"/>
              </w:rPr>
            </w:pPr>
            <w:r>
              <w:rPr>
                <w:color w:val="000000"/>
                <w:lang w:eastAsia="zh-CN"/>
              </w:rPr>
              <w:t xml:space="preserve">Website: </w:t>
            </w:r>
            <w:hyperlink r:id="rId7" w:history="1">
              <w:r>
                <w:rPr>
                  <w:rStyle w:val="Hyperlink"/>
                  <w:lang w:eastAsia="zh-CN"/>
                </w:rPr>
                <w:t>http://www.data.unicef.org</w:t>
              </w:r>
            </w:hyperlink>
          </w:p>
          <w:p w14:paraId="5D683911" w14:textId="77777777" w:rsidR="00997562" w:rsidRDefault="00997562" w:rsidP="00C115FC">
            <w:pPr>
              <w:rPr>
                <w:rStyle w:val="Hyperlink"/>
                <w:lang w:eastAsia="zh-CN"/>
              </w:rPr>
            </w:pPr>
          </w:p>
          <w:p w14:paraId="02621B2B" w14:textId="77777777" w:rsidR="00997562" w:rsidRDefault="00997562" w:rsidP="00714596">
            <w:pPr>
              <w:rPr>
                <w:color w:val="000000"/>
                <w:lang w:eastAsia="zh-CN"/>
              </w:rPr>
            </w:pPr>
            <w:r>
              <w:rPr>
                <w:color w:val="000000"/>
                <w:lang w:eastAsia="zh-CN"/>
              </w:rPr>
              <w:t xml:space="preserve">Ann-Beth Moller </w:t>
            </w:r>
          </w:p>
          <w:p w14:paraId="08B8F9DF" w14:textId="77777777" w:rsidR="00997562" w:rsidRDefault="00997562" w:rsidP="00714596">
            <w:pPr>
              <w:rPr>
                <w:color w:val="000000"/>
                <w:lang w:eastAsia="zh-CN"/>
              </w:rPr>
            </w:pPr>
            <w:r>
              <w:rPr>
                <w:color w:val="000000"/>
                <w:lang w:eastAsia="zh-CN"/>
              </w:rPr>
              <w:t>Technical Officer</w:t>
            </w:r>
          </w:p>
          <w:p w14:paraId="145236FD" w14:textId="77777777" w:rsidR="00831DCB" w:rsidRDefault="00997562" w:rsidP="00714596">
            <w:pPr>
              <w:rPr>
                <w:color w:val="000000"/>
                <w:lang w:eastAsia="zh-CN"/>
              </w:rPr>
            </w:pPr>
            <w:r w:rsidRPr="00A81057">
              <w:rPr>
                <w:color w:val="000000"/>
                <w:lang w:eastAsia="zh-CN"/>
              </w:rPr>
              <w:t xml:space="preserve">UNDP/UNFPA/UNICEF/WHO/World Bank Special </w:t>
            </w:r>
            <w:proofErr w:type="spellStart"/>
            <w:r w:rsidRPr="00A81057">
              <w:rPr>
                <w:color w:val="000000"/>
                <w:lang w:eastAsia="zh-CN"/>
              </w:rPr>
              <w:t>Programme</w:t>
            </w:r>
            <w:proofErr w:type="spellEnd"/>
            <w:r w:rsidRPr="00A81057">
              <w:rPr>
                <w:color w:val="000000"/>
                <w:lang w:eastAsia="zh-CN"/>
              </w:rPr>
              <w:t xml:space="preserve"> of Research</w:t>
            </w:r>
          </w:p>
          <w:p w14:paraId="75A81820" w14:textId="77777777" w:rsidR="00831DCB" w:rsidRDefault="00997562" w:rsidP="00714596">
            <w:pPr>
              <w:rPr>
                <w:color w:val="000000"/>
                <w:lang w:eastAsia="zh-CN"/>
              </w:rPr>
            </w:pPr>
            <w:r w:rsidRPr="00A81057">
              <w:rPr>
                <w:color w:val="000000"/>
                <w:lang w:eastAsia="zh-CN"/>
              </w:rPr>
              <w:t>Development and Research Training in Human Reproduction (HRP)</w:t>
            </w:r>
          </w:p>
          <w:p w14:paraId="522A58BF" w14:textId="77777777" w:rsidR="00831DCB" w:rsidRDefault="00997562" w:rsidP="00831DCB">
            <w:pPr>
              <w:rPr>
                <w:color w:val="000000"/>
                <w:lang w:eastAsia="zh-CN"/>
              </w:rPr>
            </w:pPr>
            <w:r w:rsidRPr="00A81057">
              <w:rPr>
                <w:color w:val="000000"/>
                <w:lang w:eastAsia="zh-CN"/>
              </w:rPr>
              <w:t>Department of Sexual and</w:t>
            </w:r>
            <w:r w:rsidR="00831DCB">
              <w:rPr>
                <w:color w:val="000000"/>
                <w:lang w:eastAsia="zh-CN"/>
              </w:rPr>
              <w:t xml:space="preserve"> </w:t>
            </w:r>
            <w:r w:rsidRPr="00A81057">
              <w:rPr>
                <w:color w:val="000000"/>
                <w:lang w:eastAsia="zh-CN"/>
              </w:rPr>
              <w:t>Reproductive Health and Research</w:t>
            </w:r>
          </w:p>
          <w:p w14:paraId="02179A15" w14:textId="3D9B860E" w:rsidR="00997562" w:rsidRDefault="00997562">
            <w:pPr>
              <w:rPr>
                <w:color w:val="000000"/>
                <w:lang w:eastAsia="zh-CN"/>
              </w:rPr>
            </w:pPr>
            <w:r w:rsidRPr="00A81057">
              <w:rPr>
                <w:color w:val="000000"/>
                <w:lang w:eastAsia="zh-CN"/>
              </w:rPr>
              <w:t>World Health Organization</w:t>
            </w:r>
          </w:p>
          <w:p w14:paraId="5E7EC3FC" w14:textId="77777777" w:rsidR="00997562" w:rsidRDefault="00997562" w:rsidP="00714596">
            <w:pPr>
              <w:rPr>
                <w:color w:val="000000"/>
                <w:lang w:eastAsia="zh-CN"/>
              </w:rPr>
            </w:pPr>
            <w:r>
              <w:rPr>
                <w:color w:val="000000"/>
                <w:lang w:eastAsia="zh-CN"/>
              </w:rPr>
              <w:t xml:space="preserve">E-mail: </w:t>
            </w:r>
            <w:hyperlink r:id="rId8" w:history="1">
              <w:r w:rsidRPr="00EE7DED">
                <w:rPr>
                  <w:rStyle w:val="Hyperlink"/>
                  <w:lang w:eastAsia="zh-CN"/>
                </w:rPr>
                <w:t>mollera@who.int</w:t>
              </w:r>
            </w:hyperlink>
          </w:p>
          <w:p w14:paraId="4758BF77" w14:textId="77777777" w:rsidR="00997562" w:rsidRDefault="00997562" w:rsidP="00714596">
            <w:pPr>
              <w:rPr>
                <w:color w:val="000000"/>
                <w:lang w:eastAsia="zh-CN"/>
              </w:rPr>
            </w:pPr>
            <w:r>
              <w:rPr>
                <w:color w:val="000000"/>
                <w:lang w:eastAsia="zh-CN"/>
              </w:rPr>
              <w:t xml:space="preserve">Website: </w:t>
            </w:r>
            <w:r w:rsidRPr="003C10A2">
              <w:rPr>
                <w:color w:val="000000"/>
                <w:lang w:eastAsia="zh-CN"/>
              </w:rPr>
              <w:t>https://www.who.int/</w:t>
            </w:r>
          </w:p>
          <w:p w14:paraId="3E6D0BC1" w14:textId="0D6497B6" w:rsidR="00997562" w:rsidRDefault="00997562" w:rsidP="00A81057">
            <w:pPr>
              <w:rPr>
                <w:color w:val="000000"/>
                <w:lang w:eastAsia="zh-CN"/>
              </w:rPr>
            </w:pPr>
          </w:p>
        </w:tc>
      </w:tr>
      <w:tr w:rsidR="00997562" w14:paraId="74E9AEF1" w14:textId="77777777" w:rsidTr="0048050E">
        <w:trPr>
          <w:trHeight w:val="8190"/>
        </w:trPr>
        <w:tc>
          <w:tcPr>
            <w:tcW w:w="360" w:type="dxa"/>
            <w:tcBorders>
              <w:top w:val="nil"/>
              <w:left w:val="single" w:sz="8" w:space="0" w:color="auto"/>
              <w:bottom w:val="single" w:sz="8" w:space="0" w:color="auto"/>
              <w:right w:val="single" w:sz="8" w:space="0" w:color="auto"/>
            </w:tcBorders>
          </w:tcPr>
          <w:p w14:paraId="37D07061" w14:textId="2BB95474" w:rsidR="00997562" w:rsidRDefault="00997562">
            <w:pPr>
              <w:rPr>
                <w:color w:val="000000"/>
                <w:lang w:eastAsia="zh-CN"/>
              </w:rPr>
            </w:pPr>
            <w:r>
              <w:rPr>
                <w:color w:val="000000"/>
                <w:lang w:eastAsia="zh-CN"/>
              </w:rPr>
              <w:lastRenderedPageBreak/>
              <w:t>35</w:t>
            </w:r>
          </w:p>
        </w:tc>
        <w:tc>
          <w:tcPr>
            <w:tcW w:w="360" w:type="dxa"/>
            <w:tcBorders>
              <w:top w:val="nil"/>
              <w:left w:val="single" w:sz="8" w:space="0" w:color="auto"/>
              <w:bottom w:val="single" w:sz="8" w:space="0" w:color="auto"/>
              <w:right w:val="single" w:sz="8" w:space="0" w:color="auto"/>
            </w:tcBorders>
          </w:tcPr>
          <w:p w14:paraId="28E14D30" w14:textId="7FE9A9B9" w:rsidR="00997562" w:rsidRDefault="00997562">
            <w:pPr>
              <w:rPr>
                <w:color w:val="000000"/>
                <w:lang w:eastAsia="zh-CN"/>
              </w:rPr>
            </w:pPr>
            <w:r>
              <w:rPr>
                <w:color w:val="000000"/>
                <w:lang w:eastAsia="zh-CN"/>
              </w:rPr>
              <w:t>2</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52AC3E4" w14:textId="0673F096" w:rsidR="00997562" w:rsidRDefault="00997562">
            <w:pPr>
              <w:rPr>
                <w:color w:val="000000"/>
                <w:lang w:eastAsia="zh-CN"/>
              </w:rPr>
            </w:pPr>
            <w:r>
              <w:rPr>
                <w:color w:val="000000"/>
                <w:lang w:eastAsia="zh-CN"/>
              </w:rPr>
              <w:t>International agreed definition</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599BF0FE" w14:textId="76C6E4FC" w:rsidR="00997562" w:rsidRDefault="00997562">
            <w:pPr>
              <w:rPr>
                <w:color w:val="000000"/>
                <w:lang w:eastAsia="zh-CN"/>
              </w:rPr>
            </w:pPr>
            <w:r w:rsidRPr="003D2C7D">
              <w:rPr>
                <w:b/>
                <w:bCs/>
                <w:color w:val="000000"/>
                <w:lang w:eastAsia="zh-CN"/>
              </w:rPr>
              <w:t>Antenatal care coverage (at least one visit)</w:t>
            </w:r>
            <w:r>
              <w:rPr>
                <w:color w:val="000000"/>
                <w:lang w:eastAsia="zh-CN"/>
              </w:rPr>
              <w:t xml:space="preserve"> is the percentage of women aged 15-49 with a live birth </w:t>
            </w:r>
            <w:proofErr w:type="gramStart"/>
            <w:r>
              <w:rPr>
                <w:color w:val="000000"/>
                <w:lang w:eastAsia="zh-CN"/>
              </w:rPr>
              <w:t>in a given</w:t>
            </w:r>
            <w:proofErr w:type="gramEnd"/>
            <w:r>
              <w:rPr>
                <w:color w:val="000000"/>
                <w:lang w:eastAsia="zh-CN"/>
              </w:rPr>
              <w:t xml:space="preserve"> time period that received antenatal care provided by a skilled health personnel (generally doctors, nurses, or midwives) at least once during pregnancy.</w:t>
            </w:r>
            <w:r>
              <w:rPr>
                <w:color w:val="000000"/>
                <w:lang w:eastAsia="zh-CN"/>
              </w:rPr>
              <w:br/>
            </w:r>
            <w:r w:rsidRPr="003D2C7D">
              <w:rPr>
                <w:b/>
                <w:bCs/>
                <w:color w:val="000000"/>
                <w:lang w:eastAsia="zh-CN"/>
              </w:rPr>
              <w:t>Antenatal care coverage (at least four visits)</w:t>
            </w:r>
            <w:r>
              <w:rPr>
                <w:color w:val="000000"/>
                <w:lang w:eastAsia="zh-CN"/>
              </w:rPr>
              <w:t xml:space="preserve"> is the percentage of women aged 15-49 with a live birth in a given time period that received antenatal care four or more times. Available survey data on this indicator usually do not specify the type of the provider, therefore, in general, receipt of care by ANY health care provider is measured.                            </w:t>
            </w:r>
            <w:r>
              <w:rPr>
                <w:color w:val="000000"/>
                <w:lang w:eastAsia="zh-CN"/>
              </w:rPr>
              <w:br/>
            </w:r>
          </w:p>
          <w:p w14:paraId="71943577" w14:textId="1CBCA370" w:rsidR="00831DCB" w:rsidRDefault="00997562" w:rsidP="00787766">
            <w:pPr>
              <w:rPr>
                <w:color w:val="000000"/>
                <w:lang w:eastAsia="zh-CN"/>
              </w:rPr>
            </w:pPr>
            <w:r>
              <w:rPr>
                <w:color w:val="000000"/>
                <w:lang w:eastAsia="zh-CN"/>
              </w:rPr>
              <w:t>WHO  published in 2016 a new ANC Guideline (“WHO recommendations on antenatal care for a positive pregnancy experience”</w:t>
            </w:r>
            <w:r>
              <w:rPr>
                <w:color w:val="000000"/>
                <w:lang w:eastAsia="zh-CN"/>
              </w:rPr>
              <w:br/>
            </w:r>
            <w:hyperlink r:id="rId9" w:history="1">
              <w:r>
                <w:rPr>
                  <w:rStyle w:val="Hyperlink"/>
                  <w:lang w:eastAsia="zh-CN"/>
                </w:rPr>
                <w:t>http://www.who.int/reproductivehealth/publications/maternal_perinatal_health/anc-positive-pregnancy-experience/en/</w:t>
              </w:r>
            </w:hyperlink>
            <w:r>
              <w:rPr>
                <w:color w:val="000000"/>
                <w:lang w:eastAsia="zh-CN"/>
              </w:rPr>
              <w:t>).</w:t>
            </w:r>
            <w:r w:rsidR="00831DCB">
              <w:rPr>
                <w:color w:val="000000"/>
                <w:lang w:eastAsia="zh-CN"/>
              </w:rPr>
              <w:t xml:space="preserve"> </w:t>
            </w:r>
            <w:r>
              <w:rPr>
                <w:color w:val="000000"/>
                <w:lang w:eastAsia="zh-CN"/>
              </w:rPr>
              <w:t xml:space="preserve">WHO is no longer reporting on antenatal care coverage (at least one visit) but emphasis on the coverage of ANC during the first trimester of pregnancy is in line with the current </w:t>
            </w:r>
            <w:proofErr w:type="gramStart"/>
            <w:r>
              <w:rPr>
                <w:color w:val="000000"/>
                <w:lang w:eastAsia="zh-CN"/>
              </w:rPr>
              <w:t>recommendations. .</w:t>
            </w:r>
            <w:proofErr w:type="gramEnd"/>
            <w:r>
              <w:rPr>
                <w:color w:val="000000"/>
                <w:lang w:eastAsia="zh-CN"/>
              </w:rPr>
              <w:t xml:space="preserve"> UNICEF will continue to collect and report on antenatal care coverage (at least one visit) as it captures information on receipt of skilled care during pregnancy. </w:t>
            </w:r>
          </w:p>
          <w:p w14:paraId="24A9B3A2" w14:textId="0BD6D3C3" w:rsidR="00997562" w:rsidRDefault="00997562" w:rsidP="00787766">
            <w:pPr>
              <w:rPr>
                <w:color w:val="000000"/>
                <w:lang w:eastAsia="zh-CN"/>
              </w:rPr>
            </w:pPr>
            <w:r>
              <w:rPr>
                <w:color w:val="000000"/>
                <w:lang w:eastAsia="zh-CN"/>
              </w:rPr>
              <w:br/>
              <w:t xml:space="preserve">The antenatal period presents opportunities for reaching pregnant women with interventions that may be vital to their health and wellbeing and that of their newborns. WHO recommends a minimum of eight antenatal care contacts based on a review of the effectiveness of different models of antenatal </w:t>
            </w:r>
            <w:proofErr w:type="gramStart"/>
            <w:r>
              <w:rPr>
                <w:color w:val="000000"/>
                <w:lang w:eastAsia="zh-CN"/>
              </w:rPr>
              <w:t>care.</w:t>
            </w:r>
            <w:proofErr w:type="gramEnd"/>
            <w:r>
              <w:rPr>
                <w:color w:val="000000"/>
                <w:lang w:eastAsia="zh-CN"/>
              </w:rPr>
              <w:t xml:space="preserve"> WHO guidelines are specific on the content of antenatal care contacts, which </w:t>
            </w:r>
            <w:proofErr w:type="gramStart"/>
            <w:r>
              <w:rPr>
                <w:color w:val="000000"/>
                <w:lang w:eastAsia="zh-CN"/>
              </w:rPr>
              <w:t>include:</w:t>
            </w:r>
            <w:proofErr w:type="gramEnd"/>
            <w:r>
              <w:rPr>
                <w:color w:val="000000"/>
                <w:lang w:eastAsia="zh-CN"/>
              </w:rPr>
              <w:t xml:space="preserve"> nutritional interventions, maternal and fetal assessments, preventive measures, and health systems interventions to improve the utilization and quality of antenatal care.  Antenatal care coverage (8 or more visits) is the percentage of women aged 15-49 with a live birth </w:t>
            </w:r>
            <w:proofErr w:type="gramStart"/>
            <w:r>
              <w:rPr>
                <w:color w:val="000000"/>
                <w:lang w:eastAsia="zh-CN"/>
              </w:rPr>
              <w:t>in a given</w:t>
            </w:r>
            <w:proofErr w:type="gramEnd"/>
            <w:r>
              <w:rPr>
                <w:color w:val="000000"/>
                <w:lang w:eastAsia="zh-CN"/>
              </w:rPr>
              <w:t xml:space="preserve"> time period that received antenatal care eight or more times. Available survey data on this indicator usually do not specify the type of the provider, therefore, in general, receipt of care by ANY health care provider is measured.</w:t>
            </w:r>
          </w:p>
          <w:p w14:paraId="34A9E602" w14:textId="76712A88" w:rsidR="00997562" w:rsidRDefault="00997562" w:rsidP="00787766">
            <w:pPr>
              <w:rPr>
                <w:color w:val="000000"/>
                <w:lang w:eastAsia="zh-CN"/>
              </w:rPr>
            </w:pPr>
          </w:p>
        </w:tc>
      </w:tr>
      <w:tr w:rsidR="00997562" w14:paraId="5BF96B18" w14:textId="77777777" w:rsidTr="0048050E">
        <w:trPr>
          <w:trHeight w:val="2655"/>
        </w:trPr>
        <w:tc>
          <w:tcPr>
            <w:tcW w:w="360" w:type="dxa"/>
            <w:tcBorders>
              <w:top w:val="nil"/>
              <w:left w:val="single" w:sz="8" w:space="0" w:color="auto"/>
              <w:bottom w:val="single" w:sz="8" w:space="0" w:color="auto"/>
              <w:right w:val="single" w:sz="8" w:space="0" w:color="auto"/>
            </w:tcBorders>
          </w:tcPr>
          <w:p w14:paraId="4AA7F0F4" w14:textId="2014E727" w:rsidR="00997562" w:rsidRDefault="00997562">
            <w:pPr>
              <w:rPr>
                <w:color w:val="000000"/>
                <w:lang w:eastAsia="zh-CN"/>
              </w:rPr>
            </w:pPr>
            <w:r>
              <w:rPr>
                <w:color w:val="000000"/>
                <w:lang w:eastAsia="zh-CN"/>
              </w:rPr>
              <w:lastRenderedPageBreak/>
              <w:t>35</w:t>
            </w:r>
          </w:p>
        </w:tc>
        <w:tc>
          <w:tcPr>
            <w:tcW w:w="360" w:type="dxa"/>
            <w:tcBorders>
              <w:top w:val="nil"/>
              <w:left w:val="single" w:sz="8" w:space="0" w:color="auto"/>
              <w:bottom w:val="single" w:sz="8" w:space="0" w:color="auto"/>
              <w:right w:val="single" w:sz="8" w:space="0" w:color="auto"/>
            </w:tcBorders>
          </w:tcPr>
          <w:p w14:paraId="4792C515" w14:textId="5CF494EA" w:rsidR="00997562" w:rsidRDefault="00997562">
            <w:pPr>
              <w:rPr>
                <w:color w:val="000000"/>
                <w:lang w:eastAsia="zh-CN"/>
              </w:rPr>
            </w:pPr>
            <w:r>
              <w:rPr>
                <w:color w:val="000000"/>
                <w:lang w:eastAsia="zh-CN"/>
              </w:rPr>
              <w:t>3</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3E95A0C" w14:textId="665AE1BC" w:rsidR="00997562" w:rsidRDefault="00997562">
            <w:pPr>
              <w:rPr>
                <w:color w:val="000000"/>
                <w:lang w:eastAsia="zh-CN"/>
              </w:rPr>
            </w:pPr>
            <w:r>
              <w:rPr>
                <w:color w:val="000000"/>
                <w:lang w:eastAsia="zh-CN"/>
              </w:rPr>
              <w:t>Method of computation</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6A3059FF" w14:textId="4CB15BF8" w:rsidR="00997562" w:rsidRDefault="00997562">
            <w:pPr>
              <w:rPr>
                <w:color w:val="000000"/>
                <w:lang w:eastAsia="zh-CN"/>
              </w:rPr>
            </w:pPr>
            <w:r w:rsidRPr="003D2C7D">
              <w:rPr>
                <w:b/>
                <w:bCs/>
                <w:color w:val="000000"/>
                <w:lang w:eastAsia="zh-CN"/>
              </w:rPr>
              <w:t xml:space="preserve">Antenatal coverage, </w:t>
            </w:r>
            <w:r>
              <w:rPr>
                <w:b/>
                <w:bCs/>
                <w:color w:val="000000"/>
                <w:lang w:eastAsia="zh-CN"/>
              </w:rPr>
              <w:t>(</w:t>
            </w:r>
            <w:r w:rsidRPr="003D2C7D">
              <w:rPr>
                <w:b/>
                <w:bCs/>
                <w:color w:val="000000"/>
                <w:lang w:eastAsia="zh-CN"/>
              </w:rPr>
              <w:t>at least one visit</w:t>
            </w:r>
            <w:r>
              <w:rPr>
                <w:b/>
                <w:bCs/>
                <w:color w:val="000000"/>
                <w:lang w:eastAsia="zh-CN"/>
              </w:rPr>
              <w:t>) ANC1</w:t>
            </w:r>
            <w:r w:rsidRPr="003D2C7D">
              <w:rPr>
                <w:b/>
                <w:bCs/>
                <w:color w:val="000000"/>
                <w:lang w:eastAsia="zh-CN"/>
              </w:rPr>
              <w:t>:</w:t>
            </w:r>
            <w:r>
              <w:rPr>
                <w:color w:val="000000"/>
                <w:lang w:eastAsia="zh-CN"/>
              </w:rPr>
              <w:t xml:space="preserve"> The number of women aged 15-49 with a live birth in a given time period that received antenatal care provided by skilled health personnel (doctors, nurses or midwives) at least once during pregnancy, is expressed as a percentage of women aged 15-49 with a live birth in the same period.</w:t>
            </w:r>
            <w:r>
              <w:rPr>
                <w:color w:val="000000"/>
                <w:lang w:eastAsia="zh-CN"/>
              </w:rPr>
              <w:br/>
            </w:r>
            <w:r>
              <w:rPr>
                <w:color w:val="000000"/>
                <w:lang w:eastAsia="zh-CN"/>
              </w:rPr>
              <w:br/>
            </w:r>
            <w:r w:rsidRPr="003D2C7D">
              <w:rPr>
                <w:b/>
                <w:bCs/>
                <w:color w:val="000000"/>
                <w:lang w:eastAsia="zh-CN"/>
              </w:rPr>
              <w:t xml:space="preserve">Antenatal coverage </w:t>
            </w:r>
            <w:r>
              <w:rPr>
                <w:b/>
                <w:bCs/>
                <w:color w:val="000000"/>
                <w:lang w:eastAsia="zh-CN"/>
              </w:rPr>
              <w:t>(</w:t>
            </w:r>
            <w:r w:rsidRPr="003D2C7D">
              <w:rPr>
                <w:b/>
                <w:bCs/>
                <w:color w:val="000000"/>
                <w:lang w:eastAsia="zh-CN"/>
              </w:rPr>
              <w:t>at least four visits</w:t>
            </w:r>
            <w:r>
              <w:rPr>
                <w:b/>
                <w:bCs/>
                <w:color w:val="000000"/>
                <w:lang w:eastAsia="zh-CN"/>
              </w:rPr>
              <w:t>) ANC4+</w:t>
            </w:r>
            <w:r w:rsidRPr="003D2C7D">
              <w:rPr>
                <w:b/>
                <w:bCs/>
                <w:color w:val="000000"/>
                <w:lang w:eastAsia="zh-CN"/>
              </w:rPr>
              <w:t>:</w:t>
            </w:r>
            <w:r>
              <w:rPr>
                <w:color w:val="000000"/>
                <w:lang w:eastAsia="zh-CN"/>
              </w:rPr>
              <w:t xml:space="preserve"> The number of women aged 15-49 with a live birth in a given time period that received antenatal care by ANY health care provider four or more times during pregnancy, is expressed as a percentage of women aged 15-49 with a live birth in the same period.</w:t>
            </w:r>
          </w:p>
        </w:tc>
      </w:tr>
      <w:tr w:rsidR="00997562" w14:paraId="4C3D0631" w14:textId="77777777" w:rsidTr="0048050E">
        <w:trPr>
          <w:trHeight w:val="2331"/>
        </w:trPr>
        <w:tc>
          <w:tcPr>
            <w:tcW w:w="360" w:type="dxa"/>
            <w:tcBorders>
              <w:top w:val="nil"/>
              <w:left w:val="single" w:sz="8" w:space="0" w:color="auto"/>
              <w:bottom w:val="single" w:sz="8" w:space="0" w:color="auto"/>
              <w:right w:val="single" w:sz="8" w:space="0" w:color="auto"/>
            </w:tcBorders>
          </w:tcPr>
          <w:p w14:paraId="7CEE25F0" w14:textId="1297A141" w:rsidR="00997562" w:rsidRDefault="00997562">
            <w:pPr>
              <w:rPr>
                <w:color w:val="000000"/>
                <w:lang w:eastAsia="zh-CN"/>
              </w:rPr>
            </w:pPr>
            <w:r>
              <w:rPr>
                <w:color w:val="000000"/>
                <w:lang w:eastAsia="zh-CN"/>
              </w:rPr>
              <w:t>35</w:t>
            </w:r>
          </w:p>
        </w:tc>
        <w:tc>
          <w:tcPr>
            <w:tcW w:w="360" w:type="dxa"/>
            <w:tcBorders>
              <w:top w:val="nil"/>
              <w:left w:val="single" w:sz="8" w:space="0" w:color="auto"/>
              <w:bottom w:val="single" w:sz="8" w:space="0" w:color="auto"/>
              <w:right w:val="single" w:sz="8" w:space="0" w:color="auto"/>
            </w:tcBorders>
          </w:tcPr>
          <w:p w14:paraId="5B645B83" w14:textId="5E1206BD" w:rsidR="00997562" w:rsidRDefault="00997562">
            <w:pPr>
              <w:rPr>
                <w:color w:val="000000"/>
                <w:lang w:eastAsia="zh-CN"/>
              </w:rPr>
            </w:pPr>
            <w:r>
              <w:rPr>
                <w:color w:val="000000"/>
                <w:lang w:eastAsia="zh-CN"/>
              </w:rPr>
              <w:t>4</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A8E614C" w14:textId="649FA406" w:rsidR="00997562" w:rsidRDefault="00997562">
            <w:pPr>
              <w:rPr>
                <w:color w:val="000000"/>
                <w:lang w:eastAsia="zh-CN"/>
              </w:rPr>
            </w:pPr>
            <w:r>
              <w:rPr>
                <w:color w:val="000000"/>
                <w:lang w:eastAsia="zh-CN"/>
              </w:rPr>
              <w:t>Importance of the indicator in addressing gender issues and its limitation</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13375177" w14:textId="3B9F5258" w:rsidR="00997562" w:rsidRDefault="00997562">
            <w:pPr>
              <w:rPr>
                <w:color w:val="000000"/>
                <w:lang w:eastAsia="zh-CN"/>
              </w:rPr>
            </w:pPr>
            <w:r>
              <w:rPr>
                <w:color w:val="000000"/>
                <w:lang w:eastAsia="zh-CN"/>
              </w:rPr>
              <w:t xml:space="preserve">Having access to antenatal care visits is a key aspect of preserving women's health during pregnancy and for improving health outcomes for her and her newborn. Antenatal care visits are important opportunities to discuss issues related to women's health including prevention and detection of violence against women. Not having access to antenatal care is detrimental to the women and newborns health and wellbeing because serious complications can go undetected resulting in poor health outcomes, and it also represents a lost opportunity to inform and support women about ways they can improve their health, nutrition, and well-being. </w:t>
            </w:r>
          </w:p>
        </w:tc>
      </w:tr>
      <w:tr w:rsidR="00997562" w14:paraId="49175CBE" w14:textId="77777777" w:rsidTr="0048050E">
        <w:trPr>
          <w:trHeight w:val="1200"/>
        </w:trPr>
        <w:tc>
          <w:tcPr>
            <w:tcW w:w="360" w:type="dxa"/>
            <w:tcBorders>
              <w:top w:val="nil"/>
              <w:left w:val="single" w:sz="8" w:space="0" w:color="auto"/>
              <w:bottom w:val="single" w:sz="8" w:space="0" w:color="auto"/>
              <w:right w:val="single" w:sz="8" w:space="0" w:color="auto"/>
            </w:tcBorders>
          </w:tcPr>
          <w:p w14:paraId="41FE6B8B" w14:textId="3D568DF6" w:rsidR="00997562" w:rsidRDefault="00997562">
            <w:pPr>
              <w:rPr>
                <w:color w:val="000000"/>
                <w:lang w:eastAsia="zh-CN"/>
              </w:rPr>
            </w:pPr>
            <w:r>
              <w:rPr>
                <w:color w:val="000000"/>
                <w:lang w:eastAsia="zh-CN"/>
              </w:rPr>
              <w:t>35</w:t>
            </w:r>
          </w:p>
        </w:tc>
        <w:tc>
          <w:tcPr>
            <w:tcW w:w="360" w:type="dxa"/>
            <w:tcBorders>
              <w:top w:val="nil"/>
              <w:left w:val="single" w:sz="8" w:space="0" w:color="auto"/>
              <w:bottom w:val="single" w:sz="8" w:space="0" w:color="auto"/>
              <w:right w:val="single" w:sz="8" w:space="0" w:color="auto"/>
            </w:tcBorders>
          </w:tcPr>
          <w:p w14:paraId="05DE92DF" w14:textId="3C90ECE9" w:rsidR="00997562" w:rsidRDefault="00997562">
            <w:pPr>
              <w:rPr>
                <w:color w:val="000000"/>
                <w:lang w:eastAsia="zh-CN"/>
              </w:rPr>
            </w:pPr>
            <w:r>
              <w:rPr>
                <w:color w:val="000000"/>
                <w:lang w:eastAsia="zh-CN"/>
              </w:rPr>
              <w:t>5</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C2355F9" w14:textId="3417888F" w:rsidR="00997562" w:rsidRDefault="00997562">
            <w:pPr>
              <w:rPr>
                <w:color w:val="000000"/>
                <w:lang w:eastAsia="zh-CN"/>
              </w:rPr>
            </w:pPr>
            <w:r>
              <w:rPr>
                <w:color w:val="000000"/>
                <w:lang w:eastAsia="zh-CN"/>
              </w:rPr>
              <w:t>Sources of discrepancies between global and national figures</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52A618EF" w14:textId="3CF55775" w:rsidR="00997562" w:rsidRDefault="00997562">
            <w:pPr>
              <w:rPr>
                <w:color w:val="000000"/>
                <w:lang w:eastAsia="zh-CN"/>
              </w:rPr>
            </w:pPr>
            <w:r>
              <w:rPr>
                <w:color w:val="000000"/>
                <w:lang w:eastAsia="zh-CN"/>
              </w:rPr>
              <w:t>Discrepancies are possible between data reported from administrative sources and household surveys. Data reported from administrative sources is compiled at the health facility level while data from household surveys is collected at the population level.</w:t>
            </w:r>
          </w:p>
        </w:tc>
      </w:tr>
      <w:tr w:rsidR="00997562" w14:paraId="4E4838E7" w14:textId="77777777" w:rsidTr="0048050E">
        <w:trPr>
          <w:trHeight w:val="4122"/>
        </w:trPr>
        <w:tc>
          <w:tcPr>
            <w:tcW w:w="360" w:type="dxa"/>
            <w:tcBorders>
              <w:top w:val="nil"/>
              <w:left w:val="single" w:sz="8" w:space="0" w:color="auto"/>
              <w:bottom w:val="single" w:sz="8" w:space="0" w:color="auto"/>
              <w:right w:val="single" w:sz="8" w:space="0" w:color="auto"/>
            </w:tcBorders>
          </w:tcPr>
          <w:p w14:paraId="70EDCDC8" w14:textId="3169144D" w:rsidR="00997562" w:rsidRDefault="00997562">
            <w:pPr>
              <w:rPr>
                <w:color w:val="000000"/>
                <w:lang w:eastAsia="zh-CN"/>
              </w:rPr>
            </w:pPr>
            <w:r>
              <w:rPr>
                <w:color w:val="000000"/>
                <w:lang w:eastAsia="zh-CN"/>
              </w:rPr>
              <w:lastRenderedPageBreak/>
              <w:t>35</w:t>
            </w:r>
          </w:p>
        </w:tc>
        <w:tc>
          <w:tcPr>
            <w:tcW w:w="360" w:type="dxa"/>
            <w:tcBorders>
              <w:top w:val="nil"/>
              <w:left w:val="single" w:sz="8" w:space="0" w:color="auto"/>
              <w:bottom w:val="single" w:sz="8" w:space="0" w:color="auto"/>
              <w:right w:val="single" w:sz="8" w:space="0" w:color="auto"/>
            </w:tcBorders>
          </w:tcPr>
          <w:p w14:paraId="2CFF0AAE" w14:textId="273C8BB7" w:rsidR="00997562" w:rsidRDefault="00997562">
            <w:pPr>
              <w:rPr>
                <w:color w:val="000000"/>
                <w:lang w:eastAsia="zh-CN"/>
              </w:rPr>
            </w:pPr>
            <w:r>
              <w:rPr>
                <w:color w:val="000000"/>
                <w:lang w:eastAsia="zh-CN"/>
              </w:rPr>
              <w:t>6</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04DCFA6" w14:textId="46B51BF9" w:rsidR="00997562" w:rsidRDefault="00997562">
            <w:pPr>
              <w:rPr>
                <w:color w:val="000000"/>
                <w:lang w:eastAsia="zh-CN"/>
              </w:rPr>
            </w:pPr>
            <w:r>
              <w:rPr>
                <w:color w:val="000000"/>
                <w:lang w:eastAsia="zh-CN"/>
              </w:rPr>
              <w:t>Process of obtaining data</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781B188D" w14:textId="77777777" w:rsidR="00997562" w:rsidRDefault="00997562">
            <w:pPr>
              <w:rPr>
                <w:color w:val="000000"/>
                <w:lang w:eastAsia="zh-CN"/>
              </w:rPr>
            </w:pPr>
            <w:r>
              <w:rPr>
                <w:color w:val="000000"/>
                <w:lang w:eastAsia="zh-CN"/>
              </w:rPr>
              <w:t>UNICEF maintains antenatal care data for at least one visit and at least four visits, and WHO maintains data for ANC coverage in the trimester and at least four visits.  Both collaborate to ensure the consistency of data sources. National-level household surveys are the main data sources used to collect data for the antenatal care indicators. These surveys include Demographic and Health Surveys (DHS), Multiple Indicator Cluster Surveys (MICS), Reproductive Health Surveys (RHS) and national surveys based on similar methodologies. These surveys are undertaken every 3 to 5 years. For mainly industrialized countries (where the coverage is high), data sources include routine service statistics.</w:t>
            </w:r>
          </w:p>
          <w:p w14:paraId="6423D8FC" w14:textId="02ABBA29" w:rsidR="00997562" w:rsidRDefault="00997562">
            <w:pPr>
              <w:rPr>
                <w:color w:val="000000"/>
                <w:lang w:eastAsia="zh-CN"/>
              </w:rPr>
            </w:pPr>
            <w:r>
              <w:rPr>
                <w:color w:val="000000"/>
                <w:lang w:eastAsia="zh-CN"/>
              </w:rPr>
              <w:br/>
              <w:t xml:space="preserve">Before acceptance into the global databases, UNICEF and WHO undergo </w:t>
            </w:r>
            <w:r w:rsidRPr="003D2C7D">
              <w:rPr>
                <w:lang w:eastAsia="zh-CN"/>
              </w:rPr>
              <w:t>process</w:t>
            </w:r>
            <w:r>
              <w:rPr>
                <w:lang w:eastAsia="zh-CN"/>
              </w:rPr>
              <w:t>es</w:t>
            </w:r>
            <w:r>
              <w:rPr>
                <w:color w:val="000000"/>
                <w:lang w:eastAsia="zh-CN"/>
              </w:rPr>
              <w:t xml:space="preserve"> to clarify any questions regarding the data as well as metadata. During this process,</w:t>
            </w:r>
            <w:r>
              <w:rPr>
                <w:lang w:eastAsia="zh-CN"/>
              </w:rPr>
              <w:t xml:space="preserve"> reported sources of data are confirmed as well as technical details like</w:t>
            </w:r>
            <w:r>
              <w:rPr>
                <w:color w:val="000000"/>
                <w:lang w:eastAsia="zh-CN"/>
              </w:rPr>
              <w:t xml:space="preserve"> the national categories of skilled health personnel </w:t>
            </w:r>
            <w:r>
              <w:rPr>
                <w:lang w:eastAsia="zh-CN"/>
              </w:rPr>
              <w:t xml:space="preserve">for the ANC1 indicator. </w:t>
            </w:r>
          </w:p>
        </w:tc>
      </w:tr>
      <w:tr w:rsidR="00997562" w14:paraId="0E307EA6" w14:textId="77777777" w:rsidTr="0048050E">
        <w:trPr>
          <w:trHeight w:val="900"/>
        </w:trPr>
        <w:tc>
          <w:tcPr>
            <w:tcW w:w="360" w:type="dxa"/>
            <w:tcBorders>
              <w:top w:val="nil"/>
              <w:left w:val="single" w:sz="8" w:space="0" w:color="auto"/>
              <w:bottom w:val="single" w:sz="8" w:space="0" w:color="auto"/>
              <w:right w:val="single" w:sz="8" w:space="0" w:color="auto"/>
            </w:tcBorders>
          </w:tcPr>
          <w:p w14:paraId="07F97EA3" w14:textId="2763C231" w:rsidR="00997562" w:rsidRDefault="00997562">
            <w:pPr>
              <w:rPr>
                <w:color w:val="000000"/>
                <w:lang w:eastAsia="zh-CN"/>
              </w:rPr>
            </w:pPr>
            <w:r>
              <w:rPr>
                <w:color w:val="000000"/>
                <w:lang w:eastAsia="zh-CN"/>
              </w:rPr>
              <w:t>35</w:t>
            </w:r>
          </w:p>
        </w:tc>
        <w:tc>
          <w:tcPr>
            <w:tcW w:w="360" w:type="dxa"/>
            <w:tcBorders>
              <w:top w:val="nil"/>
              <w:left w:val="single" w:sz="8" w:space="0" w:color="auto"/>
              <w:bottom w:val="single" w:sz="8" w:space="0" w:color="auto"/>
              <w:right w:val="single" w:sz="8" w:space="0" w:color="auto"/>
            </w:tcBorders>
          </w:tcPr>
          <w:p w14:paraId="53975C2E" w14:textId="391D86A0" w:rsidR="00997562" w:rsidRDefault="00997562">
            <w:pPr>
              <w:rPr>
                <w:color w:val="000000"/>
                <w:lang w:eastAsia="zh-CN"/>
              </w:rPr>
            </w:pPr>
            <w:r>
              <w:rPr>
                <w:color w:val="000000"/>
                <w:lang w:eastAsia="zh-CN"/>
              </w:rPr>
              <w:t>7</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3BBCB56" w14:textId="4F498C47" w:rsidR="00997562" w:rsidRDefault="00997562">
            <w:pPr>
              <w:rPr>
                <w:color w:val="000000"/>
                <w:lang w:eastAsia="zh-CN"/>
              </w:rPr>
            </w:pPr>
            <w:r>
              <w:rPr>
                <w:color w:val="000000"/>
                <w:lang w:eastAsia="zh-CN"/>
              </w:rPr>
              <w:t>Treatment of missing values</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
          <w:p w14:paraId="16747EC8" w14:textId="77777777" w:rsidR="00997562" w:rsidRDefault="00997562">
            <w:pPr>
              <w:rPr>
                <w:color w:val="000000"/>
                <w:lang w:eastAsia="zh-CN"/>
              </w:rPr>
            </w:pPr>
            <w:r>
              <w:rPr>
                <w:color w:val="000000"/>
                <w:lang w:eastAsia="zh-CN"/>
              </w:rPr>
              <w:t>There is no treatment of missing values. When the information needed to calculate the indicator is not available, the indicator is not estimated.</w:t>
            </w:r>
          </w:p>
        </w:tc>
      </w:tr>
      <w:tr w:rsidR="00997562" w14:paraId="0BF9A928" w14:textId="77777777" w:rsidTr="0048050E">
        <w:tblPrEx>
          <w:tblW w:w="12950" w:type="dxa"/>
          <w:tblLayout w:type="fixed"/>
          <w:tblCellMar>
            <w:left w:w="0" w:type="dxa"/>
            <w:right w:w="0" w:type="dxa"/>
          </w:tblCellMar>
          <w:tblPrExChange w:id="1" w:author="Lingyan Hu" w:date="2021-08-06T11:25:00Z">
            <w:tblPrEx>
              <w:tblW w:w="12950" w:type="dxa"/>
              <w:tblLayout w:type="fixed"/>
              <w:tblCellMar>
                <w:left w:w="0" w:type="dxa"/>
                <w:right w:w="0" w:type="dxa"/>
              </w:tblCellMar>
            </w:tblPrEx>
          </w:tblPrExChange>
        </w:tblPrEx>
        <w:trPr>
          <w:trHeight w:val="1800"/>
          <w:trPrChange w:id="2" w:author="Lingyan Hu" w:date="2021-08-06T11:25:00Z">
            <w:trPr>
              <w:trHeight w:val="1800"/>
            </w:trPr>
          </w:trPrChange>
        </w:trPr>
        <w:tc>
          <w:tcPr>
            <w:tcW w:w="360" w:type="dxa"/>
            <w:tcBorders>
              <w:top w:val="nil"/>
              <w:left w:val="single" w:sz="8" w:space="0" w:color="auto"/>
              <w:bottom w:val="single" w:sz="8" w:space="0" w:color="auto"/>
              <w:right w:val="single" w:sz="8" w:space="0" w:color="auto"/>
            </w:tcBorders>
            <w:tcPrChange w:id="3" w:author="Lingyan Hu" w:date="2021-08-06T11:25:00Z">
              <w:tcPr>
                <w:tcW w:w="360" w:type="dxa"/>
                <w:tcBorders>
                  <w:top w:val="nil"/>
                  <w:left w:val="single" w:sz="8" w:space="0" w:color="auto"/>
                  <w:bottom w:val="single" w:sz="8" w:space="0" w:color="auto"/>
                  <w:right w:val="single" w:sz="8" w:space="0" w:color="auto"/>
                </w:tcBorders>
              </w:tcPr>
            </w:tcPrChange>
          </w:tcPr>
          <w:p w14:paraId="70C3EC2D" w14:textId="0D540EA8" w:rsidR="00997562" w:rsidRDefault="00997562">
            <w:pPr>
              <w:rPr>
                <w:color w:val="000000"/>
                <w:lang w:eastAsia="zh-CN"/>
              </w:rPr>
            </w:pPr>
            <w:r>
              <w:rPr>
                <w:color w:val="000000"/>
                <w:lang w:eastAsia="zh-CN"/>
              </w:rPr>
              <w:t>35</w:t>
            </w:r>
          </w:p>
        </w:tc>
        <w:tc>
          <w:tcPr>
            <w:tcW w:w="360" w:type="dxa"/>
            <w:tcBorders>
              <w:top w:val="nil"/>
              <w:left w:val="single" w:sz="8" w:space="0" w:color="auto"/>
              <w:bottom w:val="single" w:sz="8" w:space="0" w:color="auto"/>
              <w:right w:val="single" w:sz="8" w:space="0" w:color="auto"/>
            </w:tcBorders>
            <w:tcPrChange w:id="4" w:author="Lingyan Hu" w:date="2021-08-06T11:25:00Z">
              <w:tcPr>
                <w:tcW w:w="360" w:type="dxa"/>
                <w:tcBorders>
                  <w:top w:val="nil"/>
                  <w:left w:val="single" w:sz="8" w:space="0" w:color="auto"/>
                  <w:bottom w:val="single" w:sz="8" w:space="0" w:color="auto"/>
                  <w:right w:val="single" w:sz="8" w:space="0" w:color="auto"/>
                </w:tcBorders>
              </w:tcPr>
            </w:tcPrChange>
          </w:tcPr>
          <w:p w14:paraId="640E975A" w14:textId="6CC2F1A2" w:rsidR="00997562" w:rsidRDefault="00997562">
            <w:pPr>
              <w:rPr>
                <w:color w:val="000000"/>
                <w:lang w:eastAsia="zh-CN"/>
              </w:rPr>
            </w:pPr>
            <w:r>
              <w:rPr>
                <w:color w:val="000000"/>
                <w:lang w:eastAsia="zh-CN"/>
              </w:rPr>
              <w:t>8</w:t>
            </w:r>
          </w:p>
        </w:tc>
        <w:tc>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Change w:id="5" w:author="Lingyan Hu" w:date="2021-08-06T11:25:00Z">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tcPrChange>
          </w:tcPr>
          <w:p w14:paraId="75775E6C" w14:textId="70B82920" w:rsidR="00997562" w:rsidRDefault="00997562">
            <w:pPr>
              <w:rPr>
                <w:color w:val="000000"/>
                <w:lang w:eastAsia="zh-CN"/>
              </w:rPr>
            </w:pPr>
            <w:r>
              <w:rPr>
                <w:color w:val="000000"/>
                <w:lang w:eastAsia="zh-CN"/>
              </w:rPr>
              <w:t>Data availability and assessment of countries’ capacity</w:t>
            </w:r>
          </w:p>
        </w:tc>
        <w:tc>
          <w:tcPr>
            <w:tcW w:w="7675" w:type="dxa"/>
            <w:tcBorders>
              <w:top w:val="nil"/>
              <w:left w:val="nil"/>
              <w:bottom w:val="single" w:sz="8" w:space="0" w:color="auto"/>
              <w:right w:val="single" w:sz="8" w:space="0" w:color="auto"/>
            </w:tcBorders>
            <w:tcMar>
              <w:top w:w="0" w:type="dxa"/>
              <w:left w:w="108" w:type="dxa"/>
              <w:bottom w:w="0" w:type="dxa"/>
              <w:right w:w="108" w:type="dxa"/>
            </w:tcMar>
            <w:hideMark/>
            <w:tcPrChange w:id="6" w:author="Lingyan Hu" w:date="2021-08-06T11:25:00Z">
              <w:tcPr>
                <w:tcW w:w="7675" w:type="dxa"/>
                <w:tcBorders>
                  <w:top w:val="nil"/>
                  <w:left w:val="nil"/>
                  <w:bottom w:val="single" w:sz="8" w:space="0" w:color="auto"/>
                  <w:right w:val="single" w:sz="8" w:space="0" w:color="auto"/>
                </w:tcBorders>
                <w:tcMar>
                  <w:top w:w="0" w:type="dxa"/>
                  <w:left w:w="108" w:type="dxa"/>
                  <w:bottom w:w="0" w:type="dxa"/>
                  <w:right w:w="108" w:type="dxa"/>
                </w:tcMar>
                <w:hideMark/>
              </w:tcPr>
            </w:tcPrChange>
          </w:tcPr>
          <w:p w14:paraId="135B83A4" w14:textId="1E82CB17" w:rsidR="00997562" w:rsidRDefault="00997562">
            <w:pPr>
              <w:rPr>
                <w:color w:val="000000"/>
                <w:highlight w:val="yellow"/>
                <w:lang w:val="en-GB" w:eastAsia="zh-CN"/>
              </w:rPr>
            </w:pPr>
            <w:r>
              <w:rPr>
                <w:color w:val="000000"/>
                <w:lang w:eastAsia="zh-CN"/>
              </w:rPr>
              <w:t>Data for at least one visit are available for 170 countries (2020). Data for at least four visits are available for 151 countries (2020).</w:t>
            </w:r>
            <w:r>
              <w:rPr>
                <w:color w:val="000000"/>
                <w:highlight w:val="yellow"/>
                <w:lang w:val="en-GB" w:eastAsia="zh-CN"/>
              </w:rPr>
              <w:t xml:space="preserve"> </w:t>
            </w:r>
          </w:p>
          <w:p w14:paraId="47185820" w14:textId="340E598C" w:rsidR="00997562" w:rsidRDefault="00997562">
            <w:pPr>
              <w:rPr>
                <w:color w:val="000000"/>
                <w:lang w:eastAsia="zh-CN"/>
              </w:rPr>
            </w:pPr>
            <w:r>
              <w:rPr>
                <w:color w:val="000000"/>
                <w:lang w:eastAsia="zh-CN"/>
              </w:rPr>
              <w:br/>
              <w:t xml:space="preserve">National household surveys such as DHS and MICS are generally conducted every three to five years. </w:t>
            </w:r>
          </w:p>
        </w:tc>
      </w:tr>
      <w:tr w:rsidR="00997562" w14:paraId="74A8268E" w14:textId="77777777" w:rsidTr="0048050E">
        <w:tblPrEx>
          <w:tblW w:w="12950" w:type="dxa"/>
          <w:tblLayout w:type="fixed"/>
          <w:tblCellMar>
            <w:left w:w="0" w:type="dxa"/>
            <w:right w:w="0" w:type="dxa"/>
          </w:tblCellMar>
          <w:tblPrExChange w:id="7" w:author="Lingyan Hu" w:date="2021-08-06T11:25:00Z">
            <w:tblPrEx>
              <w:tblW w:w="12950" w:type="dxa"/>
              <w:tblLayout w:type="fixed"/>
              <w:tblCellMar>
                <w:left w:w="0" w:type="dxa"/>
                <w:right w:w="0" w:type="dxa"/>
              </w:tblCellMar>
            </w:tblPrEx>
          </w:tblPrExChange>
        </w:tblPrEx>
        <w:trPr>
          <w:trHeight w:val="1224"/>
          <w:trPrChange w:id="8" w:author="Lingyan Hu" w:date="2021-08-06T11:25:00Z">
            <w:trPr>
              <w:trHeight w:val="1224"/>
            </w:trPr>
          </w:trPrChange>
        </w:trPr>
        <w:tc>
          <w:tcPr>
            <w:tcW w:w="360" w:type="dxa"/>
            <w:tcBorders>
              <w:top w:val="single" w:sz="8" w:space="0" w:color="auto"/>
              <w:left w:val="single" w:sz="8" w:space="0" w:color="auto"/>
              <w:bottom w:val="single" w:sz="4" w:space="0" w:color="auto"/>
              <w:right w:val="single" w:sz="8" w:space="0" w:color="auto"/>
            </w:tcBorders>
            <w:tcPrChange w:id="9" w:author="Lingyan Hu" w:date="2021-08-06T11:25:00Z">
              <w:tcPr>
                <w:tcW w:w="360" w:type="dxa"/>
                <w:tcBorders>
                  <w:top w:val="nil"/>
                  <w:left w:val="single" w:sz="8" w:space="0" w:color="auto"/>
                  <w:bottom w:val="nil"/>
                  <w:right w:val="single" w:sz="8" w:space="0" w:color="auto"/>
                </w:tcBorders>
              </w:tcPr>
            </w:tcPrChange>
          </w:tcPr>
          <w:p w14:paraId="2366FB67" w14:textId="20033021" w:rsidR="00997562" w:rsidRDefault="00997562">
            <w:pPr>
              <w:rPr>
                <w:color w:val="000000"/>
                <w:lang w:eastAsia="zh-CN"/>
              </w:rPr>
            </w:pPr>
            <w:r>
              <w:rPr>
                <w:color w:val="000000"/>
                <w:lang w:eastAsia="zh-CN"/>
              </w:rPr>
              <w:t>35</w:t>
            </w:r>
          </w:p>
        </w:tc>
        <w:tc>
          <w:tcPr>
            <w:tcW w:w="360" w:type="dxa"/>
            <w:tcBorders>
              <w:top w:val="single" w:sz="8" w:space="0" w:color="auto"/>
              <w:left w:val="single" w:sz="8" w:space="0" w:color="auto"/>
              <w:bottom w:val="single" w:sz="4" w:space="0" w:color="auto"/>
              <w:right w:val="single" w:sz="8" w:space="0" w:color="auto"/>
            </w:tcBorders>
            <w:tcPrChange w:id="10" w:author="Lingyan Hu" w:date="2021-08-06T11:25:00Z">
              <w:tcPr>
                <w:tcW w:w="360" w:type="dxa"/>
                <w:tcBorders>
                  <w:top w:val="nil"/>
                  <w:left w:val="single" w:sz="8" w:space="0" w:color="auto"/>
                  <w:bottom w:val="nil"/>
                  <w:right w:val="single" w:sz="8" w:space="0" w:color="auto"/>
                </w:tcBorders>
              </w:tcPr>
            </w:tcPrChange>
          </w:tcPr>
          <w:p w14:paraId="5A94245F" w14:textId="355A1ED5" w:rsidR="00997562" w:rsidRDefault="00997562">
            <w:pPr>
              <w:rPr>
                <w:color w:val="000000"/>
                <w:lang w:eastAsia="zh-CN"/>
              </w:rPr>
            </w:pPr>
            <w:r>
              <w:rPr>
                <w:color w:val="000000"/>
                <w:lang w:eastAsia="zh-CN"/>
              </w:rPr>
              <w:t>9</w:t>
            </w:r>
          </w:p>
        </w:tc>
        <w:tc>
          <w:tcPr>
            <w:tcW w:w="4555" w:type="dxa"/>
            <w:tcBorders>
              <w:top w:val="single" w:sz="8" w:space="0" w:color="auto"/>
              <w:left w:val="single" w:sz="8" w:space="0" w:color="auto"/>
              <w:bottom w:val="single" w:sz="4" w:space="0" w:color="auto"/>
              <w:right w:val="single" w:sz="8" w:space="0" w:color="auto"/>
            </w:tcBorders>
            <w:noWrap/>
            <w:tcMar>
              <w:top w:w="0" w:type="dxa"/>
              <w:left w:w="108" w:type="dxa"/>
              <w:bottom w:w="0" w:type="dxa"/>
              <w:right w:w="108" w:type="dxa"/>
            </w:tcMar>
            <w:hideMark/>
            <w:tcPrChange w:id="11" w:author="Lingyan Hu" w:date="2021-08-06T11:25:00Z">
              <w:tcPr>
                <w:tcW w:w="4555" w:type="dxa"/>
                <w:tcBorders>
                  <w:top w:val="nil"/>
                  <w:left w:val="single" w:sz="8" w:space="0" w:color="auto"/>
                  <w:bottom w:val="nil"/>
                  <w:right w:val="single" w:sz="8" w:space="0" w:color="auto"/>
                </w:tcBorders>
                <w:noWrap/>
                <w:tcMar>
                  <w:top w:w="0" w:type="dxa"/>
                  <w:left w:w="108" w:type="dxa"/>
                  <w:bottom w:w="0" w:type="dxa"/>
                  <w:right w:w="108" w:type="dxa"/>
                </w:tcMar>
                <w:hideMark/>
              </w:tcPr>
            </w:tcPrChange>
          </w:tcPr>
          <w:p w14:paraId="03DB1BBB" w14:textId="1ED132BC" w:rsidR="00997562" w:rsidRDefault="00997562">
            <w:pPr>
              <w:rPr>
                <w:color w:val="000000"/>
                <w:lang w:eastAsia="zh-CN"/>
              </w:rPr>
            </w:pPr>
            <w:r>
              <w:rPr>
                <w:color w:val="000000"/>
                <w:lang w:eastAsia="zh-CN"/>
              </w:rPr>
              <w:t>Expected time of release</w:t>
            </w:r>
          </w:p>
        </w:tc>
        <w:tc>
          <w:tcPr>
            <w:tcW w:w="767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Change w:id="12" w:author="Lingyan Hu" w:date="2021-08-06T11:25:00Z">
              <w:tcPr>
                <w:tcW w:w="7675" w:type="dxa"/>
                <w:tcBorders>
                  <w:top w:val="nil"/>
                  <w:left w:val="nil"/>
                  <w:bottom w:val="nil"/>
                  <w:right w:val="single" w:sz="8" w:space="0" w:color="auto"/>
                </w:tcBorders>
                <w:tcMar>
                  <w:top w:w="0" w:type="dxa"/>
                  <w:left w:w="108" w:type="dxa"/>
                  <w:bottom w:w="0" w:type="dxa"/>
                  <w:right w:w="108" w:type="dxa"/>
                </w:tcMar>
                <w:hideMark/>
              </w:tcPr>
            </w:tcPrChange>
          </w:tcPr>
          <w:p w14:paraId="07C39141" w14:textId="4575B20D" w:rsidR="00997562" w:rsidRDefault="00997562">
            <w:pPr>
              <w:rPr>
                <w:color w:val="000000"/>
                <w:lang w:eastAsia="zh-CN"/>
              </w:rPr>
            </w:pPr>
            <w:r>
              <w:rPr>
                <w:color w:val="000000"/>
                <w:lang w:eastAsia="zh-CN"/>
              </w:rPr>
              <w:t>Data are published annually, in the UNICEF data portal (data.unicef.org), State of the World’s Children publication and WHO’s Global Health Observatory (GHO) (</w:t>
            </w:r>
            <w:r>
              <w:fldChar w:fldCharType="begin"/>
            </w:r>
            <w:r>
              <w:instrText xml:space="preserve"> HYPERLINK "http://www.who.int/gho/en/" </w:instrText>
            </w:r>
            <w:r>
              <w:fldChar w:fldCharType="separate"/>
            </w:r>
            <w:r>
              <w:rPr>
                <w:rStyle w:val="Hyperlink"/>
                <w:lang w:eastAsia="zh-CN"/>
              </w:rPr>
              <w:t>http://www.who.int/gho/en/</w:t>
            </w:r>
            <w:r>
              <w:rPr>
                <w:rStyle w:val="Hyperlink"/>
                <w:lang w:eastAsia="zh-CN"/>
              </w:rPr>
              <w:fldChar w:fldCharType="end"/>
            </w:r>
            <w:r>
              <w:rPr>
                <w:color w:val="000000"/>
                <w:lang w:eastAsia="zh-CN"/>
              </w:rPr>
              <w:t>).</w:t>
            </w:r>
          </w:p>
        </w:tc>
      </w:tr>
      <w:tr w:rsidR="007E0D03" w14:paraId="125B78DF" w14:textId="77777777" w:rsidTr="0048050E">
        <w:tblPrEx>
          <w:tblW w:w="12950" w:type="dxa"/>
          <w:tblLayout w:type="fixed"/>
          <w:tblCellMar>
            <w:left w:w="0" w:type="dxa"/>
            <w:right w:w="0" w:type="dxa"/>
          </w:tblCellMar>
          <w:tblPrExChange w:id="13" w:author="Lingyan Hu" w:date="2021-08-06T11:25:00Z">
            <w:tblPrEx>
              <w:tblW w:w="12950" w:type="dxa"/>
              <w:tblLayout w:type="fixed"/>
              <w:tblCellMar>
                <w:left w:w="0" w:type="dxa"/>
                <w:right w:w="0" w:type="dxa"/>
              </w:tblCellMar>
            </w:tblPrEx>
          </w:tblPrExChange>
        </w:tblPrEx>
        <w:trPr>
          <w:trHeight w:val="1224"/>
          <w:trPrChange w:id="14" w:author="Lingyan Hu" w:date="2021-08-06T11:25:00Z">
            <w:trPr>
              <w:trHeight w:val="1224"/>
            </w:trPr>
          </w:trPrChange>
        </w:trPr>
        <w:tc>
          <w:tcPr>
            <w:tcW w:w="360" w:type="dxa"/>
            <w:tcBorders>
              <w:top w:val="single" w:sz="4" w:space="0" w:color="auto"/>
              <w:left w:val="single" w:sz="8" w:space="0" w:color="auto"/>
              <w:bottom w:val="single" w:sz="8" w:space="0" w:color="auto"/>
              <w:right w:val="single" w:sz="8" w:space="0" w:color="auto"/>
            </w:tcBorders>
            <w:tcPrChange w:id="15" w:author="Lingyan Hu" w:date="2021-08-06T11:25:00Z">
              <w:tcPr>
                <w:tcW w:w="360" w:type="dxa"/>
                <w:tcBorders>
                  <w:top w:val="nil"/>
                  <w:left w:val="single" w:sz="8" w:space="0" w:color="auto"/>
                  <w:bottom w:val="single" w:sz="8" w:space="0" w:color="auto"/>
                  <w:right w:val="single" w:sz="8" w:space="0" w:color="auto"/>
                </w:tcBorders>
              </w:tcPr>
            </w:tcPrChange>
          </w:tcPr>
          <w:p w14:paraId="2850EACF" w14:textId="50809FC2" w:rsidR="007E0D03" w:rsidRDefault="007E0D03">
            <w:pPr>
              <w:rPr>
                <w:color w:val="000000"/>
                <w:lang w:eastAsia="zh-CN"/>
              </w:rPr>
            </w:pPr>
            <w:r>
              <w:rPr>
                <w:color w:val="000000"/>
                <w:lang w:eastAsia="zh-CN"/>
              </w:rPr>
              <w:t>35</w:t>
            </w:r>
          </w:p>
        </w:tc>
        <w:tc>
          <w:tcPr>
            <w:tcW w:w="360" w:type="dxa"/>
            <w:tcBorders>
              <w:top w:val="single" w:sz="4" w:space="0" w:color="auto"/>
              <w:left w:val="single" w:sz="8" w:space="0" w:color="auto"/>
              <w:bottom w:val="single" w:sz="8" w:space="0" w:color="auto"/>
              <w:right w:val="single" w:sz="8" w:space="0" w:color="auto"/>
            </w:tcBorders>
            <w:tcPrChange w:id="16" w:author="Lingyan Hu" w:date="2021-08-06T11:25:00Z">
              <w:tcPr>
                <w:tcW w:w="360" w:type="dxa"/>
                <w:tcBorders>
                  <w:top w:val="nil"/>
                  <w:left w:val="single" w:sz="8" w:space="0" w:color="auto"/>
                  <w:bottom w:val="single" w:sz="8" w:space="0" w:color="auto"/>
                  <w:right w:val="single" w:sz="8" w:space="0" w:color="auto"/>
                </w:tcBorders>
              </w:tcPr>
            </w:tcPrChange>
          </w:tcPr>
          <w:p w14:paraId="434CC085" w14:textId="7DBE67F7" w:rsidR="007E0D03" w:rsidRDefault="007E0D03">
            <w:pPr>
              <w:rPr>
                <w:color w:val="000000"/>
                <w:lang w:eastAsia="zh-CN"/>
              </w:rPr>
            </w:pPr>
            <w:r>
              <w:rPr>
                <w:color w:val="000000"/>
                <w:lang w:eastAsia="zh-CN"/>
              </w:rPr>
              <w:t>10</w:t>
            </w:r>
          </w:p>
        </w:tc>
        <w:tc>
          <w:tcPr>
            <w:tcW w:w="4555" w:type="dxa"/>
            <w:tcBorders>
              <w:top w:val="single" w:sz="4" w:space="0" w:color="auto"/>
              <w:left w:val="single" w:sz="8" w:space="0" w:color="auto"/>
              <w:bottom w:val="single" w:sz="8" w:space="0" w:color="auto"/>
              <w:right w:val="single" w:sz="8" w:space="0" w:color="auto"/>
            </w:tcBorders>
            <w:noWrap/>
            <w:tcMar>
              <w:top w:w="0" w:type="dxa"/>
              <w:left w:w="108" w:type="dxa"/>
              <w:bottom w:w="0" w:type="dxa"/>
              <w:right w:w="108" w:type="dxa"/>
            </w:tcMar>
            <w:tcPrChange w:id="17" w:author="Lingyan Hu" w:date="2021-08-06T11:25:00Z">
              <w:tcPr>
                <w:tcW w:w="4555"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tcPrChange>
          </w:tcPr>
          <w:p w14:paraId="7282866E" w14:textId="216C5821" w:rsidR="007E0D03" w:rsidRDefault="007E0D03">
            <w:pPr>
              <w:rPr>
                <w:color w:val="000000"/>
                <w:lang w:eastAsia="zh-CN"/>
              </w:rPr>
            </w:pPr>
            <w:r>
              <w:rPr>
                <w:color w:val="000000"/>
                <w:lang w:eastAsia="zh-CN"/>
              </w:rPr>
              <w:t>Data source</w:t>
            </w:r>
          </w:p>
        </w:tc>
        <w:tc>
          <w:tcPr>
            <w:tcW w:w="7675" w:type="dxa"/>
            <w:tcBorders>
              <w:top w:val="single" w:sz="4" w:space="0" w:color="auto"/>
              <w:left w:val="nil"/>
              <w:bottom w:val="single" w:sz="8" w:space="0" w:color="auto"/>
              <w:right w:val="single" w:sz="8" w:space="0" w:color="auto"/>
            </w:tcBorders>
            <w:tcMar>
              <w:top w:w="0" w:type="dxa"/>
              <w:left w:w="108" w:type="dxa"/>
              <w:bottom w:w="0" w:type="dxa"/>
              <w:right w:w="108" w:type="dxa"/>
            </w:tcMar>
            <w:tcPrChange w:id="18" w:author="Lingyan Hu" w:date="2021-08-06T11:25:00Z">
              <w:tcPr>
                <w:tcW w:w="7675" w:type="dxa"/>
                <w:tcBorders>
                  <w:top w:val="nil"/>
                  <w:left w:val="nil"/>
                  <w:bottom w:val="single" w:sz="8" w:space="0" w:color="auto"/>
                  <w:right w:val="single" w:sz="8" w:space="0" w:color="auto"/>
                </w:tcBorders>
                <w:tcMar>
                  <w:top w:w="0" w:type="dxa"/>
                  <w:left w:w="108" w:type="dxa"/>
                  <w:bottom w:w="0" w:type="dxa"/>
                  <w:right w:w="108" w:type="dxa"/>
                </w:tcMar>
              </w:tcPr>
            </w:tcPrChange>
          </w:tcPr>
          <w:p w14:paraId="0CB75BD6" w14:textId="4DBB251F" w:rsidR="004A346C" w:rsidRDefault="004A346C">
            <w:pPr>
              <w:rPr>
                <w:color w:val="000000"/>
                <w:lang w:eastAsia="zh-CN"/>
              </w:rPr>
            </w:pPr>
            <w:r>
              <w:rPr>
                <w:color w:val="000000"/>
                <w:lang w:eastAsia="zh-CN"/>
              </w:rPr>
              <w:t>UNICEF</w:t>
            </w:r>
            <w:r w:rsidR="002A464B">
              <w:rPr>
                <w:color w:val="000000"/>
                <w:lang w:eastAsia="zh-CN"/>
              </w:rPr>
              <w:t xml:space="preserve">, </w:t>
            </w:r>
            <w:r w:rsidR="0048050E">
              <w:rPr>
                <w:color w:val="000000"/>
                <w:lang w:eastAsia="zh-CN"/>
              </w:rPr>
              <w:t>data portal (</w:t>
            </w:r>
            <w:r w:rsidR="00D24461">
              <w:rPr>
                <w:color w:val="000000"/>
                <w:lang w:eastAsia="zh-CN"/>
              </w:rPr>
              <w:t>data.unicef.org</w:t>
            </w:r>
            <w:r w:rsidR="0048050E">
              <w:rPr>
                <w:color w:val="000000"/>
                <w:lang w:eastAsia="zh-CN"/>
              </w:rPr>
              <w:t>)</w:t>
            </w:r>
            <w:ins w:id="19" w:author="Lingyan Hu" w:date="2021-08-06T11:25:00Z">
              <w:r w:rsidR="008B0C7F">
                <w:rPr>
                  <w:color w:val="000000"/>
                  <w:lang w:eastAsia="zh-CN"/>
                </w:rPr>
                <w:t xml:space="preserve"> and State of the World’s Children </w:t>
              </w:r>
              <w:r w:rsidR="002E627F">
                <w:rPr>
                  <w:color w:val="000000"/>
                  <w:lang w:eastAsia="zh-CN"/>
                </w:rPr>
                <w:t>publication (</w:t>
              </w:r>
              <w:r w:rsidR="002E627F" w:rsidRPr="002E627F">
                <w:rPr>
                  <w:color w:val="000000"/>
                  <w:lang w:eastAsia="zh-CN"/>
                </w:rPr>
                <w:t>https://www.unicef.org/reports/state-of-worlds-children</w:t>
              </w:r>
              <w:r w:rsidR="002E627F">
                <w:rPr>
                  <w:color w:val="000000"/>
                  <w:lang w:eastAsia="zh-CN"/>
                </w:rPr>
                <w:t>)</w:t>
              </w:r>
            </w:ins>
          </w:p>
          <w:p w14:paraId="146C1B2E" w14:textId="3D5A55FC" w:rsidR="007E0D03" w:rsidRDefault="004A346C">
            <w:pPr>
              <w:rPr>
                <w:color w:val="000000"/>
                <w:lang w:eastAsia="zh-CN"/>
              </w:rPr>
            </w:pPr>
            <w:r>
              <w:rPr>
                <w:color w:val="000000"/>
                <w:lang w:eastAsia="zh-CN"/>
              </w:rPr>
              <w:t>WHO</w:t>
            </w:r>
            <w:r w:rsidR="00E6123B">
              <w:rPr>
                <w:color w:val="000000"/>
                <w:lang w:eastAsia="zh-CN"/>
              </w:rPr>
              <w:t xml:space="preserve">, </w:t>
            </w:r>
            <w:r w:rsidR="002A464B">
              <w:rPr>
                <w:color w:val="000000"/>
                <w:lang w:eastAsia="zh-CN"/>
              </w:rPr>
              <w:t>Global Health Observatory (</w:t>
            </w:r>
            <w:r w:rsidR="002A464B">
              <w:fldChar w:fldCharType="begin"/>
            </w:r>
            <w:r w:rsidR="002A464B">
              <w:instrText xml:space="preserve"> HYPERLINK "http://www.who.int/gho/en/" </w:instrText>
            </w:r>
            <w:r w:rsidR="002A464B">
              <w:fldChar w:fldCharType="separate"/>
            </w:r>
            <w:r w:rsidR="002A464B">
              <w:rPr>
                <w:rStyle w:val="Hyperlink"/>
                <w:lang w:eastAsia="zh-CN"/>
              </w:rPr>
              <w:t>http://www.who.int/gho/en/</w:t>
            </w:r>
            <w:r w:rsidR="002A464B">
              <w:rPr>
                <w:rStyle w:val="Hyperlink"/>
                <w:lang w:eastAsia="zh-CN"/>
              </w:rPr>
              <w:fldChar w:fldCharType="end"/>
            </w:r>
            <w:r w:rsidR="002A464B">
              <w:rPr>
                <w:rStyle w:val="Hyperlink"/>
                <w:lang w:eastAsia="zh-CN"/>
              </w:rPr>
              <w:t>)</w:t>
            </w:r>
          </w:p>
        </w:tc>
      </w:tr>
    </w:tbl>
    <w:p w14:paraId="153BDC11" w14:textId="77777777" w:rsidR="00227042" w:rsidRDefault="00227042"/>
    <w:sectPr w:rsidR="00227042" w:rsidSect="003D2C7D">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5ACEF" w14:textId="77777777" w:rsidR="00E22FAA" w:rsidRDefault="00E22FAA" w:rsidP="00C115FC">
      <w:r>
        <w:separator/>
      </w:r>
    </w:p>
  </w:endnote>
  <w:endnote w:type="continuationSeparator" w:id="0">
    <w:p w14:paraId="7BF390A2" w14:textId="77777777" w:rsidR="00E22FAA" w:rsidRDefault="00E22FAA" w:rsidP="00C11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725C9" w14:textId="77777777" w:rsidR="00E22FAA" w:rsidRDefault="00E22FAA" w:rsidP="00C115FC">
      <w:r>
        <w:separator/>
      </w:r>
    </w:p>
  </w:footnote>
  <w:footnote w:type="continuationSeparator" w:id="0">
    <w:p w14:paraId="31ED1A29" w14:textId="77777777" w:rsidR="00E22FAA" w:rsidRDefault="00E22FAA" w:rsidP="00C11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995B8" w14:textId="4F3C7570" w:rsidR="00C115FC" w:rsidRDefault="00C115FC">
    <w:pPr>
      <w:pStyle w:val="Header"/>
    </w:pPr>
    <w:r>
      <w:t>ANC1 ANC4 metada</w:t>
    </w:r>
    <w:r w:rsidR="00812E3D">
      <w:t>t</w:t>
    </w:r>
    <w:r>
      <w:t xml:space="preserve">a- </w:t>
    </w:r>
    <w:r w:rsidRPr="00C115FC">
      <w:t>UNSD Data request for the Minimum Set of Gender indicators</w:t>
    </w:r>
    <w:r>
      <w:t xml:space="preserve"> - July 2021</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ngyan Hu">
    <w15:presenceInfo w15:providerId="AD" w15:userId="S::hu2@un.org::59b260a8-334d-46b7-b76f-561ce9fdb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FC"/>
    <w:rsid w:val="00016FFE"/>
    <w:rsid w:val="00063607"/>
    <w:rsid w:val="000D2EE3"/>
    <w:rsid w:val="001C62E2"/>
    <w:rsid w:val="001D44D8"/>
    <w:rsid w:val="00201C2C"/>
    <w:rsid w:val="0022245C"/>
    <w:rsid w:val="00227042"/>
    <w:rsid w:val="002A464B"/>
    <w:rsid w:val="002E627F"/>
    <w:rsid w:val="002F23EF"/>
    <w:rsid w:val="00301F01"/>
    <w:rsid w:val="00314057"/>
    <w:rsid w:val="00374233"/>
    <w:rsid w:val="003942CB"/>
    <w:rsid w:val="003C10A2"/>
    <w:rsid w:val="003D2C7D"/>
    <w:rsid w:val="00401DF3"/>
    <w:rsid w:val="0043309C"/>
    <w:rsid w:val="0047034E"/>
    <w:rsid w:val="0048050E"/>
    <w:rsid w:val="004A346C"/>
    <w:rsid w:val="004D4A86"/>
    <w:rsid w:val="00531930"/>
    <w:rsid w:val="00556893"/>
    <w:rsid w:val="00587BCD"/>
    <w:rsid w:val="0063151F"/>
    <w:rsid w:val="006A3A86"/>
    <w:rsid w:val="006D3583"/>
    <w:rsid w:val="0070378F"/>
    <w:rsid w:val="00714596"/>
    <w:rsid w:val="007169B9"/>
    <w:rsid w:val="00775629"/>
    <w:rsid w:val="00787766"/>
    <w:rsid w:val="007A4022"/>
    <w:rsid w:val="007B2D74"/>
    <w:rsid w:val="007E0D03"/>
    <w:rsid w:val="0081044B"/>
    <w:rsid w:val="00812E3D"/>
    <w:rsid w:val="00831DCB"/>
    <w:rsid w:val="00853257"/>
    <w:rsid w:val="0088682E"/>
    <w:rsid w:val="008B0C7F"/>
    <w:rsid w:val="008E7F36"/>
    <w:rsid w:val="00905D91"/>
    <w:rsid w:val="00955552"/>
    <w:rsid w:val="00997562"/>
    <w:rsid w:val="009F5B95"/>
    <w:rsid w:val="00A00EDF"/>
    <w:rsid w:val="00A22ADF"/>
    <w:rsid w:val="00A703F9"/>
    <w:rsid w:val="00A81057"/>
    <w:rsid w:val="00A85C13"/>
    <w:rsid w:val="00AA630C"/>
    <w:rsid w:val="00AC4B4A"/>
    <w:rsid w:val="00AD2190"/>
    <w:rsid w:val="00AD43B7"/>
    <w:rsid w:val="00AF60C4"/>
    <w:rsid w:val="00B40E85"/>
    <w:rsid w:val="00B61F0D"/>
    <w:rsid w:val="00B660AE"/>
    <w:rsid w:val="00BA26A3"/>
    <w:rsid w:val="00BA7543"/>
    <w:rsid w:val="00BD5592"/>
    <w:rsid w:val="00BE57D0"/>
    <w:rsid w:val="00C115FC"/>
    <w:rsid w:val="00C643EE"/>
    <w:rsid w:val="00CB60F7"/>
    <w:rsid w:val="00D24461"/>
    <w:rsid w:val="00E14D02"/>
    <w:rsid w:val="00E22FAA"/>
    <w:rsid w:val="00E3358D"/>
    <w:rsid w:val="00E6123B"/>
    <w:rsid w:val="00E91823"/>
    <w:rsid w:val="00EF6F25"/>
    <w:rsid w:val="00F92E33"/>
    <w:rsid w:val="00FC5697"/>
    <w:rsid w:val="00FE3C38"/>
    <w:rsid w:val="00FE52BF"/>
    <w:rsid w:val="00FF32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A2DC5"/>
  <w15:chartTrackingRefBased/>
  <w15:docId w15:val="{5E5CC697-9846-427B-A58F-5EAA0DE3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5FC"/>
    <w:pPr>
      <w:spacing w:after="0" w:line="240" w:lineRule="auto"/>
    </w:pPr>
    <w:rPr>
      <w:rFonts w:ascii="Calibri" w:hAnsi="Calibri" w:cs="Calibri"/>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5FC"/>
    <w:rPr>
      <w:color w:val="0563C1"/>
      <w:u w:val="single"/>
    </w:rPr>
  </w:style>
  <w:style w:type="paragraph" w:styleId="BalloonText">
    <w:name w:val="Balloon Text"/>
    <w:basedOn w:val="Normal"/>
    <w:link w:val="BalloonTextChar"/>
    <w:uiPriority w:val="99"/>
    <w:semiHidden/>
    <w:unhideWhenUsed/>
    <w:rsid w:val="00C115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5FC"/>
    <w:rPr>
      <w:rFonts w:ascii="Segoe UI" w:hAnsi="Segoe UI" w:cs="Segoe UI"/>
      <w:sz w:val="18"/>
      <w:szCs w:val="18"/>
      <w:lang w:eastAsia="ja-JP"/>
    </w:rPr>
  </w:style>
  <w:style w:type="character" w:styleId="CommentReference">
    <w:name w:val="annotation reference"/>
    <w:basedOn w:val="DefaultParagraphFont"/>
    <w:uiPriority w:val="99"/>
    <w:semiHidden/>
    <w:unhideWhenUsed/>
    <w:rsid w:val="00C115FC"/>
    <w:rPr>
      <w:sz w:val="16"/>
      <w:szCs w:val="16"/>
    </w:rPr>
  </w:style>
  <w:style w:type="paragraph" w:styleId="CommentText">
    <w:name w:val="annotation text"/>
    <w:basedOn w:val="Normal"/>
    <w:link w:val="CommentTextChar"/>
    <w:uiPriority w:val="99"/>
    <w:semiHidden/>
    <w:unhideWhenUsed/>
    <w:rsid w:val="00C115FC"/>
    <w:rPr>
      <w:sz w:val="20"/>
      <w:szCs w:val="20"/>
    </w:rPr>
  </w:style>
  <w:style w:type="character" w:customStyle="1" w:styleId="CommentTextChar">
    <w:name w:val="Comment Text Char"/>
    <w:basedOn w:val="DefaultParagraphFont"/>
    <w:link w:val="CommentText"/>
    <w:uiPriority w:val="99"/>
    <w:semiHidden/>
    <w:rsid w:val="00C115FC"/>
    <w:rPr>
      <w:rFonts w:ascii="Calibri" w:hAnsi="Calibri" w:cs="Calibri"/>
      <w:sz w:val="20"/>
      <w:szCs w:val="20"/>
      <w:lang w:eastAsia="ja-JP"/>
    </w:rPr>
  </w:style>
  <w:style w:type="paragraph" w:styleId="CommentSubject">
    <w:name w:val="annotation subject"/>
    <w:basedOn w:val="CommentText"/>
    <w:next w:val="CommentText"/>
    <w:link w:val="CommentSubjectChar"/>
    <w:uiPriority w:val="99"/>
    <w:semiHidden/>
    <w:unhideWhenUsed/>
    <w:rsid w:val="00C115FC"/>
    <w:rPr>
      <w:b/>
      <w:bCs/>
    </w:rPr>
  </w:style>
  <w:style w:type="character" w:customStyle="1" w:styleId="CommentSubjectChar">
    <w:name w:val="Comment Subject Char"/>
    <w:basedOn w:val="CommentTextChar"/>
    <w:link w:val="CommentSubject"/>
    <w:uiPriority w:val="99"/>
    <w:semiHidden/>
    <w:rsid w:val="00C115FC"/>
    <w:rPr>
      <w:rFonts w:ascii="Calibri" w:hAnsi="Calibri" w:cs="Calibri"/>
      <w:b/>
      <w:bCs/>
      <w:sz w:val="20"/>
      <w:szCs w:val="20"/>
      <w:lang w:eastAsia="ja-JP"/>
    </w:rPr>
  </w:style>
  <w:style w:type="paragraph" w:styleId="Header">
    <w:name w:val="header"/>
    <w:basedOn w:val="Normal"/>
    <w:link w:val="HeaderChar"/>
    <w:uiPriority w:val="99"/>
    <w:unhideWhenUsed/>
    <w:rsid w:val="00C115FC"/>
    <w:pPr>
      <w:tabs>
        <w:tab w:val="center" w:pos="4680"/>
        <w:tab w:val="right" w:pos="9360"/>
      </w:tabs>
    </w:pPr>
  </w:style>
  <w:style w:type="character" w:customStyle="1" w:styleId="HeaderChar">
    <w:name w:val="Header Char"/>
    <w:basedOn w:val="DefaultParagraphFont"/>
    <w:link w:val="Header"/>
    <w:uiPriority w:val="99"/>
    <w:rsid w:val="00C115FC"/>
    <w:rPr>
      <w:rFonts w:ascii="Calibri" w:hAnsi="Calibri" w:cs="Calibri"/>
      <w:lang w:eastAsia="ja-JP"/>
    </w:rPr>
  </w:style>
  <w:style w:type="paragraph" w:styleId="Footer">
    <w:name w:val="footer"/>
    <w:basedOn w:val="Normal"/>
    <w:link w:val="FooterChar"/>
    <w:uiPriority w:val="99"/>
    <w:unhideWhenUsed/>
    <w:rsid w:val="00C115FC"/>
    <w:pPr>
      <w:tabs>
        <w:tab w:val="center" w:pos="4680"/>
        <w:tab w:val="right" w:pos="9360"/>
      </w:tabs>
    </w:pPr>
  </w:style>
  <w:style w:type="character" w:customStyle="1" w:styleId="FooterChar">
    <w:name w:val="Footer Char"/>
    <w:basedOn w:val="DefaultParagraphFont"/>
    <w:link w:val="Footer"/>
    <w:uiPriority w:val="99"/>
    <w:rsid w:val="00C115FC"/>
    <w:rPr>
      <w:rFonts w:ascii="Calibri" w:hAnsi="Calibri" w:cs="Calibri"/>
      <w:lang w:eastAsia="ja-JP"/>
    </w:rPr>
  </w:style>
  <w:style w:type="character" w:styleId="UnresolvedMention">
    <w:name w:val="Unresolved Mention"/>
    <w:basedOn w:val="DefaultParagraphFont"/>
    <w:uiPriority w:val="99"/>
    <w:semiHidden/>
    <w:unhideWhenUsed/>
    <w:rsid w:val="00F92E33"/>
    <w:rPr>
      <w:color w:val="605E5C"/>
      <w:shd w:val="clear" w:color="auto" w:fill="E1DFDD"/>
    </w:rPr>
  </w:style>
  <w:style w:type="character" w:styleId="FollowedHyperlink">
    <w:name w:val="FollowedHyperlink"/>
    <w:basedOn w:val="DefaultParagraphFont"/>
    <w:uiPriority w:val="99"/>
    <w:semiHidden/>
    <w:unhideWhenUsed/>
    <w:rsid w:val="009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7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llera@who.i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data.unicef.org" TargetMode="External"/><Relationship Id="rId12" Type="http://schemas.microsoft.com/office/2011/relationships/people" Target="peop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mailto:lcarvajal@unicef.org" TargetMode="Externa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who.int/reproductivehealth/publications/maternal_perinatal_health/anc-positive-pregnancy-experience/en/"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604225AB-B232-4AAA-BE2D-7E6350A101E2}"/>
</file>

<file path=customXml/itemProps2.xml><?xml version="1.0" encoding="utf-8"?>
<ds:datastoreItem xmlns:ds="http://schemas.openxmlformats.org/officeDocument/2006/customXml" ds:itemID="{6855163C-92CB-4724-A8EC-B0473015A531}"/>
</file>

<file path=customXml/itemProps3.xml><?xml version="1.0" encoding="utf-8"?>
<ds:datastoreItem xmlns:ds="http://schemas.openxmlformats.org/officeDocument/2006/customXml" ds:itemID="{D187A8DF-CE7B-4C33-BBD5-BFF9B2745944}"/>
</file>

<file path=docProps/app.xml><?xml version="1.0" encoding="utf-8"?>
<Properties xmlns="http://schemas.openxmlformats.org/officeDocument/2006/extended-properties" xmlns:vt="http://schemas.openxmlformats.org/officeDocument/2006/docPropsVTypes">
  <Template>Normal.dotm</Template>
  <TotalTime>24</TotalTime>
  <Pages>5</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Carvajal</dc:creator>
  <cp:keywords/>
  <dc:description/>
  <cp:lastModifiedBy>Lingyan Hu</cp:lastModifiedBy>
  <cp:revision>14</cp:revision>
  <dcterms:created xsi:type="dcterms:W3CDTF">2021-07-16T13:01:00Z</dcterms:created>
  <dcterms:modified xsi:type="dcterms:W3CDTF">2021-08-06T15:26:00Z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