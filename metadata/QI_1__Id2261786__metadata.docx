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720427" w:rsidRPr="00D02A76" w14:paraId="18904B60" w14:textId="77777777" w:rsidTr="5595F661">
        <w:trPr>
          <w:trHeight w:val="600"/>
        </w:trPr>
        <w:tc>
          <w:tcPr>
            <w:tcW w:w="1325" w:type="dxa"/>
            <w:shd w:val="clear" w:color="auto" w:fill="auto"/>
          </w:tcPr>
          <w:p w14:paraId="297A2C16" w14:textId="0E713878" w:rsidR="00720427" w:rsidRPr="00D02A76" w:rsidRDefault="00720427"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6C2D42D8" w14:textId="4BAAAB0D" w:rsidR="00720427" w:rsidRPr="00D02A76" w:rsidRDefault="00DE351D"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METADATA_CATEGORY</w:t>
            </w:r>
          </w:p>
        </w:tc>
        <w:tc>
          <w:tcPr>
            <w:tcW w:w="2798" w:type="dxa"/>
            <w:shd w:val="clear" w:color="auto" w:fill="auto"/>
          </w:tcPr>
          <w:p w14:paraId="1F6A3D8D" w14:textId="1A9C3939"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p>
        </w:tc>
        <w:tc>
          <w:tcPr>
            <w:tcW w:w="7629" w:type="dxa"/>
            <w:shd w:val="clear" w:color="auto" w:fill="auto"/>
          </w:tcPr>
          <w:p w14:paraId="49C7FF0C" w14:textId="144AAD48"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METADATA_DESCRIPTION</w:t>
            </w:r>
          </w:p>
        </w:tc>
      </w:tr>
      <w:tr w:rsidR="00720427" w:rsidRPr="00D02A76" w14:paraId="1A920533" w14:textId="77777777" w:rsidTr="5595F661">
        <w:trPr>
          <w:trHeight w:val="600"/>
        </w:trPr>
        <w:tc>
          <w:tcPr>
            <w:tcW w:w="1325" w:type="dxa"/>
            <w:shd w:val="clear" w:color="auto" w:fill="auto"/>
            <w:hideMark/>
          </w:tcPr>
          <w:p w14:paraId="48313CE7" w14:textId="7D131C15"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50E9D376"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356236C0"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tcPr>
          <w:p w14:paraId="13DB3846" w14:textId="29767A88" w:rsidR="00720427" w:rsidRPr="00D02A76" w:rsidRDefault="00720427" w:rsidP="00307F48">
            <w:pPr>
              <w:spacing w:after="0" w:line="240" w:lineRule="auto"/>
              <w:rPr>
                <w:rFonts w:ascii="Calibri" w:eastAsia="Times New Roman" w:hAnsi="Calibri" w:cs="Calibri"/>
                <w:color w:val="000000"/>
              </w:rPr>
            </w:pPr>
          </w:p>
        </w:tc>
      </w:tr>
      <w:tr w:rsidR="00720427" w:rsidRPr="00D02A76" w14:paraId="10873987" w14:textId="77777777" w:rsidTr="5595F661">
        <w:trPr>
          <w:trHeight w:val="1200"/>
        </w:trPr>
        <w:tc>
          <w:tcPr>
            <w:tcW w:w="1325" w:type="dxa"/>
            <w:shd w:val="clear" w:color="auto" w:fill="auto"/>
            <w:hideMark/>
          </w:tcPr>
          <w:p w14:paraId="6EDE2927" w14:textId="21CC3BBB"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5FD44F70"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6EF87106"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1D250684" w14:textId="67817A0A" w:rsidR="00720427" w:rsidRDefault="283CDBD6" w:rsidP="00307F48">
            <w:pPr>
              <w:spacing w:after="0" w:line="240" w:lineRule="auto"/>
              <w:rPr>
                <w:rFonts w:ascii="Calibri" w:eastAsia="Times New Roman" w:hAnsi="Calibri" w:cs="Calibri"/>
                <w:color w:val="000000"/>
              </w:rPr>
            </w:pPr>
            <w:r w:rsidRPr="4EED217A">
              <w:rPr>
                <w:rFonts w:ascii="Calibri" w:eastAsia="Times New Roman" w:hAnsi="Calibri" w:cs="Calibri"/>
                <w:b/>
                <w:bCs/>
                <w:color w:val="000000" w:themeColor="text1"/>
              </w:rPr>
              <w:t>**</w:t>
            </w:r>
            <w:r w:rsidR="00720427" w:rsidRPr="4EED217A">
              <w:rPr>
                <w:rFonts w:ascii="Calibri" w:eastAsia="Times New Roman" w:hAnsi="Calibri" w:cs="Calibri"/>
                <w:color w:val="000000" w:themeColor="text1"/>
                <w:rPrChange w:id="0" w:author="Lingyan Hu" w:date="2021-09-03T14:24:00Z">
                  <w:rPr>
                    <w:rFonts w:ascii="Calibri" w:eastAsia="Times New Roman" w:hAnsi="Calibri" w:cs="Calibri"/>
                    <w:b/>
                    <w:bCs/>
                    <w:color w:val="000000" w:themeColor="text1"/>
                  </w:rPr>
                </w:rPrChange>
              </w:rPr>
              <w:t>ILO convention 100</w:t>
            </w:r>
            <w:r w:rsidR="019601D8" w:rsidRPr="4EED217A">
              <w:rPr>
                <w:rFonts w:ascii="Calibri" w:eastAsia="Times New Roman" w:hAnsi="Calibri" w:cs="Calibri"/>
                <w:b/>
                <w:bCs/>
                <w:color w:val="000000" w:themeColor="text1"/>
              </w:rPr>
              <w:t>**</w:t>
            </w:r>
            <w:r w:rsidR="00720427" w:rsidRPr="4EED217A">
              <w:rPr>
                <w:rFonts w:ascii="Calibri" w:eastAsia="Times New Roman" w:hAnsi="Calibri" w:cs="Calibri"/>
                <w:b/>
                <w:bCs/>
                <w:color w:val="000000" w:themeColor="text1"/>
              </w:rPr>
              <w:t xml:space="preserve"> </w:t>
            </w:r>
            <w:r w:rsidR="556D29E6" w:rsidRPr="4EED217A">
              <w:rPr>
                <w:rFonts w:ascii="Calibri" w:eastAsia="Times New Roman" w:hAnsi="Calibri" w:cs="Calibri"/>
                <w:color w:val="000000" w:themeColor="text1"/>
              </w:rPr>
              <w:t xml:space="preserve">on equal remuneration for women and men </w:t>
            </w:r>
            <w:r w:rsidR="00720427" w:rsidRPr="4EED217A">
              <w:rPr>
                <w:rFonts w:ascii="Calibri" w:eastAsia="Times New Roman" w:hAnsi="Calibri" w:cs="Calibri"/>
                <w:color w:val="000000" w:themeColor="text1"/>
              </w:rPr>
              <w:t xml:space="preserve">was adopted in 1951 by the General Conference of the International </w:t>
            </w:r>
            <w:proofErr w:type="spellStart"/>
            <w:r w:rsidR="00720427" w:rsidRPr="4EED217A">
              <w:rPr>
                <w:rFonts w:ascii="Calibri" w:eastAsia="Times New Roman" w:hAnsi="Calibri" w:cs="Calibri"/>
                <w:color w:val="000000" w:themeColor="text1"/>
              </w:rPr>
              <w:t>Labour</w:t>
            </w:r>
            <w:proofErr w:type="spellEnd"/>
            <w:r w:rsidR="00720427" w:rsidRPr="4EED217A">
              <w:rPr>
                <w:rFonts w:ascii="Calibri" w:eastAsia="Times New Roman" w:hAnsi="Calibri" w:cs="Calibri"/>
                <w:color w:val="000000" w:themeColor="text1"/>
              </w:rPr>
              <w:t xml:space="preserve"> </w:t>
            </w:r>
            <w:proofErr w:type="spellStart"/>
            <w:r w:rsidR="00720427" w:rsidRPr="4EED217A">
              <w:rPr>
                <w:rFonts w:ascii="Calibri" w:eastAsia="Times New Roman" w:hAnsi="Calibri" w:cs="Calibri"/>
                <w:color w:val="000000" w:themeColor="text1"/>
              </w:rPr>
              <w:t>Organisation</w:t>
            </w:r>
            <w:proofErr w:type="spellEnd"/>
            <w:r w:rsidR="00720427" w:rsidRPr="4EED217A">
              <w:rPr>
                <w:rFonts w:ascii="Calibri" w:eastAsia="Times New Roman" w:hAnsi="Calibri" w:cs="Calibri"/>
                <w:color w:val="000000" w:themeColor="text1"/>
              </w:rPr>
              <w:t xml:space="preserve"> </w:t>
            </w:r>
            <w:ins w:id="1" w:author="Luis Gerardo Gonzalez Morales" w:date="2021-09-03T16:29:00Z">
              <w:r w:rsidR="00102958">
                <w:rPr>
                  <w:rFonts w:ascii="Calibri" w:eastAsia="Times New Roman" w:hAnsi="Calibri" w:cs="Calibri"/>
                  <w:color w:val="000000" w:themeColor="text1"/>
                </w:rPr>
                <w:t>\</w:t>
              </w:r>
            </w:ins>
            <w:r w:rsidR="00720427" w:rsidRPr="4EED217A">
              <w:rPr>
                <w:rFonts w:ascii="Calibri" w:eastAsia="Times New Roman" w:hAnsi="Calibri" w:cs="Calibri"/>
                <w:color w:val="000000" w:themeColor="text1"/>
              </w:rPr>
              <w:t>(ILO</w:t>
            </w:r>
            <w:ins w:id="2" w:author="Luis Gerardo Gonzalez Morales" w:date="2021-09-03T16:29:00Z">
              <w:r w:rsidR="00102958">
                <w:rPr>
                  <w:rFonts w:ascii="Calibri" w:eastAsia="Times New Roman" w:hAnsi="Calibri" w:cs="Calibri"/>
                  <w:color w:val="000000" w:themeColor="text1"/>
                </w:rPr>
                <w:t>\</w:t>
              </w:r>
            </w:ins>
            <w:r w:rsidR="00720427" w:rsidRPr="4EED217A">
              <w:rPr>
                <w:rFonts w:ascii="Calibri" w:eastAsia="Times New Roman" w:hAnsi="Calibri" w:cs="Calibri"/>
                <w:color w:val="000000" w:themeColor="text1"/>
              </w:rPr>
              <w:t xml:space="preserve">). The convention is on the principle of equal remuneration for men and women workers for work of equal value. The term remuneration includes the ordinary, </w:t>
            </w:r>
            <w:proofErr w:type="gramStart"/>
            <w:r w:rsidR="00720427" w:rsidRPr="4EED217A">
              <w:rPr>
                <w:rFonts w:ascii="Calibri" w:eastAsia="Times New Roman" w:hAnsi="Calibri" w:cs="Calibri"/>
                <w:color w:val="000000" w:themeColor="text1"/>
              </w:rPr>
              <w:t>basic</w:t>
            </w:r>
            <w:proofErr w:type="gramEnd"/>
            <w:r w:rsidR="00720427" w:rsidRPr="4EED217A">
              <w:rPr>
                <w:rFonts w:ascii="Calibri" w:eastAsia="Times New Roman" w:hAnsi="Calibri" w:cs="Calibri"/>
                <w:color w:val="000000" w:themeColor="text1"/>
              </w:rPr>
              <w:t xml:space="preserve"> or minimum wage or salary and any additional emoluments whatsoever payable directly or indirectly, whether in cash or in kind, by the employer to the worker and arising out of the worker's employment.</w:t>
            </w:r>
          </w:p>
          <w:p w14:paraId="095DAD53" w14:textId="69CEF249" w:rsidR="00720427" w:rsidRDefault="00720427" w:rsidP="00307F48">
            <w:pPr>
              <w:spacing w:after="0" w:line="240" w:lineRule="auto"/>
              <w:rPr>
                <w:rFonts w:ascii="Calibri" w:eastAsia="Times New Roman" w:hAnsi="Calibri" w:cs="Calibri"/>
                <w:color w:val="000000"/>
              </w:rPr>
            </w:pPr>
          </w:p>
          <w:p w14:paraId="4331D002" w14:textId="777616E1" w:rsidR="00720427" w:rsidRDefault="348DF148" w:rsidP="00307F48">
            <w:pPr>
              <w:spacing w:after="0" w:line="240" w:lineRule="auto"/>
              <w:rPr>
                <w:del w:id="3" w:author="Lingyan Hu" w:date="2021-09-03T16:56:00Z"/>
                <w:rFonts w:ascii="Calibri" w:eastAsia="Times New Roman" w:hAnsi="Calibri" w:cs="Calibri"/>
                <w:color w:val="000000"/>
              </w:rPr>
            </w:pPr>
            <w:r w:rsidRPr="7BE99BFA">
              <w:rPr>
                <w:rFonts w:ascii="Calibri" w:eastAsia="Times New Roman" w:hAnsi="Calibri" w:cs="Calibri"/>
                <w:b/>
                <w:bCs/>
                <w:color w:val="000000" w:themeColor="text1"/>
              </w:rPr>
              <w:t>**</w:t>
            </w:r>
            <w:r w:rsidR="00720427" w:rsidRPr="7BE99BFA">
              <w:rPr>
                <w:rFonts w:ascii="Calibri" w:eastAsia="Times New Roman" w:hAnsi="Calibri" w:cs="Calibri"/>
                <w:color w:val="000000" w:themeColor="text1"/>
                <w:rPrChange w:id="4" w:author="Lingyan Hu" w:date="2021-09-03T14:24:00Z">
                  <w:rPr>
                    <w:rFonts w:ascii="Calibri" w:eastAsia="Times New Roman" w:hAnsi="Calibri" w:cs="Calibri"/>
                    <w:b/>
                    <w:bCs/>
                    <w:color w:val="000000" w:themeColor="text1"/>
                  </w:rPr>
                </w:rPrChange>
              </w:rPr>
              <w:t>ILO convention 111</w:t>
            </w:r>
            <w:r w:rsidR="695C8C41" w:rsidRPr="7BE99BFA">
              <w:rPr>
                <w:rFonts w:ascii="Calibri" w:eastAsia="Times New Roman" w:hAnsi="Calibri" w:cs="Calibri"/>
                <w:b/>
                <w:bCs/>
                <w:color w:val="000000" w:themeColor="text1"/>
              </w:rPr>
              <w:t>**</w:t>
            </w:r>
            <w:r w:rsidR="00720427" w:rsidRPr="7BE99BFA">
              <w:rPr>
                <w:rFonts w:ascii="Calibri" w:eastAsia="Times New Roman" w:hAnsi="Calibri" w:cs="Calibri"/>
                <w:b/>
                <w:bCs/>
                <w:color w:val="000000" w:themeColor="text1"/>
              </w:rPr>
              <w:t xml:space="preserve"> </w:t>
            </w:r>
            <w:r w:rsidR="1E253A6B" w:rsidRPr="7BE99BFA">
              <w:rPr>
                <w:rFonts w:ascii="Calibri" w:eastAsia="Times New Roman" w:hAnsi="Calibri" w:cs="Calibri"/>
                <w:color w:val="000000" w:themeColor="text1"/>
              </w:rPr>
              <w:t xml:space="preserve">on discrimination in employment and occupation </w:t>
            </w:r>
            <w:r w:rsidR="00720427" w:rsidRPr="7BE99BFA">
              <w:rPr>
                <w:rFonts w:ascii="Calibri" w:eastAsia="Times New Roman" w:hAnsi="Calibri" w:cs="Calibri"/>
                <w:color w:val="000000" w:themeColor="text1"/>
              </w:rPr>
              <w:t xml:space="preserve">was adopted in 1958 by the General Conference of the International </w:t>
            </w:r>
            <w:proofErr w:type="spellStart"/>
            <w:r w:rsidR="00720427" w:rsidRPr="7BE99BFA">
              <w:rPr>
                <w:rFonts w:ascii="Calibri" w:eastAsia="Times New Roman" w:hAnsi="Calibri" w:cs="Calibri"/>
                <w:color w:val="000000" w:themeColor="text1"/>
              </w:rPr>
              <w:t>Labour</w:t>
            </w:r>
            <w:proofErr w:type="spellEnd"/>
            <w:r w:rsidR="00720427" w:rsidRPr="7BE99BFA">
              <w:rPr>
                <w:rFonts w:ascii="Calibri" w:eastAsia="Times New Roman" w:hAnsi="Calibri" w:cs="Calibri"/>
                <w:color w:val="000000" w:themeColor="text1"/>
              </w:rPr>
              <w:t xml:space="preserve"> </w:t>
            </w:r>
            <w:proofErr w:type="spellStart"/>
            <w:r w:rsidR="00720427" w:rsidRPr="7BE99BFA">
              <w:rPr>
                <w:rFonts w:ascii="Calibri" w:eastAsia="Times New Roman" w:hAnsi="Calibri" w:cs="Calibri"/>
                <w:color w:val="000000" w:themeColor="text1"/>
              </w:rPr>
              <w:t>Organisation</w:t>
            </w:r>
            <w:proofErr w:type="spellEnd"/>
            <w:r w:rsidR="469ADE45" w:rsidRPr="7BE99BFA">
              <w:rPr>
                <w:rFonts w:ascii="Calibri" w:eastAsia="Times New Roman" w:hAnsi="Calibri" w:cs="Calibri"/>
                <w:color w:val="000000" w:themeColor="text1"/>
              </w:rPr>
              <w:t xml:space="preserve"> </w:t>
            </w:r>
            <w:ins w:id="5" w:author="Luis Gerardo Gonzalez Morales" w:date="2021-09-03T16:29:00Z">
              <w:r w:rsidR="00102958">
                <w:rPr>
                  <w:rFonts w:ascii="Calibri" w:eastAsia="Times New Roman" w:hAnsi="Calibri" w:cs="Calibri"/>
                  <w:color w:val="000000" w:themeColor="text1"/>
                </w:rPr>
                <w:t>\</w:t>
              </w:r>
            </w:ins>
            <w:r w:rsidR="469ADE45" w:rsidRPr="7BE99BFA">
              <w:rPr>
                <w:rFonts w:ascii="Calibri" w:eastAsia="Times New Roman" w:hAnsi="Calibri" w:cs="Calibri"/>
                <w:color w:val="000000" w:themeColor="text1"/>
              </w:rPr>
              <w:t>(ILO</w:t>
            </w:r>
            <w:ins w:id="6" w:author="Luis Gerardo Gonzalez Morales" w:date="2021-09-03T16:29:00Z">
              <w:r w:rsidR="00102958">
                <w:rPr>
                  <w:rFonts w:ascii="Calibri" w:eastAsia="Times New Roman" w:hAnsi="Calibri" w:cs="Calibri"/>
                  <w:color w:val="000000" w:themeColor="text1"/>
                </w:rPr>
                <w:t>\</w:t>
              </w:r>
            </w:ins>
            <w:r w:rsidR="469ADE45" w:rsidRPr="7BE99BFA">
              <w:rPr>
                <w:rFonts w:ascii="Calibri" w:eastAsia="Times New Roman" w:hAnsi="Calibri" w:cs="Calibri"/>
                <w:color w:val="000000" w:themeColor="text1"/>
              </w:rPr>
              <w:t>)</w:t>
            </w:r>
            <w:r w:rsidR="00720427" w:rsidRPr="7BE99BFA">
              <w:rPr>
                <w:rFonts w:ascii="Calibri" w:eastAsia="Times New Roman" w:hAnsi="Calibri" w:cs="Calibri"/>
                <w:color w:val="000000" w:themeColor="text1"/>
              </w:rPr>
              <w:t xml:space="preserve">. The convention is </w:t>
            </w:r>
            <w:proofErr w:type="gramStart"/>
            <w:r w:rsidR="00720427" w:rsidRPr="7BE99BFA">
              <w:rPr>
                <w:rFonts w:ascii="Calibri" w:eastAsia="Times New Roman" w:hAnsi="Calibri" w:cs="Calibri"/>
                <w:color w:val="000000" w:themeColor="text1"/>
              </w:rPr>
              <w:t>with regard to</w:t>
            </w:r>
            <w:proofErr w:type="gramEnd"/>
            <w:r w:rsidR="00720427" w:rsidRPr="7BE99BFA">
              <w:rPr>
                <w:rFonts w:ascii="Calibri" w:eastAsia="Times New Roman" w:hAnsi="Calibri" w:cs="Calibri"/>
                <w:color w:val="000000" w:themeColor="text1"/>
              </w:rPr>
              <w:t xml:space="preserve"> discrimination in the field of employment and occupation. The term discrimination includes any distinction, exclusion or preference made </w:t>
            </w:r>
            <w:proofErr w:type="gramStart"/>
            <w:r w:rsidR="00720427" w:rsidRPr="7BE99BFA">
              <w:rPr>
                <w:rFonts w:ascii="Calibri" w:eastAsia="Times New Roman" w:hAnsi="Calibri" w:cs="Calibri"/>
                <w:color w:val="000000" w:themeColor="text1"/>
              </w:rPr>
              <w:t>on the basis of</w:t>
            </w:r>
            <w:proofErr w:type="gramEnd"/>
            <w:r w:rsidR="00720427" w:rsidRPr="7BE99BFA">
              <w:rPr>
                <w:rFonts w:ascii="Calibri" w:eastAsia="Times New Roman" w:hAnsi="Calibri" w:cs="Calibri"/>
                <w:color w:val="000000" w:themeColor="text1"/>
              </w:rPr>
              <w:t xml:space="preserve"> a number of characteristics including sex.  </w:t>
            </w:r>
          </w:p>
          <w:p w14:paraId="4C14DE40" w14:textId="13F76DCB" w:rsidR="00720427" w:rsidRPr="00D02A76" w:rsidRDefault="00720427" w:rsidP="5595F661">
            <w:pPr>
              <w:spacing w:after="0" w:line="240" w:lineRule="auto"/>
              <w:rPr>
                <w:rFonts w:ascii="Calibri" w:eastAsia="Times New Roman" w:hAnsi="Calibri" w:cs="Calibri"/>
                <w:color w:val="000000"/>
              </w:rPr>
            </w:pPr>
          </w:p>
        </w:tc>
      </w:tr>
      <w:tr w:rsidR="00720427" w:rsidRPr="00D02A76" w14:paraId="2DCF0343" w14:textId="77777777" w:rsidTr="5595F661">
        <w:trPr>
          <w:trHeight w:val="300"/>
        </w:trPr>
        <w:tc>
          <w:tcPr>
            <w:tcW w:w="1325" w:type="dxa"/>
            <w:shd w:val="clear" w:color="auto" w:fill="auto"/>
            <w:hideMark/>
          </w:tcPr>
          <w:p w14:paraId="2EB69D3A" w14:textId="7FFE04F1"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4414627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5D13042A"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7D71872D" w14:textId="0A1EAD01"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The information</w:t>
            </w:r>
            <w:r>
              <w:rPr>
                <w:rFonts w:ascii="Calibri" w:eastAsia="Times New Roman" w:hAnsi="Calibri" w:cs="Calibri"/>
                <w:color w:val="000000"/>
              </w:rPr>
              <w:t>, compiled by ILO, contains a list of countries which ratified the conventions and when the ratifications came into force or not.</w:t>
            </w:r>
          </w:p>
          <w:p w14:paraId="3D93A649" w14:textId="7B447846" w:rsidR="00720427" w:rsidRPr="00D02A76" w:rsidRDefault="00720427" w:rsidP="5595F661">
            <w:pPr>
              <w:spacing w:after="0" w:line="240" w:lineRule="auto"/>
              <w:rPr>
                <w:rFonts w:ascii="Calibri" w:eastAsia="Times New Roman" w:hAnsi="Calibri" w:cs="Calibri"/>
                <w:color w:val="000000"/>
              </w:rPr>
            </w:pPr>
          </w:p>
        </w:tc>
      </w:tr>
      <w:tr w:rsidR="00720427" w:rsidRPr="00D02A76" w14:paraId="64342CB4" w14:textId="77777777" w:rsidTr="5595F661">
        <w:trPr>
          <w:trHeight w:val="1800"/>
        </w:trPr>
        <w:tc>
          <w:tcPr>
            <w:tcW w:w="1325" w:type="dxa"/>
            <w:shd w:val="clear" w:color="auto" w:fill="auto"/>
            <w:hideMark/>
          </w:tcPr>
          <w:p w14:paraId="79BCE4C6" w14:textId="02432800"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71BB0CC1"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FE546BE"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692E0B81" w14:textId="442FB8B1" w:rsidR="00720427" w:rsidRDefault="00720427" w:rsidP="00307F48">
            <w:pPr>
              <w:spacing w:after="0" w:line="240" w:lineRule="auto"/>
              <w:rPr>
                <w:rFonts w:ascii="Calibri" w:eastAsia="Times New Roman" w:hAnsi="Calibri" w:cs="Calibri"/>
                <w:color w:val="000000"/>
              </w:rPr>
            </w:pPr>
            <w:r w:rsidRPr="4A46C259">
              <w:rPr>
                <w:rFonts w:ascii="Calibri" w:eastAsia="Times New Roman" w:hAnsi="Calibri" w:cs="Calibri"/>
                <w:color w:val="000000" w:themeColor="text1"/>
              </w:rPr>
              <w:t xml:space="preserve">For every dollar earned by men, women earn between 70 and 90 cents. Differences in pay for men and women may result from a multitude of factors. They include individual characteristics of workers, such as their level and field of education and work experience, as well as factors connected to the job they perform, such as occupation, type of contract, economic </w:t>
            </w:r>
            <w:proofErr w:type="gramStart"/>
            <w:r w:rsidRPr="4A46C259">
              <w:rPr>
                <w:rFonts w:ascii="Calibri" w:eastAsia="Times New Roman" w:hAnsi="Calibri" w:cs="Calibri"/>
                <w:color w:val="000000" w:themeColor="text1"/>
              </w:rPr>
              <w:t>sector</w:t>
            </w:r>
            <w:proofErr w:type="gramEnd"/>
            <w:r w:rsidRPr="4A46C259">
              <w:rPr>
                <w:rFonts w:ascii="Calibri" w:eastAsia="Times New Roman" w:hAnsi="Calibri" w:cs="Calibri"/>
                <w:color w:val="000000" w:themeColor="text1"/>
              </w:rPr>
              <w:t xml:space="preserve"> and size of the establishment in which they work. Gender inequalities in all these areas are associated with traditions and stereotypes </w:t>
            </w:r>
            <w:proofErr w:type="gramStart"/>
            <w:ins w:id="7"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w:t>
            </w:r>
            <w:proofErr w:type="gramEnd"/>
            <w:r w:rsidRPr="4A46C259">
              <w:rPr>
                <w:rFonts w:ascii="Calibri" w:eastAsia="Times New Roman" w:hAnsi="Calibri" w:cs="Calibri"/>
                <w:color w:val="000000" w:themeColor="text1"/>
              </w:rPr>
              <w:t>influencing the choice of education, professions and career paths of women and men</w:t>
            </w:r>
            <w:ins w:id="8"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 xml:space="preserve">) and the difficulties in balancing </w:t>
            </w:r>
            <w:r w:rsidRPr="4A46C259">
              <w:rPr>
                <w:rFonts w:ascii="Calibri" w:eastAsia="Times New Roman" w:hAnsi="Calibri" w:cs="Calibri"/>
                <w:color w:val="000000" w:themeColor="text1"/>
              </w:rPr>
              <w:lastRenderedPageBreak/>
              <w:t>work and family life that often lead to part-time work and career breaks, mainly for women. The wage gap may reflect not only differences in occupation and sectoral segregation and number of hours worked, but also gender discrimination in payment for the same job.</w:t>
            </w:r>
            <w:r w:rsidR="00C9235D" w:rsidRPr="4A46C259">
              <w:rPr>
                <w:rFonts w:ascii="Calibri" w:eastAsia="Times New Roman" w:hAnsi="Calibri" w:cs="Calibri"/>
                <w:color w:val="000000" w:themeColor="text1"/>
              </w:rPr>
              <w:t xml:space="preserve"> </w:t>
            </w:r>
            <w:proofErr w:type="gramStart"/>
            <w:ins w:id="9"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w:t>
            </w:r>
            <w:proofErr w:type="gramEnd"/>
            <w:r w:rsidR="1ACD81A5" w:rsidRPr="4A46C259">
              <w:rPr>
                <w:rFonts w:ascii="Calibri" w:eastAsia="Times New Roman" w:hAnsi="Calibri" w:cs="Calibri"/>
                <w:color w:val="000000" w:themeColor="text1"/>
              </w:rPr>
              <w:t xml:space="preserve">United Nations </w:t>
            </w:r>
            <w:r w:rsidRPr="4A46C259">
              <w:rPr>
                <w:rFonts w:ascii="Calibri" w:eastAsia="Times New Roman" w:hAnsi="Calibri" w:cs="Calibri"/>
                <w:color w:val="000000" w:themeColor="text1"/>
              </w:rPr>
              <w:t>World's Women 2015: Trends and Statistics</w:t>
            </w:r>
            <w:ins w:id="10" w:author="Luis Gerardo Gonzalez Morales" w:date="2021-09-03T16:29:00Z">
              <w:r w:rsidR="00102958">
                <w:rPr>
                  <w:rFonts w:ascii="Calibri" w:eastAsia="Times New Roman" w:hAnsi="Calibri" w:cs="Calibri"/>
                  <w:color w:val="000000" w:themeColor="text1"/>
                </w:rPr>
                <w:t>\</w:t>
              </w:r>
            </w:ins>
            <w:r w:rsidRPr="4A46C259">
              <w:rPr>
                <w:rFonts w:ascii="Calibri" w:eastAsia="Times New Roman" w:hAnsi="Calibri" w:cs="Calibri"/>
                <w:color w:val="000000" w:themeColor="text1"/>
              </w:rPr>
              <w:t>)</w:t>
            </w:r>
          </w:p>
          <w:p w14:paraId="2F0EEB93" w14:textId="6A703EF7" w:rsidR="00720427" w:rsidRDefault="00720427" w:rsidP="00307F48">
            <w:pPr>
              <w:spacing w:after="0" w:line="240" w:lineRule="auto"/>
              <w:rPr>
                <w:rFonts w:ascii="Calibri" w:eastAsia="Times New Roman" w:hAnsi="Calibri" w:cs="Calibri"/>
                <w:color w:val="000000"/>
              </w:rPr>
            </w:pPr>
          </w:p>
          <w:p w14:paraId="7E4E5462" w14:textId="5B827F2C" w:rsidR="000B591E" w:rsidRDefault="00720427" w:rsidP="00307F48">
            <w:pPr>
              <w:spacing w:after="0" w:line="240" w:lineRule="auto"/>
              <w:rPr>
                <w:rFonts w:ascii="Calibri" w:eastAsia="Times New Roman" w:hAnsi="Calibri" w:cs="Calibri"/>
                <w:color w:val="000000"/>
              </w:rPr>
            </w:pPr>
            <w:r w:rsidRPr="5E7DAFE5">
              <w:rPr>
                <w:rFonts w:ascii="Calibri" w:eastAsia="Times New Roman" w:hAnsi="Calibri" w:cs="Calibri"/>
                <w:color w:val="000000" w:themeColor="text1"/>
              </w:rPr>
              <w:t>Women are</w:t>
            </w:r>
            <w:r w:rsidR="0015097D" w:rsidRPr="5E7DAFE5">
              <w:rPr>
                <w:rFonts w:ascii="Calibri" w:eastAsia="Times New Roman" w:hAnsi="Calibri" w:cs="Calibri"/>
                <w:color w:val="000000" w:themeColor="text1"/>
              </w:rPr>
              <w:t xml:space="preserve"> also</w:t>
            </w:r>
            <w:r w:rsidRPr="5E7DAFE5">
              <w:rPr>
                <w:rFonts w:ascii="Calibri" w:eastAsia="Times New Roman" w:hAnsi="Calibri" w:cs="Calibri"/>
                <w:color w:val="000000" w:themeColor="text1"/>
              </w:rPr>
              <w:t xml:space="preserve"> less likely to be employed than men. Women's work is concentrated in sectors and occupations that tend to have low pay, is subject to long hours and carries no social protection. Women are less likely to hold managerial positions, and earn less than men everywhere </w:t>
            </w:r>
            <w:proofErr w:type="gramStart"/>
            <w:ins w:id="11" w:author="Luis Gerardo Gonzalez Morales" w:date="2021-09-03T16:29:00Z">
              <w:r w:rsidR="00102958">
                <w:rPr>
                  <w:rFonts w:ascii="Calibri" w:eastAsia="Times New Roman" w:hAnsi="Calibri" w:cs="Calibri"/>
                  <w:color w:val="000000" w:themeColor="text1"/>
                </w:rPr>
                <w:t>\</w:t>
              </w:r>
            </w:ins>
            <w:r w:rsidRPr="5E7DAFE5">
              <w:rPr>
                <w:rFonts w:ascii="Calibri" w:eastAsia="Times New Roman" w:hAnsi="Calibri" w:cs="Calibri"/>
                <w:color w:val="000000" w:themeColor="text1"/>
              </w:rPr>
              <w:t>(</w:t>
            </w:r>
            <w:proofErr w:type="gramEnd"/>
            <w:r w:rsidR="5F9B9C3B" w:rsidRPr="5E7DAFE5">
              <w:rPr>
                <w:rFonts w:ascii="Calibri" w:eastAsia="Times New Roman" w:hAnsi="Calibri" w:cs="Calibri"/>
                <w:color w:val="000000" w:themeColor="text1"/>
              </w:rPr>
              <w:t xml:space="preserve">United Nations </w:t>
            </w:r>
            <w:r w:rsidRPr="5E7DAFE5">
              <w:rPr>
                <w:rFonts w:ascii="Calibri" w:eastAsia="Times New Roman" w:hAnsi="Calibri" w:cs="Calibri"/>
                <w:color w:val="000000" w:themeColor="text1"/>
              </w:rPr>
              <w:t>World's Women 2015: Trends and Statistics</w:t>
            </w:r>
            <w:ins w:id="12" w:author="Luis Gerardo Gonzalez Morales" w:date="2021-09-03T16:29:00Z">
              <w:r w:rsidR="00102958">
                <w:rPr>
                  <w:rFonts w:ascii="Calibri" w:eastAsia="Times New Roman" w:hAnsi="Calibri" w:cs="Calibri"/>
                  <w:color w:val="000000" w:themeColor="text1"/>
                </w:rPr>
                <w:t>\</w:t>
              </w:r>
            </w:ins>
            <w:r w:rsidRPr="5E7DAFE5">
              <w:rPr>
                <w:rFonts w:ascii="Calibri" w:eastAsia="Times New Roman" w:hAnsi="Calibri" w:cs="Calibri"/>
                <w:color w:val="000000" w:themeColor="text1"/>
              </w:rPr>
              <w:t>)</w:t>
            </w:r>
            <w:r w:rsidR="000B591E" w:rsidRPr="5E7DAFE5">
              <w:rPr>
                <w:rFonts w:ascii="Calibri" w:eastAsia="Times New Roman" w:hAnsi="Calibri" w:cs="Calibri"/>
                <w:color w:val="000000" w:themeColor="text1"/>
              </w:rPr>
              <w:t>.</w:t>
            </w:r>
          </w:p>
          <w:p w14:paraId="39D82D1B" w14:textId="77777777" w:rsidR="000B591E" w:rsidRDefault="000B591E" w:rsidP="00307F48">
            <w:pPr>
              <w:spacing w:after="0" w:line="240" w:lineRule="auto"/>
              <w:rPr>
                <w:rFonts w:ascii="Calibri" w:eastAsia="Times New Roman" w:hAnsi="Calibri" w:cs="Calibri"/>
                <w:color w:val="000000"/>
              </w:rPr>
            </w:pPr>
          </w:p>
          <w:p w14:paraId="6F2C7E64" w14:textId="154D701E" w:rsidR="00720427" w:rsidRDefault="00720427" w:rsidP="00307F48">
            <w:pPr>
              <w:spacing w:after="0" w:line="240" w:lineRule="auto"/>
              <w:rPr>
                <w:rFonts w:ascii="Calibri" w:eastAsia="Times New Roman" w:hAnsi="Calibri" w:cs="Calibri"/>
                <w:color w:val="000000"/>
              </w:rPr>
            </w:pPr>
            <w:r w:rsidRPr="004F3FBD">
              <w:rPr>
                <w:rFonts w:ascii="Calibri" w:eastAsia="Times New Roman" w:hAnsi="Calibri" w:cs="Calibri"/>
                <w:color w:val="000000"/>
              </w:rPr>
              <w:t>The convention</w:t>
            </w:r>
            <w:r w:rsidR="000B591E">
              <w:rPr>
                <w:rFonts w:ascii="Calibri" w:eastAsia="Times New Roman" w:hAnsi="Calibri" w:cs="Calibri"/>
                <w:color w:val="000000"/>
              </w:rPr>
              <w:t>s</w:t>
            </w:r>
            <w:r w:rsidRPr="004F3FBD">
              <w:rPr>
                <w:rFonts w:ascii="Calibri" w:eastAsia="Times New Roman" w:hAnsi="Calibri" w:cs="Calibri"/>
                <w:color w:val="000000"/>
              </w:rPr>
              <w:t xml:space="preserve"> provide information on whether a country has the enabling environment to promote </w:t>
            </w:r>
            <w:r w:rsidR="004B0C07" w:rsidRPr="004B0C07">
              <w:rPr>
                <w:rFonts w:ascii="Calibri" w:eastAsia="Times New Roman" w:hAnsi="Calibri" w:cs="Calibri"/>
                <w:color w:val="000000"/>
              </w:rPr>
              <w:t xml:space="preserve">equal remuneration </w:t>
            </w:r>
            <w:r w:rsidR="004B0C07">
              <w:rPr>
                <w:rFonts w:ascii="Calibri" w:eastAsia="Times New Roman" w:hAnsi="Calibri" w:cs="Calibri"/>
                <w:color w:val="000000"/>
              </w:rPr>
              <w:t xml:space="preserve">and </w:t>
            </w:r>
            <w:r w:rsidRPr="004F3FBD">
              <w:rPr>
                <w:rFonts w:ascii="Calibri" w:eastAsia="Times New Roman" w:hAnsi="Calibri" w:cs="Calibri"/>
                <w:color w:val="000000"/>
              </w:rPr>
              <w:t>nondiscrimination in employment and occupation</w:t>
            </w:r>
            <w:r w:rsidR="00824DE8">
              <w:rPr>
                <w:rFonts w:ascii="Calibri" w:eastAsia="Times New Roman" w:hAnsi="Calibri" w:cs="Calibri"/>
                <w:color w:val="000000"/>
              </w:rPr>
              <w:t xml:space="preserve"> for women and men.</w:t>
            </w:r>
          </w:p>
          <w:p w14:paraId="09D7BFF8" w14:textId="039A4B01" w:rsidR="00720427" w:rsidRPr="00D02A76" w:rsidRDefault="00720427" w:rsidP="5595F661">
            <w:pPr>
              <w:spacing w:after="0" w:line="240" w:lineRule="auto"/>
              <w:rPr>
                <w:rFonts w:ascii="Calibri" w:eastAsia="Times New Roman" w:hAnsi="Calibri" w:cs="Calibri"/>
                <w:color w:val="000000"/>
              </w:rPr>
            </w:pPr>
          </w:p>
        </w:tc>
      </w:tr>
      <w:tr w:rsidR="00720427" w:rsidRPr="00D02A76" w14:paraId="0CEC22E2" w14:textId="77777777" w:rsidTr="5595F661">
        <w:trPr>
          <w:trHeight w:val="900"/>
        </w:trPr>
        <w:tc>
          <w:tcPr>
            <w:tcW w:w="1325" w:type="dxa"/>
            <w:shd w:val="clear" w:color="auto" w:fill="auto"/>
            <w:hideMark/>
          </w:tcPr>
          <w:p w14:paraId="40A3E57C" w14:textId="01FAB216"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lastRenderedPageBreak/>
              <w:t>QI.1</w:t>
            </w:r>
          </w:p>
        </w:tc>
        <w:tc>
          <w:tcPr>
            <w:tcW w:w="589" w:type="dxa"/>
            <w:shd w:val="clear" w:color="auto" w:fill="auto"/>
            <w:hideMark/>
          </w:tcPr>
          <w:p w14:paraId="3A26AABA"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8706BF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0BEB1776" w14:textId="5F2B9B6A" w:rsidR="00720427" w:rsidRPr="00D02A76" w:rsidRDefault="00720427" w:rsidP="00307F48">
            <w:pPr>
              <w:spacing w:after="0" w:line="240" w:lineRule="auto"/>
              <w:rPr>
                <w:rFonts w:ascii="Calibri" w:eastAsia="Times New Roman" w:hAnsi="Calibri" w:cs="Calibri"/>
                <w:color w:val="000000"/>
              </w:rPr>
            </w:pPr>
          </w:p>
        </w:tc>
      </w:tr>
      <w:tr w:rsidR="00720427" w:rsidRPr="00D02A76" w14:paraId="51F0F4A3" w14:textId="77777777" w:rsidTr="5595F661">
        <w:trPr>
          <w:trHeight w:val="600"/>
        </w:trPr>
        <w:tc>
          <w:tcPr>
            <w:tcW w:w="1325" w:type="dxa"/>
            <w:shd w:val="clear" w:color="auto" w:fill="auto"/>
            <w:hideMark/>
          </w:tcPr>
          <w:p w14:paraId="5A030068" w14:textId="3626D8EF"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11EEC5A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10228DDD"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36E9F50B" w14:textId="5A454FB0"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The information was compiled by ILO, available under NORMLEX - Information System on International </w:t>
            </w:r>
            <w:proofErr w:type="spellStart"/>
            <w:r w:rsidRPr="00D02A76">
              <w:rPr>
                <w:rFonts w:ascii="Calibri" w:eastAsia="Times New Roman" w:hAnsi="Calibri" w:cs="Calibri"/>
                <w:color w:val="000000"/>
              </w:rPr>
              <w:t>Labour</w:t>
            </w:r>
            <w:proofErr w:type="spellEnd"/>
            <w:r w:rsidRPr="00D02A76">
              <w:rPr>
                <w:rFonts w:ascii="Calibri" w:eastAsia="Times New Roman" w:hAnsi="Calibri" w:cs="Calibri"/>
                <w:color w:val="000000"/>
              </w:rPr>
              <w:t xml:space="preserve"> Standards</w:t>
            </w:r>
            <w:r>
              <w:rPr>
                <w:rFonts w:ascii="Calibri" w:eastAsia="Times New Roman" w:hAnsi="Calibri" w:cs="Calibri"/>
                <w:color w:val="000000"/>
              </w:rPr>
              <w:t>.</w:t>
            </w:r>
          </w:p>
          <w:p w14:paraId="18A90F1C" w14:textId="4D20C1E1" w:rsidR="00720427" w:rsidRPr="00D02A76" w:rsidRDefault="00720427" w:rsidP="5595F661">
            <w:pPr>
              <w:spacing w:after="0" w:line="240" w:lineRule="auto"/>
              <w:rPr>
                <w:rFonts w:ascii="Calibri" w:eastAsia="Times New Roman" w:hAnsi="Calibri" w:cs="Calibri"/>
                <w:color w:val="000000"/>
              </w:rPr>
            </w:pPr>
          </w:p>
        </w:tc>
      </w:tr>
      <w:tr w:rsidR="00720427" w:rsidRPr="00D02A76" w14:paraId="2A79B177" w14:textId="77777777" w:rsidTr="5595F661">
        <w:trPr>
          <w:trHeight w:val="600"/>
        </w:trPr>
        <w:tc>
          <w:tcPr>
            <w:tcW w:w="1325" w:type="dxa"/>
            <w:shd w:val="clear" w:color="auto" w:fill="auto"/>
            <w:hideMark/>
          </w:tcPr>
          <w:p w14:paraId="23E5F52C" w14:textId="05C6B67B"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1077481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B160E3F"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282D69F2" w14:textId="78A7F9EB" w:rsidR="00720427" w:rsidRPr="00D02A76" w:rsidRDefault="00720427" w:rsidP="00307F48">
            <w:pPr>
              <w:spacing w:after="0" w:line="240" w:lineRule="auto"/>
              <w:rPr>
                <w:rFonts w:ascii="Calibri" w:eastAsia="Times New Roman" w:hAnsi="Calibri" w:cs="Calibri"/>
                <w:color w:val="000000"/>
              </w:rPr>
            </w:pPr>
          </w:p>
        </w:tc>
      </w:tr>
      <w:tr w:rsidR="00720427" w:rsidRPr="00D02A76" w14:paraId="15CE3DF9" w14:textId="77777777" w:rsidTr="5595F661">
        <w:trPr>
          <w:trHeight w:val="900"/>
        </w:trPr>
        <w:tc>
          <w:tcPr>
            <w:tcW w:w="1325" w:type="dxa"/>
            <w:shd w:val="clear" w:color="auto" w:fill="auto"/>
            <w:hideMark/>
          </w:tcPr>
          <w:p w14:paraId="1999F82D" w14:textId="1805765B"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23F53EB2"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1272ED6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5E0A9834" w14:textId="620AA7E8" w:rsidR="00720427" w:rsidRPr="00D02A76" w:rsidRDefault="00720427" w:rsidP="00307F48">
            <w:pPr>
              <w:spacing w:after="0" w:line="240" w:lineRule="auto"/>
              <w:rPr>
                <w:rFonts w:ascii="Calibri" w:eastAsia="Times New Roman" w:hAnsi="Calibri" w:cs="Calibri"/>
                <w:color w:val="000000"/>
              </w:rPr>
            </w:pPr>
          </w:p>
        </w:tc>
      </w:tr>
      <w:tr w:rsidR="00720427" w:rsidRPr="00D02A76" w14:paraId="3A0C9533" w14:textId="77777777" w:rsidTr="5595F661">
        <w:trPr>
          <w:trHeight w:val="300"/>
        </w:trPr>
        <w:tc>
          <w:tcPr>
            <w:tcW w:w="1325" w:type="dxa"/>
            <w:shd w:val="clear" w:color="auto" w:fill="auto"/>
            <w:hideMark/>
          </w:tcPr>
          <w:p w14:paraId="242C48E2" w14:textId="0D92F0DD"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hideMark/>
          </w:tcPr>
          <w:p w14:paraId="379990B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952AFE7"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tcPr>
          <w:p w14:paraId="1432F375" w14:textId="05F3E515" w:rsidR="00720427" w:rsidRPr="00D02A76" w:rsidRDefault="00720427" w:rsidP="00307F48">
            <w:pPr>
              <w:spacing w:after="0" w:line="240" w:lineRule="auto"/>
              <w:rPr>
                <w:rFonts w:ascii="Calibri" w:eastAsia="Times New Roman" w:hAnsi="Calibri" w:cs="Calibri"/>
                <w:color w:val="000000"/>
              </w:rPr>
            </w:pPr>
          </w:p>
        </w:tc>
      </w:tr>
      <w:tr w:rsidR="00720427" w:rsidRPr="00D02A76" w14:paraId="74D8437B" w14:textId="77777777" w:rsidTr="5595F661">
        <w:trPr>
          <w:trHeight w:val="300"/>
        </w:trPr>
        <w:tc>
          <w:tcPr>
            <w:tcW w:w="1325" w:type="dxa"/>
            <w:shd w:val="clear" w:color="auto" w:fill="auto"/>
          </w:tcPr>
          <w:p w14:paraId="11996387" w14:textId="22532DF6"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QI.1</w:t>
            </w:r>
          </w:p>
        </w:tc>
        <w:tc>
          <w:tcPr>
            <w:tcW w:w="589" w:type="dxa"/>
            <w:shd w:val="clear" w:color="auto" w:fill="auto"/>
          </w:tcPr>
          <w:p w14:paraId="45CB92AB" w14:textId="4A0FAA1A" w:rsidR="00720427" w:rsidRPr="00D02A76" w:rsidRDefault="00720427" w:rsidP="00307F48">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2DC692B9" w14:textId="1BDD2EB3" w:rsidR="00720427" w:rsidRPr="00D02A76"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1A3CBCD9" w14:textId="77777777" w:rsidR="00720427"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and metadata were extracted from ILO NORMLEX database on 1 June 2021.</w:t>
            </w:r>
          </w:p>
          <w:p w14:paraId="6922F066" w14:textId="77777777" w:rsidR="00720427" w:rsidRDefault="00720427" w:rsidP="00307F48">
            <w:pPr>
              <w:spacing w:after="0" w:line="240" w:lineRule="auto"/>
              <w:rPr>
                <w:rFonts w:ascii="Calibri" w:eastAsia="Times New Roman" w:hAnsi="Calibri" w:cs="Calibri"/>
                <w:color w:val="000000"/>
              </w:rPr>
            </w:pPr>
          </w:p>
          <w:p w14:paraId="7EBE307C" w14:textId="101D1AA0" w:rsidR="00720427" w:rsidRDefault="00720427" w:rsidP="00307F48">
            <w:pPr>
              <w:spacing w:after="0" w:line="240" w:lineRule="auto"/>
              <w:rPr>
                <w:ins w:id="13" w:author="Luis Gerardo Gonzalez Morales" w:date="2021-09-03T16:21:00Z"/>
                <w:rFonts w:ascii="Calibri" w:eastAsia="Times New Roman" w:hAnsi="Calibri" w:cs="Calibri"/>
                <w:color w:val="000000"/>
              </w:rPr>
            </w:pPr>
            <w:r>
              <w:rPr>
                <w:rFonts w:ascii="Calibri" w:eastAsia="Times New Roman" w:hAnsi="Calibri" w:cs="Calibri"/>
                <w:color w:val="000000"/>
              </w:rPr>
              <w:t>For more information, please go to the following:</w:t>
            </w:r>
            <w:r w:rsidRPr="00960629">
              <w:rPr>
                <w:rFonts w:ascii="Calibri" w:eastAsia="Times New Roman" w:hAnsi="Calibri" w:cs="Calibri"/>
                <w:color w:val="000000"/>
              </w:rPr>
              <w:t xml:space="preserve"> </w:t>
            </w:r>
          </w:p>
          <w:p w14:paraId="4793278B" w14:textId="77777777" w:rsidR="005B21D1" w:rsidRDefault="005B21D1" w:rsidP="00307F48">
            <w:pPr>
              <w:spacing w:after="0" w:line="240" w:lineRule="auto"/>
              <w:rPr>
                <w:rFonts w:ascii="Calibri" w:eastAsia="Times New Roman" w:hAnsi="Calibri" w:cs="Calibri"/>
                <w:color w:val="000000"/>
              </w:rPr>
            </w:pPr>
          </w:p>
          <w:p w14:paraId="5D3A1E51" w14:textId="4380E15A" w:rsidR="00C3552D" w:rsidRDefault="44EE50AA" w:rsidP="00BD66D6">
            <w:pPr>
              <w:pStyle w:val="ListParagraph"/>
              <w:numPr>
                <w:ilvl w:val="0"/>
                <w:numId w:val="2"/>
              </w:numPr>
              <w:spacing w:after="0" w:line="240" w:lineRule="auto"/>
            </w:pPr>
            <w:ins w:id="14" w:author="Lingyan Hu" w:date="2021-09-03T14:18:00Z">
              <w:r>
                <w:lastRenderedPageBreak/>
                <w:t>[</w:t>
              </w:r>
            </w:ins>
            <w:proofErr w:type="gramStart"/>
            <w:r w:rsidR="00BD66D6" w:rsidRPr="00273864">
              <w:rPr>
                <w:rPrChange w:id="15" w:author="Luis Gerardo Gonzalez Morales" w:date="2021-09-12T03:57:00Z">
                  <w:rPr>
                    <w:rStyle w:val="Hyperlink"/>
                  </w:rPr>
                </w:rPrChange>
              </w:rPr>
              <w:t>https://www.ilo.org/dyn/normlex/en/f?p=1000:12001:::NO</w:t>
            </w:r>
            <w:r w:rsidR="00C3552D">
              <w:t>:::</w:t>
            </w:r>
            <w:proofErr w:type="gramEnd"/>
            <w:ins w:id="16" w:author="Lingyan Hu" w:date="2021-09-03T14:18:00Z">
              <w:r w:rsidR="60284C98">
                <w:t>]</w:t>
              </w:r>
            </w:ins>
            <w:ins w:id="17" w:author="Lingyan Hu" w:date="2021-09-03T14:19:00Z">
              <w:r w:rsidR="459F107D">
                <w:t>(https://www.ilo.org/dyn/normlex/en/f?p=1000:12001:::NO:::)</w:t>
              </w:r>
            </w:ins>
          </w:p>
          <w:p w14:paraId="19A9E8AA" w14:textId="3BD01406" w:rsidR="00C3552D" w:rsidRDefault="459F107D" w:rsidP="00BD66D6">
            <w:pPr>
              <w:pStyle w:val="ListParagraph"/>
              <w:numPr>
                <w:ilvl w:val="0"/>
                <w:numId w:val="2"/>
              </w:numPr>
              <w:spacing w:after="0" w:line="240" w:lineRule="auto"/>
            </w:pPr>
            <w:ins w:id="18" w:author="Lingyan Hu" w:date="2021-09-03T14:19:00Z">
              <w:r>
                <w:t>[</w:t>
              </w:r>
            </w:ins>
            <w:proofErr w:type="gramStart"/>
            <w:r w:rsidR="00C3552D">
              <w:t>https://www.ilo.org/dyn/normlex/en/f?p=1000:12000:::NO:::</w:t>
            </w:r>
            <w:proofErr w:type="gramEnd"/>
            <w:ins w:id="19" w:author="Lingyan Hu" w:date="2021-09-03T14:20:00Z">
              <w:r w:rsidR="60D9024C">
                <w:t>](https://www.ilo.org/dyn/normlex/en/f?p=1000:12000:::NO:::)</w:t>
              </w:r>
            </w:ins>
          </w:p>
          <w:p w14:paraId="35F78C90" w14:textId="09235DD7" w:rsidR="00720427" w:rsidRPr="00CB5A9A" w:rsidRDefault="00720427" w:rsidP="00CB5A9A">
            <w:pPr>
              <w:spacing w:after="0" w:line="240" w:lineRule="auto"/>
              <w:rPr>
                <w:rFonts w:ascii="Calibri" w:eastAsia="Times New Roman" w:hAnsi="Calibri" w:cs="Calibri"/>
                <w:color w:val="000000"/>
              </w:rPr>
            </w:pPr>
          </w:p>
        </w:tc>
      </w:tr>
    </w:tbl>
    <w:p w14:paraId="5547EC84" w14:textId="77777777" w:rsidR="002F64F5" w:rsidRDefault="002F64F5"/>
    <w:sectPr w:rsidR="002F64F5" w:rsidSect="002446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627CD" w14:textId="77777777" w:rsidR="00FC3C23" w:rsidRDefault="00FC3C23" w:rsidP="00720427">
      <w:pPr>
        <w:spacing w:after="0" w:line="240" w:lineRule="auto"/>
      </w:pPr>
      <w:r>
        <w:separator/>
      </w:r>
    </w:p>
  </w:endnote>
  <w:endnote w:type="continuationSeparator" w:id="0">
    <w:p w14:paraId="4FA3E6AA" w14:textId="77777777" w:rsidR="00FC3C23" w:rsidRDefault="00FC3C23" w:rsidP="0072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9D416" w14:textId="77777777" w:rsidR="00FC3C23" w:rsidRDefault="00FC3C23" w:rsidP="00720427">
      <w:pPr>
        <w:spacing w:after="0" w:line="240" w:lineRule="auto"/>
      </w:pPr>
      <w:r>
        <w:separator/>
      </w:r>
    </w:p>
  </w:footnote>
  <w:footnote w:type="continuationSeparator" w:id="0">
    <w:p w14:paraId="437EC01C" w14:textId="77777777" w:rsidR="00FC3C23" w:rsidRDefault="00FC3C23" w:rsidP="00720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76D39"/>
    <w:multiLevelType w:val="hybridMultilevel"/>
    <w:tmpl w:val="B8B69B90"/>
    <w:lvl w:ilvl="0" w:tplc="05FAB9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42BC9"/>
    <w:multiLevelType w:val="hybridMultilevel"/>
    <w:tmpl w:val="99EA1768"/>
    <w:lvl w:ilvl="0" w:tplc="29F4F892">
      <w:start w:val="17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29"/>
    <w:rsid w:val="00052011"/>
    <w:rsid w:val="000B591E"/>
    <w:rsid w:val="000F4FC3"/>
    <w:rsid w:val="00102958"/>
    <w:rsid w:val="00104544"/>
    <w:rsid w:val="0015097D"/>
    <w:rsid w:val="00244629"/>
    <w:rsid w:val="00254BA0"/>
    <w:rsid w:val="00273864"/>
    <w:rsid w:val="002C67FC"/>
    <w:rsid w:val="002F64F5"/>
    <w:rsid w:val="003C5C8F"/>
    <w:rsid w:val="003D3C0D"/>
    <w:rsid w:val="0041594A"/>
    <w:rsid w:val="004B0C07"/>
    <w:rsid w:val="004B2203"/>
    <w:rsid w:val="004F3FBD"/>
    <w:rsid w:val="00517FC2"/>
    <w:rsid w:val="005B21D1"/>
    <w:rsid w:val="005B55E9"/>
    <w:rsid w:val="005E19FE"/>
    <w:rsid w:val="00683555"/>
    <w:rsid w:val="006C5AEA"/>
    <w:rsid w:val="006E43FF"/>
    <w:rsid w:val="00720427"/>
    <w:rsid w:val="007315A7"/>
    <w:rsid w:val="00824DE8"/>
    <w:rsid w:val="008339B7"/>
    <w:rsid w:val="00860D60"/>
    <w:rsid w:val="008C3F30"/>
    <w:rsid w:val="00915334"/>
    <w:rsid w:val="00960629"/>
    <w:rsid w:val="009F32E7"/>
    <w:rsid w:val="00A774A6"/>
    <w:rsid w:val="00B377DD"/>
    <w:rsid w:val="00BD66D6"/>
    <w:rsid w:val="00C3552D"/>
    <w:rsid w:val="00C9235D"/>
    <w:rsid w:val="00CB5A9A"/>
    <w:rsid w:val="00CC7D8C"/>
    <w:rsid w:val="00CF2BB1"/>
    <w:rsid w:val="00DE351D"/>
    <w:rsid w:val="00E062CF"/>
    <w:rsid w:val="00E64400"/>
    <w:rsid w:val="00E87291"/>
    <w:rsid w:val="00E90669"/>
    <w:rsid w:val="00F66DD0"/>
    <w:rsid w:val="00F71BD1"/>
    <w:rsid w:val="00FC3C23"/>
    <w:rsid w:val="019601D8"/>
    <w:rsid w:val="0EBB607F"/>
    <w:rsid w:val="1ACD81A5"/>
    <w:rsid w:val="1B21F9E4"/>
    <w:rsid w:val="1E253A6B"/>
    <w:rsid w:val="283CDBD6"/>
    <w:rsid w:val="34378C19"/>
    <w:rsid w:val="348DF148"/>
    <w:rsid w:val="44E4827A"/>
    <w:rsid w:val="44EE50AA"/>
    <w:rsid w:val="459F107D"/>
    <w:rsid w:val="469ADE45"/>
    <w:rsid w:val="4A46C259"/>
    <w:rsid w:val="4EED217A"/>
    <w:rsid w:val="556D29E6"/>
    <w:rsid w:val="5595F661"/>
    <w:rsid w:val="5E7DAFE5"/>
    <w:rsid w:val="5F9B9C3B"/>
    <w:rsid w:val="60284C98"/>
    <w:rsid w:val="60D9024C"/>
    <w:rsid w:val="695C8C41"/>
    <w:rsid w:val="76EF2DA5"/>
    <w:rsid w:val="7A5F445F"/>
    <w:rsid w:val="7BE99B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256F"/>
  <w15:chartTrackingRefBased/>
  <w15:docId w15:val="{121355E0-FCE3-4DE9-847E-C9CEE1FB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2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C2"/>
    <w:pPr>
      <w:ind w:left="720"/>
      <w:contextualSpacing/>
    </w:pPr>
  </w:style>
  <w:style w:type="character" w:styleId="Hyperlink">
    <w:name w:val="Hyperlink"/>
    <w:basedOn w:val="DefaultParagraphFont"/>
    <w:uiPriority w:val="99"/>
    <w:unhideWhenUsed/>
    <w:rsid w:val="00CB5A9A"/>
    <w:rPr>
      <w:color w:val="0563C1" w:themeColor="hyperlink"/>
      <w:u w:val="single"/>
    </w:rPr>
  </w:style>
  <w:style w:type="character" w:styleId="UnresolvedMention">
    <w:name w:val="Unresolved Mention"/>
    <w:basedOn w:val="DefaultParagraphFont"/>
    <w:uiPriority w:val="99"/>
    <w:semiHidden/>
    <w:unhideWhenUsed/>
    <w:rsid w:val="00CB5A9A"/>
    <w:rPr>
      <w:color w:val="605E5C"/>
      <w:shd w:val="clear" w:color="auto" w:fill="E1DFDD"/>
    </w:rPr>
  </w:style>
  <w:style w:type="paragraph" w:styleId="Header">
    <w:name w:val="header"/>
    <w:basedOn w:val="Normal"/>
    <w:link w:val="HeaderChar"/>
    <w:uiPriority w:val="99"/>
    <w:unhideWhenUsed/>
    <w:rsid w:val="00720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427"/>
    <w:rPr>
      <w:rFonts w:eastAsiaTheme="minorHAnsi"/>
      <w:lang w:eastAsia="en-US"/>
    </w:rPr>
  </w:style>
  <w:style w:type="paragraph" w:styleId="Footer">
    <w:name w:val="footer"/>
    <w:basedOn w:val="Normal"/>
    <w:link w:val="FooterChar"/>
    <w:uiPriority w:val="99"/>
    <w:unhideWhenUsed/>
    <w:rsid w:val="00720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427"/>
    <w:rPr>
      <w:rFonts w:eastAsiaTheme="minorHAnsi"/>
      <w:lang w:eastAsia="en-US"/>
    </w:rPr>
  </w:style>
  <w:style w:type="character" w:customStyle="1" w:styleId="normaltextrun">
    <w:name w:val="normaltextrun"/>
    <w:basedOn w:val="DefaultParagraphFont"/>
    <w:rsid w:val="00720427"/>
  </w:style>
  <w:style w:type="character" w:customStyle="1" w:styleId="eop">
    <w:name w:val="eop"/>
    <w:basedOn w:val="DefaultParagraphFont"/>
    <w:rsid w:val="0072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8CD02F7-44DE-46B3-8108-90B1E41F1386}">
  <ds:schemaRefs>
    <ds:schemaRef ds:uri="http://schemas.microsoft.com/sharepoint/v3/contenttype/forms"/>
  </ds:schemaRefs>
</ds:datastoreItem>
</file>

<file path=customXml/itemProps2.xml><?xml version="1.0" encoding="utf-8"?>
<ds:datastoreItem xmlns:ds="http://schemas.openxmlformats.org/officeDocument/2006/customXml" ds:itemID="{CED72104-4BE4-49BA-BC67-B94AC005F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FEC026-F626-48D0-B728-E42E7909FAC2}">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51</cp:revision>
  <dcterms:created xsi:type="dcterms:W3CDTF">2021-08-27T13:06:00Z</dcterms:created>
  <dcterms:modified xsi:type="dcterms:W3CDTF">2021-09-12T07:57:00Z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