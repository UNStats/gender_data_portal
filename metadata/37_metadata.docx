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55"/>
        <w:gridCol w:w="540"/>
        <w:gridCol w:w="525"/>
        <w:gridCol w:w="1200"/>
        <w:gridCol w:w="6585"/>
      </w:tblGrid>
      <w:tr w:rsidRPr="006C1B10" w:rsidR="006C1B10" w:rsidTr="4BAA5A55" w14:paraId="0456FB6E" w14:textId="77777777">
        <w:trPr>
          <w:trHeight w:val="1261"/>
        </w:trPr>
        <w:tc>
          <w:tcPr>
            <w:tcW w:w="555" w:type="dxa"/>
            <w:shd w:val="clear" w:color="auto" w:fill="auto"/>
            <w:tcMar/>
          </w:tcPr>
          <w:p w:rsidR="7A423E2A" w:rsidP="4689396D" w:rsidRDefault="7A423E2A" w14:paraId="689AC1D4" w14:textId="09F931A5">
            <w:pPr>
              <w:pStyle w:val="Standard"/>
              <w:spacing w:line="240" w:lineRule="auto"/>
              <w:rPr>
                <w:rFonts w:ascii="Calibri" w:hAnsi="Calibri" w:eastAsia="Times New Roman" w:cs="Calibri"/>
                <w:color w:val="000000" w:themeColor="text1" w:themeTint="FF" w:themeShade="FF"/>
                <w:sz w:val="20"/>
                <w:szCs w:val="20"/>
              </w:rPr>
            </w:pPr>
            <w:r w:rsidRPr="4689396D" w:rsidR="7A423E2A">
              <w:rPr>
                <w:rFonts w:ascii="Calibri" w:hAnsi="Calibri" w:eastAsia="Times New Roman" w:cs="Calibri"/>
                <w:color w:val="000000" w:themeColor="text1" w:themeTint="FF" w:themeShade="FF"/>
                <w:sz w:val="20"/>
                <w:szCs w:val="20"/>
              </w:rPr>
              <w:t>37</w:t>
            </w:r>
          </w:p>
        </w:tc>
        <w:tc>
          <w:tcPr>
            <w:tcW w:w="540" w:type="dxa"/>
            <w:shd w:val="clear" w:color="auto" w:fill="auto"/>
            <w:tcMar/>
          </w:tcPr>
          <w:p w:rsidR="7A423E2A" w:rsidP="4689396D" w:rsidRDefault="7A423E2A" w14:paraId="0E0EF760" w14:textId="6786C4BC">
            <w:pPr>
              <w:pStyle w:val="Standard"/>
              <w:spacing w:line="240" w:lineRule="auto"/>
              <w:rPr>
                <w:rFonts w:ascii="Calibri" w:hAnsi="Calibri" w:eastAsia="Times New Roman" w:cs="Calibri"/>
                <w:color w:val="000000" w:themeColor="text1" w:themeTint="FF" w:themeShade="FF"/>
                <w:sz w:val="20"/>
                <w:szCs w:val="20"/>
              </w:rPr>
            </w:pPr>
            <w:r w:rsidRPr="4689396D" w:rsidR="7A423E2A">
              <w:rPr>
                <w:rFonts w:ascii="Calibri" w:hAnsi="Calibri" w:eastAsia="Times New Roman" w:cs="Calibri"/>
                <w:color w:val="000000" w:themeColor="text1" w:themeTint="FF" w:themeShade="FF"/>
                <w:sz w:val="20"/>
                <w:szCs w:val="20"/>
              </w:rPr>
              <w:t>31</w:t>
            </w:r>
          </w:p>
        </w:tc>
        <w:tc>
          <w:tcPr>
            <w:tcW w:w="525" w:type="dxa"/>
            <w:shd w:val="clear" w:color="auto" w:fill="auto"/>
            <w:tcMar/>
          </w:tcPr>
          <w:p w:rsidR="7A423E2A" w:rsidP="4689396D" w:rsidRDefault="7A423E2A" w14:paraId="48CF879C" w14:textId="4793D725">
            <w:pPr>
              <w:pStyle w:val="Standard"/>
              <w:spacing w:line="240" w:lineRule="auto"/>
              <w:rPr>
                <w:rFonts w:ascii="Calibri" w:hAnsi="Calibri" w:eastAsia="Times New Roman" w:cs="Calibri"/>
                <w:color w:val="000000" w:themeColor="text1" w:themeTint="FF" w:themeShade="FF"/>
                <w:sz w:val="20"/>
                <w:szCs w:val="20"/>
              </w:rPr>
            </w:pPr>
            <w:r w:rsidRPr="4689396D" w:rsidR="7A423E2A">
              <w:rPr>
                <w:rFonts w:ascii="Calibri" w:hAnsi="Calibri" w:eastAsia="Times New Roman" w:cs="Calibri"/>
                <w:color w:val="000000" w:themeColor="text1" w:themeTint="FF" w:themeShade="FF"/>
                <w:sz w:val="20"/>
                <w:szCs w:val="20"/>
              </w:rPr>
              <w:t>1</w:t>
            </w:r>
          </w:p>
        </w:tc>
        <w:tc>
          <w:tcPr>
            <w:tcW w:w="1200" w:type="dxa"/>
            <w:shd w:val="clear" w:color="auto" w:fill="auto"/>
            <w:tcMar/>
            <w:hideMark/>
            <w:tcPrChange w:author="Madita S." w:date="2021-08-02T16:20:00Z" w:id="3">
              <w:tcPr>
                <w:tcW w:w="1555" w:type="dxa"/>
                <w:shd w:val="clear" w:color="auto" w:fill="auto"/>
                <w:hideMark/>
              </w:tcPr>
            </w:tcPrChange>
          </w:tcPr>
          <w:p w:rsidRPr="006C1B10" w:rsidR="006C1B10" w:rsidP="00DF5776" w:rsidRDefault="006C1B10" w14:paraId="7C1E89D5" w14:textId="77777777" w14:noSpellErr="1">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Contact point in international agency</w:t>
            </w:r>
          </w:p>
        </w:tc>
        <w:tc>
          <w:tcPr>
            <w:tcW w:w="6585" w:type="dxa"/>
            <w:shd w:val="clear" w:color="auto" w:fill="auto"/>
            <w:tcMar/>
            <w:hideMark/>
            <w:tcPrChange w:author="Madita S." w:date="2021-08-02T16:20:00Z" w:id="6">
              <w:tcPr>
                <w:tcW w:w="7229" w:type="dxa"/>
                <w:shd w:val="clear" w:color="auto" w:fill="auto"/>
                <w:tcMar/>
                <w:hideMark/>
              </w:tcPr>
            </w:tcPrChange>
          </w:tcPr>
          <w:p w:rsidRPr="006C1B10" w:rsidR="006C1B10" w:rsidP="169779EA" w:rsidRDefault="006C1B10" w14:paraId="5C788CEE" w14:textId="66724116">
            <w:pPr>
              <w:pStyle w:val="Standard"/>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de-DE"/>
              </w:rPr>
            </w:pPr>
            <w:r w:rsidRPr="169779EA" w:rsidR="268327E5">
              <w:rPr>
                <w:rFonts w:ascii="Calibri" w:hAnsi="Calibri" w:eastAsia="Calibri" w:cs="Calibri"/>
                <w:b w:val="0"/>
                <w:bCs w:val="0"/>
                <w:i w:val="0"/>
                <w:iCs w:val="0"/>
                <w:caps w:val="0"/>
                <w:smallCaps w:val="0"/>
                <w:noProof w:val="0"/>
                <w:color w:val="000000" w:themeColor="text1" w:themeTint="FF" w:themeShade="FF"/>
                <w:sz w:val="20"/>
                <w:szCs w:val="20"/>
                <w:lang w:val="en-US"/>
              </w:rPr>
              <w:t>Agency: World Health Organization (WHO)</w:t>
            </w:r>
          </w:p>
          <w:p w:rsidRPr="006C1B10" w:rsidR="006C1B10" w:rsidP="169779EA" w:rsidRDefault="006C1B10" w14:paraId="3BD168EC" w14:textId="4C29BE80">
            <w:pPr>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de-DE"/>
              </w:rPr>
            </w:pPr>
            <w:r w:rsidRPr="169779EA" w:rsidR="268327E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Website: </w:t>
            </w:r>
            <w:ins w:author="Madita Schulte" w:date="2021-08-02T15:11:50.23Z" w:id="211036816">
              <w:r>
                <w:fldChar w:fldCharType="begin"/>
              </w:r>
              <w:r>
                <w:instrText xml:space="preserve">HYPERLINK "https://www.who.int" </w:instrText>
              </w:r>
              <w:r>
                <w:fldChar w:fldCharType="separate"/>
              </w:r>
            </w:ins>
            <w:r w:rsidRPr="169779EA" w:rsidR="268327E5">
              <w:rPr>
                <w:rStyle w:val="Hyperlink"/>
                <w:rFonts w:ascii="Calibri" w:hAnsi="Calibri" w:eastAsia="Calibri" w:cs="Calibri"/>
                <w:b w:val="0"/>
                <w:bCs w:val="0"/>
                <w:i w:val="0"/>
                <w:iCs w:val="0"/>
                <w:caps w:val="0"/>
                <w:smallCaps w:val="0"/>
                <w:noProof w:val="0"/>
                <w:sz w:val="20"/>
                <w:szCs w:val="20"/>
                <w:lang w:val="en-US"/>
              </w:rPr>
              <w:t>https://www.who.int</w:t>
            </w:r>
            <w:r>
              <w:fldChar w:fldCharType="end"/>
            </w:r>
          </w:p>
          <w:p w:rsidRPr="006C1B10" w:rsidR="006C1B10" w:rsidP="169779EA" w:rsidRDefault="006C1B10" w14:paraId="0D8B229F" w14:textId="4438448C">
            <w:pPr>
              <w:spacing w:after="0" w:line="240" w:lineRule="auto"/>
              <w:rPr>
                <w:rFonts w:ascii="Calibri" w:hAnsi="Calibri" w:eastAsia="Times New Roman" w:cs="Calibri"/>
                <w:color w:val="000000" w:themeColor="text1" w:themeTint="FF" w:themeShade="FF"/>
                <w:sz w:val="20"/>
                <w:szCs w:val="20"/>
              </w:rPr>
            </w:pPr>
            <w:r>
              <w:br/>
            </w:r>
            <w:r w:rsidRPr="169779EA" w:rsidR="006C1B10">
              <w:rPr>
                <w:rFonts w:ascii="Calibri" w:hAnsi="Calibri" w:eastAsia="Times New Roman" w:cs="Calibri"/>
                <w:color w:val="000000" w:themeColor="text1" w:themeTint="FF" w:themeShade="FF"/>
                <w:sz w:val="20"/>
                <w:szCs w:val="20"/>
              </w:rPr>
              <w:t>Secretariat of the WHO Framework Convention on Tobacco Control</w:t>
            </w:r>
            <w:r w:rsidRPr="169779EA" w:rsidR="006C1B10">
              <w:rPr>
                <w:rFonts w:ascii="Calibri" w:hAnsi="Calibri" w:eastAsia="Times New Roman" w:cs="Calibri"/>
                <w:color w:val="000000" w:themeColor="text1" w:themeTint="FF" w:themeShade="FF"/>
                <w:sz w:val="20"/>
                <w:szCs w:val="20"/>
              </w:rPr>
              <w:t xml:space="preserve"> (co-custodians)</w:t>
            </w:r>
          </w:p>
          <w:p w:rsidRPr="006C1B10" w:rsidR="006C1B10" w:rsidP="169779EA" w:rsidRDefault="006C1B10" w14:paraId="5F1E5216" w14:textId="14A43154">
            <w:pPr>
              <w:pStyle w:val="Standard"/>
              <w:spacing w:after="0" w:line="240" w:lineRule="auto"/>
              <w:rPr>
                <w:rStyle w:val="Hyperlink"/>
                <w:rFonts w:ascii="Arial" w:hAnsi="Arial" w:eastAsia="Arial" w:cs="Arial"/>
                <w:b w:val="0"/>
                <w:bCs w:val="0"/>
                <w:i w:val="0"/>
                <w:iCs w:val="0"/>
                <w:caps w:val="0"/>
                <w:smallCaps w:val="0"/>
                <w:strike w:val="0"/>
                <w:dstrike w:val="0"/>
                <w:noProof w:val="0"/>
                <w:sz w:val="24"/>
                <w:szCs w:val="24"/>
                <w:lang w:val="en-US"/>
              </w:rPr>
            </w:pPr>
            <w:r w:rsidRPr="169779EA" w:rsidR="35F741C3">
              <w:rPr>
                <w:rFonts w:ascii="Calibri" w:hAnsi="Calibri" w:eastAsia="Times New Roman" w:cs="Calibri"/>
                <w:color w:val="000000" w:themeColor="text1" w:themeTint="FF" w:themeShade="FF"/>
                <w:sz w:val="20"/>
                <w:szCs w:val="20"/>
              </w:rPr>
              <w:t>Ema</w:t>
            </w:r>
            <w:r w:rsidRPr="169779EA" w:rsidR="35F741C3">
              <w:rPr>
                <w:rFonts w:ascii="Calibri  " w:hAnsi="Calibri  " w:eastAsia="Calibri  " w:cs="Calibri  "/>
                <w:color w:val="000000" w:themeColor="text1" w:themeTint="FF" w:themeShade="FF"/>
                <w:sz w:val="20"/>
                <w:szCs w:val="20"/>
              </w:rPr>
              <w:t>il:</w:t>
            </w:r>
            <w:r w:rsidRPr="169779EA" w:rsidR="00E5219B">
              <w:rPr>
                <w:rFonts w:ascii="Calibri  " w:hAnsi="Calibri  " w:eastAsia="Calibri  " w:cs="Calibri  "/>
                <w:color w:val="000000" w:themeColor="text1" w:themeTint="FF" w:themeShade="FF"/>
                <w:sz w:val="20"/>
                <w:szCs w:val="20"/>
              </w:rPr>
              <w:t xml:space="preserve"> </w:t>
            </w:r>
            <w:ins w:author="Madita Schulte" w:date="2021-08-02T15:16:09.613Z" w:id="1202391453">
              <w:r>
                <w:fldChar w:fldCharType="begin"/>
              </w:r>
              <w:r>
                <w:instrText xml:space="preserve">HYPERLINK "mailto:fctcsecretariat@who.int" </w:instrText>
              </w:r>
              <w:r>
                <w:fldChar w:fldCharType="separate"/>
              </w:r>
            </w:ins>
            <w:r w:rsidRPr="169779EA" w:rsidR="00E5219B">
              <w:rPr>
                <w:rStyle w:val="Hyperlink"/>
                <w:rFonts w:ascii="Calibri  " w:hAnsi="Calibri  " w:eastAsia="Calibri  " w:cs="Calibri  "/>
                <w:sz w:val="20"/>
                <w:szCs w:val="20"/>
              </w:rPr>
              <w:t>fctcsecretariat@who.int</w:t>
            </w:r>
            <w:r>
              <w:fldChar w:fldCharType="end"/>
            </w:r>
            <w:r w:rsidRPr="169779EA" w:rsidR="00E5219B">
              <w:rPr>
                <w:rFonts w:ascii="Calibri  " w:hAnsi="Calibri  " w:eastAsia="Calibri  " w:cs="Calibri  "/>
                <w:color w:val="000000" w:themeColor="text1" w:themeTint="FF" w:themeShade="FF"/>
                <w:sz w:val="20"/>
                <w:szCs w:val="20"/>
              </w:rPr>
              <w:t xml:space="preserve"> </w:t>
            </w:r>
          </w:p>
          <w:p w:rsidRPr="006C1B10" w:rsidR="006C1B10" w:rsidP="169779EA" w:rsidRDefault="006C1B10" w14:paraId="3A9ABB12" w14:textId="361489A9">
            <w:pPr>
              <w:pStyle w:val="Standard"/>
              <w:spacing w:after="0" w:line="240" w:lineRule="auto"/>
              <w:rPr>
                <w:rFonts w:ascii="Calibri" w:hAnsi="Calibri" w:eastAsia="Times New Roman" w:cs="Calibri"/>
                <w:color w:val="000000"/>
                <w:sz w:val="20"/>
                <w:szCs w:val="20"/>
              </w:rPr>
            </w:pPr>
            <w:r w:rsidRPr="169779EA" w:rsidR="35741F0E">
              <w:rPr>
                <w:rFonts w:ascii="Calibri" w:hAnsi="Calibri" w:eastAsia="Times New Roman" w:cs="Calibri"/>
                <w:color w:val="000000" w:themeColor="text1" w:themeTint="FF" w:themeShade="FF"/>
                <w:sz w:val="20"/>
                <w:szCs w:val="20"/>
              </w:rPr>
              <w:t xml:space="preserve">Website: </w:t>
            </w:r>
            <w:ins w:author="Madita Schulte" w:date="2021-08-02T15:14:24.677Z" w:id="1992442475">
              <w:r>
                <w:fldChar w:fldCharType="begin"/>
              </w:r>
              <w:r>
                <w:instrText xml:space="preserve">HYPERLINK "https://fctc.who.int/secretariat" </w:instrText>
              </w:r>
              <w:r>
                <w:fldChar w:fldCharType="separate"/>
              </w:r>
            </w:ins>
            <w:r w:rsidRPr="169779EA" w:rsidR="35741F0E">
              <w:rPr>
                <w:rStyle w:val="Hyperlink"/>
                <w:rFonts w:ascii="Calibri" w:hAnsi="Calibri" w:eastAsia="Times New Roman" w:cs="Calibri"/>
                <w:sz w:val="20"/>
                <w:szCs w:val="20"/>
              </w:rPr>
              <w:t>https://fctc.who.int/secretariat</w:t>
            </w:r>
            <w:r>
              <w:fldChar w:fldCharType="end"/>
            </w:r>
          </w:p>
        </w:tc>
      </w:tr>
      <w:tr w:rsidRPr="006C1B10" w:rsidR="006C1B10" w:rsidTr="4BAA5A55" w14:paraId="0C36BDCA" w14:textId="77777777">
        <w:trPr>
          <w:trHeight w:val="5797"/>
        </w:trPr>
        <w:tc>
          <w:tcPr>
            <w:tcW w:w="555" w:type="dxa"/>
            <w:shd w:val="clear" w:color="auto" w:fill="auto"/>
            <w:tcMar/>
          </w:tcPr>
          <w:p w:rsidR="4689396D" w:rsidP="4689396D" w:rsidRDefault="4689396D" w14:paraId="6E617E35" w14:textId="09F931A5">
            <w:pPr>
              <w:pStyle w:val="Standard"/>
              <w:spacing w:line="240" w:lineRule="auto"/>
              <w:rPr>
                <w:rFonts w:ascii="Calibri" w:hAnsi="Calibri" w:eastAsia="Times New Roman" w:cs="Calibri"/>
                <w:color w:val="000000" w:themeColor="text1" w:themeTint="FF" w:themeShade="FF"/>
                <w:sz w:val="20"/>
                <w:szCs w:val="20"/>
              </w:rPr>
            </w:pPr>
            <w:r w:rsidRPr="4689396D" w:rsidR="4689396D">
              <w:rPr>
                <w:rFonts w:ascii="Calibri" w:hAnsi="Calibri" w:eastAsia="Times New Roman" w:cs="Calibri"/>
                <w:color w:val="000000" w:themeColor="text1" w:themeTint="FF" w:themeShade="FF"/>
                <w:sz w:val="20"/>
                <w:szCs w:val="20"/>
              </w:rPr>
              <w:t>37</w:t>
            </w:r>
          </w:p>
        </w:tc>
        <w:tc>
          <w:tcPr>
            <w:tcW w:w="540" w:type="dxa"/>
            <w:shd w:val="clear" w:color="auto" w:fill="auto"/>
            <w:tcMar/>
          </w:tcPr>
          <w:p w:rsidR="4689396D" w:rsidP="4689396D" w:rsidRDefault="4689396D" w14:paraId="0C75CDCD" w14:textId="6786C4BC">
            <w:pPr>
              <w:pStyle w:val="Standard"/>
              <w:spacing w:line="240" w:lineRule="auto"/>
              <w:rPr>
                <w:rFonts w:ascii="Calibri" w:hAnsi="Calibri" w:eastAsia="Times New Roman" w:cs="Calibri"/>
                <w:color w:val="000000" w:themeColor="text1" w:themeTint="FF" w:themeShade="FF"/>
                <w:sz w:val="20"/>
                <w:szCs w:val="20"/>
              </w:rPr>
            </w:pPr>
            <w:r w:rsidRPr="4689396D" w:rsidR="4689396D">
              <w:rPr>
                <w:rFonts w:ascii="Calibri" w:hAnsi="Calibri" w:eastAsia="Times New Roman" w:cs="Calibri"/>
                <w:color w:val="000000" w:themeColor="text1" w:themeTint="FF" w:themeShade="FF"/>
                <w:sz w:val="20"/>
                <w:szCs w:val="20"/>
              </w:rPr>
              <w:t>31</w:t>
            </w:r>
          </w:p>
        </w:tc>
        <w:tc>
          <w:tcPr>
            <w:tcW w:w="525" w:type="dxa"/>
            <w:shd w:val="clear" w:color="auto" w:fill="auto"/>
            <w:tcMar/>
          </w:tcPr>
          <w:p w:rsidR="322D4EB7" w:rsidP="4689396D" w:rsidRDefault="322D4EB7" w14:paraId="54A0C66E" w14:textId="657EB1B4">
            <w:pPr>
              <w:pStyle w:val="Standard"/>
              <w:spacing w:line="240" w:lineRule="auto"/>
              <w:rPr>
                <w:rFonts w:ascii="Calibri" w:hAnsi="Calibri" w:eastAsia="Times New Roman" w:cs="Calibri"/>
                <w:color w:val="000000" w:themeColor="text1" w:themeTint="FF" w:themeShade="FF"/>
                <w:sz w:val="20"/>
                <w:szCs w:val="20"/>
              </w:rPr>
            </w:pPr>
            <w:r w:rsidRPr="4689396D" w:rsidR="322D4EB7">
              <w:rPr>
                <w:rFonts w:ascii="Calibri" w:hAnsi="Calibri" w:eastAsia="Times New Roman" w:cs="Calibri"/>
                <w:color w:val="000000" w:themeColor="text1" w:themeTint="FF" w:themeShade="FF"/>
                <w:sz w:val="20"/>
                <w:szCs w:val="20"/>
              </w:rPr>
              <w:t>2</w:t>
            </w:r>
          </w:p>
        </w:tc>
        <w:tc>
          <w:tcPr>
            <w:tcW w:w="1200" w:type="dxa"/>
            <w:shd w:val="clear" w:color="auto" w:fill="auto"/>
            <w:tcMar/>
            <w:hideMark/>
            <w:tcPrChange w:author="Madita S." w:date="2021-08-02T16:22:00Z" w:id="45">
              <w:tcPr>
                <w:tcW w:w="1555" w:type="dxa"/>
                <w:shd w:val="clear" w:color="auto" w:fill="auto"/>
                <w:hideMark/>
              </w:tcPr>
            </w:tcPrChange>
          </w:tcPr>
          <w:p w:rsidRPr="006C1B10" w:rsidR="006C1B10" w:rsidP="00DF5776" w:rsidRDefault="006C1B10" w14:paraId="258FAF54" w14:textId="77777777" w14:noSpellErr="1">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International agreed definition</w:t>
            </w:r>
          </w:p>
        </w:tc>
        <w:tc>
          <w:tcPr>
            <w:tcW w:w="6585" w:type="dxa"/>
            <w:shd w:val="clear" w:color="auto" w:fill="auto"/>
            <w:tcMar/>
            <w:hideMark/>
            <w:tcPrChange w:author="Madita S." w:date="2021-08-02T16:22:00Z" w:id="48">
              <w:tcPr>
                <w:tcW w:w="7229" w:type="dxa"/>
                <w:shd w:val="clear" w:color="auto" w:fill="auto"/>
                <w:hideMark/>
              </w:tcPr>
            </w:tcPrChange>
          </w:tcPr>
          <w:p w:rsidR="006C1B10" w:rsidP="00DF5776" w:rsidRDefault="006C1B10" w14:paraId="3F991CD2" w14:textId="567880F5">
            <w:pPr>
              <w:spacing w:after="0" w:line="240" w:lineRule="auto"/>
              <w:rPr>
                <w:rFonts w:ascii="Calibri" w:hAnsi="Calibri" w:eastAsia="Times New Roman" w:cs="Calibri"/>
                <w:color w:val="000000"/>
                <w:sz w:val="20"/>
                <w:szCs w:val="20"/>
              </w:rPr>
            </w:pPr>
            <w:r w:rsidRPr="4689396D" w:rsidR="006C1B10">
              <w:rPr>
                <w:rFonts w:ascii="Calibri" w:hAnsi="Calibri" w:eastAsia="Times New Roman" w:cs="Calibri"/>
                <w:color w:val="000000" w:themeColor="text1" w:themeTint="FF" w:themeShade="FF"/>
                <w:sz w:val="20"/>
                <w:szCs w:val="20"/>
              </w:rPr>
              <w:t xml:space="preserve">Definition: </w:t>
            </w:r>
            <w:r>
              <w:br/>
            </w:r>
            <w:r>
              <w:br/>
            </w:r>
            <w:r w:rsidRPr="4689396D" w:rsidR="006C1B10">
              <w:rPr>
                <w:rFonts w:ascii="Calibri" w:hAnsi="Calibri" w:eastAsia="Times New Roman" w:cs="Calibri"/>
                <w:color w:val="000000" w:themeColor="text1" w:themeTint="FF" w:themeShade="FF"/>
                <w:sz w:val="20"/>
                <w:szCs w:val="20"/>
              </w:rPr>
              <w:t>The indicator is defined as the percentage of the population aged 15 years and over who currently use any tobacco product (smoked and/or smokeless tobacco) on a daily or non-daily basis.</w:t>
            </w:r>
            <w:r>
              <w:br/>
            </w:r>
            <w:r>
              <w:br/>
            </w:r>
            <w:r w:rsidRPr="4689396D" w:rsidR="006C1B10">
              <w:rPr>
                <w:rFonts w:ascii="Calibri" w:hAnsi="Calibri" w:eastAsia="Times New Roman" w:cs="Calibri"/>
                <w:color w:val="000000" w:themeColor="text1" w:themeTint="FF" w:themeShade="FF"/>
                <w:sz w:val="20"/>
                <w:szCs w:val="20"/>
              </w:rPr>
              <w:t xml:space="preserve">Concepts: </w:t>
            </w:r>
            <w:r>
              <w:br/>
            </w:r>
            <w:r>
              <w:br/>
            </w:r>
            <w:r w:rsidRPr="4689396D" w:rsidR="006C1B10">
              <w:rPr>
                <w:rFonts w:ascii="Calibri" w:hAnsi="Calibri" w:eastAsia="Times New Roman" w:cs="Calibri"/>
                <w:color w:val="000000" w:themeColor="text1" w:themeTint="FF" w:themeShade="FF"/>
                <w:sz w:val="20"/>
                <w:szCs w:val="20"/>
              </w:rPr>
              <w:t>Tobacco use means use of smoked and/or smokeless tobacco products. “Current use” means use within the previous 30 days at the time of the survey, whether daily or non-daily use.</w:t>
            </w:r>
            <w:r>
              <w:br/>
            </w:r>
            <w:r>
              <w:br/>
            </w:r>
            <w:r w:rsidRPr="4689396D" w:rsidR="006C1B10">
              <w:rPr>
                <w:rFonts w:ascii="Calibri" w:hAnsi="Calibri" w:eastAsia="Times New Roman" w:cs="Calibri"/>
                <w:color w:val="000000" w:themeColor="text1" w:themeTint="FF" w:themeShade="FF"/>
                <w:sz w:val="20"/>
                <w:szCs w:val="20"/>
              </w:rPr>
              <w:t xml:space="preserve">Tobacco products means products entirely or partly made of the leaf tobacco as raw material intended for human consumption through smoking, sucking, </w:t>
            </w:r>
            <w:r w:rsidRPr="4689396D" w:rsidR="006C1B10">
              <w:rPr>
                <w:rFonts w:ascii="Calibri" w:hAnsi="Calibri" w:eastAsia="Times New Roman" w:cs="Calibri"/>
                <w:color w:val="000000" w:themeColor="text1" w:themeTint="FF" w:themeShade="FF"/>
                <w:sz w:val="20"/>
                <w:szCs w:val="20"/>
              </w:rPr>
              <w:t>chewing</w:t>
            </w:r>
            <w:r w:rsidRPr="4689396D" w:rsidR="006C1B10">
              <w:rPr>
                <w:rFonts w:ascii="Calibri" w:hAnsi="Calibri" w:eastAsia="Times New Roman" w:cs="Calibri"/>
                <w:color w:val="000000" w:themeColor="text1" w:themeTint="FF" w:themeShade="FF"/>
                <w:sz w:val="20"/>
                <w:szCs w:val="20"/>
              </w:rPr>
              <w:t xml:space="preserve"> or sniffing. </w:t>
            </w:r>
            <w:r>
              <w:br/>
            </w:r>
            <w:r>
              <w:br/>
            </w:r>
            <w:r w:rsidRPr="4689396D" w:rsidR="006C1B10">
              <w:rPr>
                <w:rFonts w:ascii="Calibri" w:hAnsi="Calibri" w:eastAsia="Times New Roman" w:cs="Calibri"/>
                <w:color w:val="000000" w:themeColor="text1" w:themeTint="FF" w:themeShade="FF"/>
                <w:sz w:val="20"/>
                <w:szCs w:val="20"/>
              </w:rPr>
              <w:t>“Smoked tobacco products” include cigarettes, cigarillos, cigars, cheroots, bidis, pipes, shisha (water pipes), roll-your-own tobacco, kretek and any other form of tobacco that is consumed by smoking.</w:t>
            </w:r>
            <w:r>
              <w:br/>
            </w:r>
            <w:r>
              <w:br/>
            </w:r>
            <w:r w:rsidRPr="4689396D" w:rsidR="006C1B10">
              <w:rPr>
                <w:rFonts w:ascii="Calibri" w:hAnsi="Calibri" w:eastAsia="Times New Roman" w:cs="Calibri"/>
                <w:color w:val="000000" w:themeColor="text1" w:themeTint="FF" w:themeShade="FF"/>
                <w:sz w:val="20"/>
                <w:szCs w:val="20"/>
              </w:rPr>
              <w:t xml:space="preserve">"Smokeless tobacco product" includes moist snuff, creamy snuff, dry snuff, plug, </w:t>
            </w:r>
            <w:proofErr w:type="spellStart"/>
            <w:r w:rsidRPr="4689396D" w:rsidR="006C1B10">
              <w:rPr>
                <w:rFonts w:ascii="Calibri" w:hAnsi="Calibri" w:eastAsia="Times New Roman" w:cs="Calibri"/>
                <w:color w:val="000000" w:themeColor="text1" w:themeTint="FF" w:themeShade="FF"/>
                <w:sz w:val="20"/>
                <w:szCs w:val="20"/>
              </w:rPr>
              <w:t>dissolvables</w:t>
            </w:r>
            <w:proofErr w:type="spellEnd"/>
            <w:r w:rsidRPr="4689396D" w:rsidR="006C1B10">
              <w:rPr>
                <w:rFonts w:ascii="Calibri" w:hAnsi="Calibri" w:eastAsia="Times New Roman" w:cs="Calibri"/>
                <w:color w:val="000000" w:themeColor="text1" w:themeTint="FF" w:themeShade="FF"/>
                <w:sz w:val="20"/>
                <w:szCs w:val="20"/>
              </w:rPr>
              <w:t xml:space="preserve">, gul, loose leaf, red tooth powder, snus, </w:t>
            </w:r>
            <w:proofErr w:type="spellStart"/>
            <w:r w:rsidRPr="4689396D" w:rsidR="006C1B10">
              <w:rPr>
                <w:rFonts w:ascii="Calibri" w:hAnsi="Calibri" w:eastAsia="Times New Roman" w:cs="Calibri"/>
                <w:color w:val="000000" w:themeColor="text1" w:themeTint="FF" w:themeShade="FF"/>
                <w:sz w:val="20"/>
                <w:szCs w:val="20"/>
              </w:rPr>
              <w:t>chimo</w:t>
            </w:r>
            <w:proofErr w:type="spellEnd"/>
            <w:r w:rsidRPr="4689396D" w:rsidR="006C1B10">
              <w:rPr>
                <w:rFonts w:ascii="Calibri" w:hAnsi="Calibri" w:eastAsia="Times New Roman" w:cs="Calibri"/>
                <w:color w:val="000000" w:themeColor="text1" w:themeTint="FF" w:themeShade="FF"/>
                <w:sz w:val="20"/>
                <w:szCs w:val="20"/>
              </w:rPr>
              <w:t xml:space="preserve">, gutkha, khaini, </w:t>
            </w:r>
            <w:proofErr w:type="spellStart"/>
            <w:r w:rsidRPr="4689396D" w:rsidR="006C1B10">
              <w:rPr>
                <w:rFonts w:ascii="Calibri" w:hAnsi="Calibri" w:eastAsia="Times New Roman" w:cs="Calibri"/>
                <w:color w:val="000000" w:themeColor="text1" w:themeTint="FF" w:themeShade="FF"/>
                <w:sz w:val="20"/>
                <w:szCs w:val="20"/>
              </w:rPr>
              <w:t>gudakhu</w:t>
            </w:r>
            <w:proofErr w:type="spellEnd"/>
            <w:r w:rsidRPr="4689396D" w:rsidR="006C1B10">
              <w:rPr>
                <w:rFonts w:ascii="Calibri" w:hAnsi="Calibri" w:eastAsia="Times New Roman" w:cs="Calibri"/>
                <w:color w:val="000000" w:themeColor="text1" w:themeTint="FF" w:themeShade="FF"/>
                <w:sz w:val="20"/>
                <w:szCs w:val="20"/>
              </w:rPr>
              <w:t xml:space="preserve">, </w:t>
            </w:r>
            <w:proofErr w:type="spellStart"/>
            <w:r w:rsidRPr="4689396D" w:rsidR="006C1B10">
              <w:rPr>
                <w:rFonts w:ascii="Calibri" w:hAnsi="Calibri" w:eastAsia="Times New Roman" w:cs="Calibri"/>
                <w:color w:val="000000" w:themeColor="text1" w:themeTint="FF" w:themeShade="FF"/>
                <w:sz w:val="20"/>
                <w:szCs w:val="20"/>
              </w:rPr>
              <w:t>zarda</w:t>
            </w:r>
            <w:proofErr w:type="spellEnd"/>
            <w:r w:rsidRPr="4689396D" w:rsidR="006C1B10">
              <w:rPr>
                <w:rFonts w:ascii="Calibri" w:hAnsi="Calibri" w:eastAsia="Times New Roman" w:cs="Calibri"/>
                <w:color w:val="000000" w:themeColor="text1" w:themeTint="FF" w:themeShade="FF"/>
                <w:sz w:val="20"/>
                <w:szCs w:val="20"/>
              </w:rPr>
              <w:t xml:space="preserve">, </w:t>
            </w:r>
            <w:proofErr w:type="spellStart"/>
            <w:r w:rsidRPr="4689396D" w:rsidR="006C1B10">
              <w:rPr>
                <w:rFonts w:ascii="Calibri" w:hAnsi="Calibri" w:eastAsia="Times New Roman" w:cs="Calibri"/>
                <w:color w:val="000000" w:themeColor="text1" w:themeTint="FF" w:themeShade="FF"/>
                <w:sz w:val="20"/>
                <w:szCs w:val="20"/>
              </w:rPr>
              <w:t>quiwam</w:t>
            </w:r>
            <w:proofErr w:type="spellEnd"/>
            <w:r w:rsidRPr="4689396D" w:rsidR="006C1B10">
              <w:rPr>
                <w:rFonts w:ascii="Calibri" w:hAnsi="Calibri" w:eastAsia="Times New Roman" w:cs="Calibri"/>
                <w:color w:val="000000" w:themeColor="text1" w:themeTint="FF" w:themeShade="FF"/>
                <w:sz w:val="20"/>
                <w:szCs w:val="20"/>
              </w:rPr>
              <w:t xml:space="preserve">, </w:t>
            </w:r>
            <w:proofErr w:type="spellStart"/>
            <w:r w:rsidRPr="4689396D" w:rsidR="006C1B10">
              <w:rPr>
                <w:rFonts w:ascii="Calibri" w:hAnsi="Calibri" w:eastAsia="Times New Roman" w:cs="Calibri"/>
                <w:color w:val="000000" w:themeColor="text1" w:themeTint="FF" w:themeShade="FF"/>
                <w:sz w:val="20"/>
                <w:szCs w:val="20"/>
              </w:rPr>
              <w:t>dohra</w:t>
            </w:r>
            <w:proofErr w:type="spellEnd"/>
            <w:r w:rsidRPr="4689396D" w:rsidR="006C1B10">
              <w:rPr>
                <w:rFonts w:ascii="Calibri" w:hAnsi="Calibri" w:eastAsia="Times New Roman" w:cs="Calibri"/>
                <w:color w:val="000000" w:themeColor="text1" w:themeTint="FF" w:themeShade="FF"/>
                <w:sz w:val="20"/>
                <w:szCs w:val="20"/>
              </w:rPr>
              <w:t xml:space="preserve">, </w:t>
            </w:r>
            <w:proofErr w:type="spellStart"/>
            <w:r w:rsidRPr="4689396D" w:rsidR="006C1B10">
              <w:rPr>
                <w:rFonts w:ascii="Calibri" w:hAnsi="Calibri" w:eastAsia="Times New Roman" w:cs="Calibri"/>
                <w:color w:val="000000" w:themeColor="text1" w:themeTint="FF" w:themeShade="FF"/>
                <w:sz w:val="20"/>
                <w:szCs w:val="20"/>
              </w:rPr>
              <w:t>tuibur</w:t>
            </w:r>
            <w:proofErr w:type="spellEnd"/>
            <w:r w:rsidRPr="4689396D" w:rsidR="006C1B10">
              <w:rPr>
                <w:rFonts w:ascii="Calibri" w:hAnsi="Calibri" w:eastAsia="Times New Roman" w:cs="Calibri"/>
                <w:color w:val="000000" w:themeColor="text1" w:themeTint="FF" w:themeShade="FF"/>
                <w:sz w:val="20"/>
                <w:szCs w:val="20"/>
              </w:rPr>
              <w:t xml:space="preserve">, </w:t>
            </w:r>
            <w:proofErr w:type="spellStart"/>
            <w:r w:rsidRPr="4689396D" w:rsidR="006C1B10">
              <w:rPr>
                <w:rFonts w:ascii="Calibri" w:hAnsi="Calibri" w:eastAsia="Times New Roman" w:cs="Calibri"/>
                <w:color w:val="000000" w:themeColor="text1" w:themeTint="FF" w:themeShade="FF"/>
                <w:sz w:val="20"/>
                <w:szCs w:val="20"/>
              </w:rPr>
              <w:t>nasway</w:t>
            </w:r>
            <w:proofErr w:type="spellEnd"/>
            <w:r w:rsidRPr="4689396D" w:rsidR="006C1B10">
              <w:rPr>
                <w:rFonts w:ascii="Calibri" w:hAnsi="Calibri" w:eastAsia="Times New Roman" w:cs="Calibri"/>
                <w:color w:val="000000" w:themeColor="text1" w:themeTint="FF" w:themeShade="FF"/>
                <w:sz w:val="20"/>
                <w:szCs w:val="20"/>
              </w:rPr>
              <w:t xml:space="preserve">, </w:t>
            </w:r>
            <w:proofErr w:type="spellStart"/>
            <w:r w:rsidRPr="4689396D" w:rsidR="006C1B10">
              <w:rPr>
                <w:rFonts w:ascii="Calibri" w:hAnsi="Calibri" w:eastAsia="Times New Roman" w:cs="Calibri"/>
                <w:color w:val="000000" w:themeColor="text1" w:themeTint="FF" w:themeShade="FF"/>
                <w:sz w:val="20"/>
                <w:szCs w:val="20"/>
              </w:rPr>
              <w:t>naas</w:t>
            </w:r>
            <w:proofErr w:type="spellEnd"/>
            <w:r w:rsidRPr="4689396D" w:rsidR="006C1B10">
              <w:rPr>
                <w:rFonts w:ascii="Calibri" w:hAnsi="Calibri" w:eastAsia="Times New Roman" w:cs="Calibri"/>
                <w:color w:val="000000" w:themeColor="text1" w:themeTint="FF" w:themeShade="FF"/>
                <w:sz w:val="20"/>
                <w:szCs w:val="20"/>
              </w:rPr>
              <w:t xml:space="preserve">, </w:t>
            </w:r>
            <w:proofErr w:type="spellStart"/>
            <w:r w:rsidRPr="4689396D" w:rsidR="006C1B10">
              <w:rPr>
                <w:rFonts w:ascii="Calibri" w:hAnsi="Calibri" w:eastAsia="Times New Roman" w:cs="Calibri"/>
                <w:color w:val="000000" w:themeColor="text1" w:themeTint="FF" w:themeShade="FF"/>
                <w:sz w:val="20"/>
                <w:szCs w:val="20"/>
              </w:rPr>
              <w:t>naswar</w:t>
            </w:r>
            <w:proofErr w:type="spellEnd"/>
            <w:r w:rsidRPr="4689396D" w:rsidR="006C1B10">
              <w:rPr>
                <w:rFonts w:ascii="Calibri" w:hAnsi="Calibri" w:eastAsia="Times New Roman" w:cs="Calibri"/>
                <w:color w:val="000000" w:themeColor="text1" w:themeTint="FF" w:themeShade="FF"/>
                <w:sz w:val="20"/>
                <w:szCs w:val="20"/>
              </w:rPr>
              <w:t xml:space="preserve">, </w:t>
            </w:r>
            <w:proofErr w:type="spellStart"/>
            <w:r w:rsidRPr="4689396D" w:rsidR="006C1B10">
              <w:rPr>
                <w:rFonts w:ascii="Calibri" w:hAnsi="Calibri" w:eastAsia="Times New Roman" w:cs="Calibri"/>
                <w:color w:val="000000" w:themeColor="text1" w:themeTint="FF" w:themeShade="FF"/>
                <w:sz w:val="20"/>
                <w:szCs w:val="20"/>
              </w:rPr>
              <w:t>shammah</w:t>
            </w:r>
            <w:proofErr w:type="spellEnd"/>
            <w:r w:rsidRPr="4689396D" w:rsidR="006C1B10">
              <w:rPr>
                <w:rFonts w:ascii="Calibri" w:hAnsi="Calibri" w:eastAsia="Times New Roman" w:cs="Calibri"/>
                <w:color w:val="000000" w:themeColor="text1" w:themeTint="FF" w:themeShade="FF"/>
                <w:sz w:val="20"/>
                <w:szCs w:val="20"/>
              </w:rPr>
              <w:t xml:space="preserve">, </w:t>
            </w:r>
            <w:proofErr w:type="spellStart"/>
            <w:r w:rsidRPr="4689396D" w:rsidR="006C1B10">
              <w:rPr>
                <w:rFonts w:ascii="Calibri" w:hAnsi="Calibri" w:eastAsia="Times New Roman" w:cs="Calibri"/>
                <w:color w:val="000000" w:themeColor="text1" w:themeTint="FF" w:themeShade="FF"/>
                <w:sz w:val="20"/>
                <w:szCs w:val="20"/>
              </w:rPr>
              <w:t>toombak</w:t>
            </w:r>
            <w:proofErr w:type="spellEnd"/>
            <w:r w:rsidRPr="4689396D" w:rsidR="006C1B10">
              <w:rPr>
                <w:rFonts w:ascii="Calibri" w:hAnsi="Calibri" w:eastAsia="Times New Roman" w:cs="Calibri"/>
                <w:color w:val="000000" w:themeColor="text1" w:themeTint="FF" w:themeShade="FF"/>
                <w:sz w:val="20"/>
                <w:szCs w:val="20"/>
              </w:rPr>
              <w:t xml:space="preserve">, </w:t>
            </w:r>
            <w:proofErr w:type="spellStart"/>
            <w:r w:rsidRPr="4689396D" w:rsidR="006C1B10">
              <w:rPr>
                <w:rFonts w:ascii="Calibri" w:hAnsi="Calibri" w:eastAsia="Times New Roman" w:cs="Calibri"/>
                <w:color w:val="000000" w:themeColor="text1" w:themeTint="FF" w:themeShade="FF"/>
                <w:sz w:val="20"/>
                <w:szCs w:val="20"/>
              </w:rPr>
              <w:t>paan</w:t>
            </w:r>
            <w:proofErr w:type="spellEnd"/>
            <w:r w:rsidRPr="4689396D" w:rsidR="006C1B10">
              <w:rPr>
                <w:rFonts w:ascii="Calibri" w:hAnsi="Calibri" w:eastAsia="Times New Roman" w:cs="Calibri"/>
                <w:color w:val="000000" w:themeColor="text1" w:themeTint="FF" w:themeShade="FF"/>
                <w:sz w:val="20"/>
                <w:szCs w:val="20"/>
              </w:rPr>
              <w:t xml:space="preserve"> (betel quid with tobacco), </w:t>
            </w:r>
            <w:proofErr w:type="spellStart"/>
            <w:r w:rsidRPr="4689396D" w:rsidR="006C1B10">
              <w:rPr>
                <w:rFonts w:ascii="Calibri" w:hAnsi="Calibri" w:eastAsia="Times New Roman" w:cs="Calibri"/>
                <w:color w:val="000000" w:themeColor="text1" w:themeTint="FF" w:themeShade="FF"/>
                <w:sz w:val="20"/>
                <w:szCs w:val="20"/>
              </w:rPr>
              <w:t>iq’mik</w:t>
            </w:r>
            <w:proofErr w:type="spellEnd"/>
            <w:r w:rsidRPr="4689396D" w:rsidR="006C1B10">
              <w:rPr>
                <w:rFonts w:ascii="Calibri" w:hAnsi="Calibri" w:eastAsia="Times New Roman" w:cs="Calibri"/>
                <w:color w:val="000000" w:themeColor="text1" w:themeTint="FF" w:themeShade="FF"/>
                <w:sz w:val="20"/>
                <w:szCs w:val="20"/>
              </w:rPr>
              <w:t xml:space="preserve">, </w:t>
            </w:r>
            <w:proofErr w:type="spellStart"/>
            <w:r w:rsidRPr="4689396D" w:rsidR="006C1B10">
              <w:rPr>
                <w:rFonts w:ascii="Calibri" w:hAnsi="Calibri" w:eastAsia="Times New Roman" w:cs="Calibri"/>
                <w:color w:val="000000" w:themeColor="text1" w:themeTint="FF" w:themeShade="FF"/>
                <w:sz w:val="20"/>
                <w:szCs w:val="20"/>
              </w:rPr>
              <w:t>mishri</w:t>
            </w:r>
            <w:proofErr w:type="spellEnd"/>
            <w:r w:rsidRPr="4689396D" w:rsidR="006C1B10">
              <w:rPr>
                <w:rFonts w:ascii="Calibri" w:hAnsi="Calibri" w:eastAsia="Times New Roman" w:cs="Calibri"/>
                <w:color w:val="000000" w:themeColor="text1" w:themeTint="FF" w:themeShade="FF"/>
                <w:sz w:val="20"/>
                <w:szCs w:val="20"/>
              </w:rPr>
              <w:t xml:space="preserve">, </w:t>
            </w:r>
            <w:proofErr w:type="spellStart"/>
            <w:r w:rsidRPr="4689396D" w:rsidR="006C1B10">
              <w:rPr>
                <w:rFonts w:ascii="Calibri" w:hAnsi="Calibri" w:eastAsia="Times New Roman" w:cs="Calibri"/>
                <w:color w:val="000000" w:themeColor="text1" w:themeTint="FF" w:themeShade="FF"/>
                <w:sz w:val="20"/>
                <w:szCs w:val="20"/>
              </w:rPr>
              <w:t>tapkeer</w:t>
            </w:r>
            <w:proofErr w:type="spellEnd"/>
            <w:r w:rsidRPr="4689396D" w:rsidR="006C1B10">
              <w:rPr>
                <w:rFonts w:ascii="Calibri" w:hAnsi="Calibri" w:eastAsia="Times New Roman" w:cs="Calibri"/>
                <w:color w:val="000000" w:themeColor="text1" w:themeTint="FF" w:themeShade="FF"/>
                <w:sz w:val="20"/>
                <w:szCs w:val="20"/>
              </w:rPr>
              <w:t xml:space="preserve">, </w:t>
            </w:r>
            <w:proofErr w:type="spellStart"/>
            <w:r w:rsidRPr="4689396D" w:rsidR="006C1B10">
              <w:rPr>
                <w:rFonts w:ascii="Calibri" w:hAnsi="Calibri" w:eastAsia="Times New Roman" w:cs="Calibri"/>
                <w:color w:val="000000" w:themeColor="text1" w:themeTint="FF" w:themeShade="FF"/>
                <w:sz w:val="20"/>
                <w:szCs w:val="20"/>
              </w:rPr>
              <w:t>tombol</w:t>
            </w:r>
            <w:proofErr w:type="spellEnd"/>
            <w:r w:rsidRPr="4689396D" w:rsidR="006C1B10">
              <w:rPr>
                <w:rFonts w:ascii="Calibri" w:hAnsi="Calibri" w:eastAsia="Times New Roman" w:cs="Calibri"/>
                <w:color w:val="000000" w:themeColor="text1" w:themeTint="FF" w:themeShade="FF"/>
                <w:sz w:val="20"/>
                <w:szCs w:val="20"/>
              </w:rPr>
              <w:t xml:space="preserve"> and any other tobacco product that consumed by sniffing, holding in the mouth or chewing.</w:t>
            </w:r>
            <w:r>
              <w:br/>
            </w:r>
            <w:r>
              <w:br/>
            </w:r>
            <w:r w:rsidRPr="4689396D" w:rsidR="006C1B10">
              <w:rPr>
                <w:rFonts w:ascii="Calibri" w:hAnsi="Calibri" w:eastAsia="Times New Roman" w:cs="Calibri"/>
                <w:color w:val="000000" w:themeColor="text1" w:themeTint="FF" w:themeShade="FF"/>
                <w:sz w:val="20"/>
                <w:szCs w:val="20"/>
              </w:rPr>
              <w:t>Prevalence estimates have been “age-standardized” to make them comparable across all countries no matter the demographic profile of the country. This is done by applying each country’s age-and-sex specific prevalence rates to the WHO Standard Population. The resulting rates are hypothetical numbers which are only meaningful when comparing rates obtained for one country with those obtained for another country.</w:t>
            </w:r>
            <w:r>
              <w:br/>
            </w:r>
          </w:p>
          <w:p w:rsidRPr="006C1B10" w:rsidR="006C1B10" w:rsidP="00DF5776" w:rsidRDefault="006C1B10" w14:paraId="1445F605" w14:textId="47C0BAA3">
            <w:pPr>
              <w:spacing w:after="0" w:line="240" w:lineRule="auto"/>
              <w:rPr>
                <w:rFonts w:ascii="Calibri" w:hAnsi="Calibri" w:eastAsia="Times New Roman" w:cs="Calibri"/>
                <w:color w:val="000000"/>
                <w:sz w:val="20"/>
                <w:szCs w:val="20"/>
              </w:rPr>
            </w:pPr>
            <w:r>
              <w:br/>
            </w:r>
            <w:r w:rsidRPr="169779EA" w:rsidR="006C1B10">
              <w:rPr>
                <w:rFonts w:ascii="Calibri" w:hAnsi="Calibri" w:eastAsia="Times New Roman" w:cs="Calibri"/>
                <w:color w:val="000000" w:themeColor="text1" w:themeTint="FF" w:themeShade="FF"/>
                <w:sz w:val="20"/>
                <w:szCs w:val="20"/>
              </w:rPr>
              <w:t xml:space="preserve">Comments and limitations: </w:t>
            </w:r>
            <w:r>
              <w:br/>
            </w:r>
            <w:r>
              <w:br/>
            </w:r>
            <w:r w:rsidRPr="169779EA" w:rsidR="006C1B10">
              <w:rPr>
                <w:rFonts w:ascii="Calibri" w:hAnsi="Calibri" w:eastAsia="Times New Roman" w:cs="Calibri"/>
                <w:color w:val="000000" w:themeColor="text1" w:themeTint="FF" w:themeShade="FF"/>
                <w:sz w:val="20"/>
                <w:szCs w:val="20"/>
              </w:rPr>
              <w:t xml:space="preserve">Raw data collected through nationally representative population-based surveys in the countries are used to calculate comparable estimates for this indicator. Information from subnational surveys </w:t>
            </w:r>
            <w:proofErr w:type="gramStart"/>
            <w:r w:rsidRPr="169779EA" w:rsidR="006C1B10">
              <w:rPr>
                <w:rFonts w:ascii="Calibri" w:hAnsi="Calibri" w:eastAsia="Times New Roman" w:cs="Calibri"/>
                <w:color w:val="000000" w:themeColor="text1" w:themeTint="FF" w:themeShade="FF"/>
                <w:sz w:val="20"/>
                <w:szCs w:val="20"/>
              </w:rPr>
              <w:t>are</w:t>
            </w:r>
            <w:proofErr w:type="gramEnd"/>
            <w:r w:rsidRPr="169779EA" w:rsidR="006C1B10">
              <w:rPr>
                <w:rFonts w:ascii="Calibri" w:hAnsi="Calibri" w:eastAsia="Times New Roman" w:cs="Calibri"/>
                <w:color w:val="000000" w:themeColor="text1" w:themeTint="FF" w:themeShade="FF"/>
                <w:sz w:val="20"/>
                <w:szCs w:val="20"/>
              </w:rPr>
              <w:t xml:space="preserve"> not used. </w:t>
            </w:r>
            <w:r>
              <w:br/>
            </w:r>
            <w:r>
              <w:br/>
            </w:r>
            <w:r w:rsidRPr="169779EA" w:rsidR="006C1B10">
              <w:rPr>
                <w:rFonts w:ascii="Calibri" w:hAnsi="Calibri" w:eastAsia="Times New Roman" w:cs="Calibri"/>
                <w:color w:val="000000" w:themeColor="text1" w:themeTint="FF" w:themeShade="FF"/>
                <w:sz w:val="20"/>
                <w:szCs w:val="20"/>
              </w:rPr>
              <w:t xml:space="preserve">In some countries, all tobacco </w:t>
            </w:r>
            <w:proofErr w:type="gramStart"/>
            <w:r w:rsidRPr="169779EA" w:rsidR="006C1B10">
              <w:rPr>
                <w:rFonts w:ascii="Calibri" w:hAnsi="Calibri" w:eastAsia="Times New Roman" w:cs="Calibri"/>
                <w:color w:val="000000" w:themeColor="text1" w:themeTint="FF" w:themeShade="FF"/>
                <w:sz w:val="20"/>
                <w:szCs w:val="20"/>
              </w:rPr>
              <w:t>use</w:t>
            </w:r>
            <w:proofErr w:type="gramEnd"/>
            <w:r w:rsidRPr="169779EA" w:rsidR="006C1B10">
              <w:rPr>
                <w:rFonts w:ascii="Calibri" w:hAnsi="Calibri" w:eastAsia="Times New Roman" w:cs="Calibri"/>
                <w:color w:val="000000" w:themeColor="text1" w:themeTint="FF" w:themeShade="FF"/>
                <w:sz w:val="20"/>
                <w:szCs w:val="20"/>
              </w:rPr>
              <w:t xml:space="preserve"> and tobacco smoking may be equivalent, but for many countries</w:t>
            </w:r>
            <w:r w:rsidRPr="169779EA" w:rsidR="006C1B10">
              <w:rPr>
                <w:rFonts w:ascii="Calibri" w:hAnsi="Calibri" w:eastAsia="Times New Roman" w:cs="Calibri"/>
                <w:color w:val="000000" w:themeColor="text1" w:themeTint="FF" w:themeShade="FF"/>
                <w:sz w:val="20"/>
                <w:szCs w:val="20"/>
              </w:rPr>
              <w:t xml:space="preserve"> </w:t>
            </w:r>
            <w:r w:rsidRPr="169779EA" w:rsidR="006C1B10">
              <w:rPr>
                <w:rFonts w:ascii="Calibri" w:hAnsi="Calibri" w:cs="Calibri"/>
                <w:sz w:val="20"/>
                <w:szCs w:val="20"/>
              </w:rPr>
              <w:t>where other forms of tobacco are also being consumed</w:t>
            </w:r>
            <w:r w:rsidRPr="169779EA" w:rsidR="006C1B10">
              <w:rPr>
                <w:rFonts w:ascii="Calibri" w:hAnsi="Calibri" w:eastAsia="Times New Roman" w:cs="Calibri"/>
                <w:color w:val="000000" w:themeColor="text1" w:themeTint="FF" w:themeShade="FF"/>
                <w:sz w:val="20"/>
                <w:szCs w:val="20"/>
              </w:rPr>
              <w:t xml:space="preserve">, smoking rates will be lower than tobacco use rates to some degree. </w:t>
            </w:r>
            <w:r>
              <w:br/>
            </w:r>
            <w:r>
              <w:br/>
            </w:r>
            <w:r w:rsidRPr="169779EA" w:rsidR="006C1B10">
              <w:rPr>
                <w:rFonts w:ascii="Calibri" w:hAnsi="Calibri" w:eastAsia="Times New Roman" w:cs="Calibri"/>
                <w:color w:val="000000" w:themeColor="text1" w:themeTint="FF" w:themeShade="FF"/>
                <w:sz w:val="20"/>
                <w:szCs w:val="20"/>
              </w:rPr>
              <w:t xml:space="preserve">The comparability, quality and frequency of household surveys affects the accuracy and quality of the estimates. Non-comparability of data can arise from the use of different survey instruments, sampling and analysis methods, and indicator definitions across Member States. Surveys may cover a variety of age ranges (not always 15+) and be repeated at irregular intervals. Surveys may include a variety of different tobacco products, or sometimes only one product such as cigarettes, based on the country’s perception of which products are important to monitor. Unless both smoked and smokeless products are monitored simultaneously, tobacco use prevalence will be underreported. Countries have begun to monitor use of e-cigarettes and other emerging products, which may confound countries’ definitions of tobacco use. The definition of current use may not always be restricted to the 30 days prior to the survey. In addition, surveys ask people to self-report their tobacco use, which can lead to under-reporting of tobacco use. </w:t>
            </w:r>
            <w:r>
              <w:br/>
            </w:r>
            <w:r>
              <w:br/>
            </w:r>
            <w:r w:rsidRPr="169779EA" w:rsidR="006C1B10">
              <w:rPr>
                <w:rFonts w:ascii="Calibri" w:hAnsi="Calibri" w:eastAsia="Times New Roman" w:cs="Calibri"/>
                <w:color w:val="000000" w:themeColor="text1" w:themeTint="FF" w:themeShade="FF"/>
                <w:sz w:val="20"/>
                <w:szCs w:val="20"/>
              </w:rPr>
              <w:t>There is no standard protocol used across Member States to ask people about their tobacco use. WHO’s Tobacco Questions for Surveys (TQS) have been adopted in many surveys, which helps improve comparability of indicators across countries.</w:t>
            </w:r>
          </w:p>
        </w:tc>
      </w:tr>
      <w:tr w:rsidRPr="006C1B10" w:rsidR="006C1B10" w:rsidTr="4BAA5A55" w14:paraId="23A0D37D" w14:textId="77777777">
        <w:trPr>
          <w:trHeight w:val="3915"/>
        </w:trPr>
        <w:tc>
          <w:tcPr>
            <w:tcW w:w="555" w:type="dxa"/>
            <w:shd w:val="clear" w:color="auto" w:fill="auto"/>
            <w:tcMar/>
          </w:tcPr>
          <w:p w:rsidR="4689396D" w:rsidP="4689396D" w:rsidRDefault="4689396D" w14:paraId="66F9A609" w14:textId="09F931A5">
            <w:pPr>
              <w:pStyle w:val="Standard"/>
              <w:spacing w:line="240" w:lineRule="auto"/>
              <w:rPr>
                <w:rFonts w:ascii="Calibri" w:hAnsi="Calibri" w:eastAsia="Times New Roman" w:cs="Calibri"/>
                <w:color w:val="000000" w:themeColor="text1" w:themeTint="FF" w:themeShade="FF"/>
                <w:sz w:val="20"/>
                <w:szCs w:val="20"/>
              </w:rPr>
            </w:pPr>
            <w:r w:rsidRPr="4689396D" w:rsidR="4689396D">
              <w:rPr>
                <w:rFonts w:ascii="Calibri" w:hAnsi="Calibri" w:eastAsia="Times New Roman" w:cs="Calibri"/>
                <w:color w:val="000000" w:themeColor="text1" w:themeTint="FF" w:themeShade="FF"/>
                <w:sz w:val="20"/>
                <w:szCs w:val="20"/>
              </w:rPr>
              <w:t>37</w:t>
            </w:r>
          </w:p>
        </w:tc>
        <w:tc>
          <w:tcPr>
            <w:tcW w:w="540" w:type="dxa"/>
            <w:shd w:val="clear" w:color="auto" w:fill="auto"/>
            <w:tcMar/>
          </w:tcPr>
          <w:p w:rsidR="4689396D" w:rsidP="4689396D" w:rsidRDefault="4689396D" w14:paraId="4698CF2D" w14:textId="6786C4BC">
            <w:pPr>
              <w:pStyle w:val="Standard"/>
              <w:spacing w:line="240" w:lineRule="auto"/>
              <w:rPr>
                <w:rFonts w:ascii="Calibri" w:hAnsi="Calibri" w:eastAsia="Times New Roman" w:cs="Calibri"/>
                <w:color w:val="000000" w:themeColor="text1" w:themeTint="FF" w:themeShade="FF"/>
                <w:sz w:val="20"/>
                <w:szCs w:val="20"/>
              </w:rPr>
            </w:pPr>
            <w:r w:rsidRPr="4689396D" w:rsidR="4689396D">
              <w:rPr>
                <w:rFonts w:ascii="Calibri" w:hAnsi="Calibri" w:eastAsia="Times New Roman" w:cs="Calibri"/>
                <w:color w:val="000000" w:themeColor="text1" w:themeTint="FF" w:themeShade="FF"/>
                <w:sz w:val="20"/>
                <w:szCs w:val="20"/>
              </w:rPr>
              <w:t>31</w:t>
            </w:r>
          </w:p>
        </w:tc>
        <w:tc>
          <w:tcPr>
            <w:tcW w:w="525" w:type="dxa"/>
            <w:shd w:val="clear" w:color="auto" w:fill="auto"/>
            <w:tcMar/>
          </w:tcPr>
          <w:p w:rsidR="3274D61C" w:rsidP="4689396D" w:rsidRDefault="3274D61C" w14:paraId="4B01B689" w14:textId="6722292B">
            <w:pPr>
              <w:pStyle w:val="Standard"/>
              <w:spacing w:line="240" w:lineRule="auto"/>
              <w:rPr>
                <w:rFonts w:ascii="Calibri" w:hAnsi="Calibri" w:eastAsia="Times New Roman" w:cs="Calibri"/>
                <w:color w:val="000000" w:themeColor="text1" w:themeTint="FF" w:themeShade="FF"/>
                <w:sz w:val="20"/>
                <w:szCs w:val="20"/>
              </w:rPr>
            </w:pPr>
            <w:r w:rsidRPr="4689396D" w:rsidR="3274D61C">
              <w:rPr>
                <w:rFonts w:ascii="Calibri" w:hAnsi="Calibri" w:eastAsia="Times New Roman" w:cs="Calibri"/>
                <w:color w:val="000000" w:themeColor="text1" w:themeTint="FF" w:themeShade="FF"/>
                <w:sz w:val="20"/>
                <w:szCs w:val="20"/>
              </w:rPr>
              <w:t>3</w:t>
            </w:r>
          </w:p>
        </w:tc>
        <w:tc>
          <w:tcPr>
            <w:tcW w:w="1200" w:type="dxa"/>
            <w:shd w:val="clear" w:color="auto" w:fill="auto"/>
            <w:tcMar/>
            <w:hideMark/>
            <w:tcPrChange w:author="Madita S." w:date="2021-08-02T16:22:00Z" w:id="141">
              <w:tcPr>
                <w:tcW w:w="1555" w:type="dxa"/>
                <w:shd w:val="clear" w:color="auto" w:fill="auto"/>
                <w:hideMark/>
              </w:tcPr>
            </w:tcPrChange>
          </w:tcPr>
          <w:p w:rsidRPr="006C1B10" w:rsidR="006C1B10" w:rsidP="00DF5776" w:rsidRDefault="006C1B10" w14:paraId="373CB0A4" w14:textId="77777777" w14:noSpellErr="1">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Method of computation</w:t>
            </w:r>
          </w:p>
        </w:tc>
        <w:tc>
          <w:tcPr>
            <w:tcW w:w="6585" w:type="dxa"/>
            <w:shd w:val="clear" w:color="auto" w:fill="auto"/>
            <w:tcMar/>
            <w:hideMark/>
            <w:tcPrChange w:author="Madita S." w:date="2021-08-02T16:22:00Z" w:id="144">
              <w:tcPr>
                <w:tcW w:w="7229" w:type="dxa"/>
                <w:shd w:val="clear" w:color="auto" w:fill="auto"/>
                <w:tcMar/>
                <w:hideMark/>
              </w:tcPr>
            </w:tcPrChange>
          </w:tcPr>
          <w:p w:rsidRPr="006C1B10" w:rsidR="006C1B10" w:rsidP="00DF5776" w:rsidRDefault="006C1B10" w14:paraId="2CE96D48" w14:textId="0605EE5A">
            <w:pPr>
              <w:spacing w:after="0" w:line="240" w:lineRule="auto"/>
            </w:pPr>
            <w:r w:rsidRPr="4689396D" w:rsidR="006C1B10">
              <w:rPr>
                <w:rFonts w:ascii="Calibri" w:hAnsi="Calibri" w:eastAsia="Times New Roman" w:cs="Calibri"/>
                <w:color w:val="000000" w:themeColor="text1" w:themeTint="FF" w:themeShade="FF"/>
                <w:sz w:val="20"/>
                <w:szCs w:val="20"/>
              </w:rPr>
              <w:t xml:space="preserve">A statistical model based on a Bayesian negative binomial meta-regression is used to model prevalence of current tobacco </w:t>
            </w:r>
            <w:r w:rsidRPr="4689396D" w:rsidR="006C1B10">
              <w:rPr>
                <w:rFonts w:ascii="Calibri" w:hAnsi="Calibri" w:eastAsia="Times New Roman" w:cs="Calibri"/>
                <w:color w:val="000000" w:themeColor="text1" w:themeTint="FF" w:themeShade="FF"/>
                <w:sz w:val="20"/>
                <w:szCs w:val="20"/>
              </w:rPr>
              <w:t>use</w:t>
            </w:r>
            <w:r w:rsidRPr="4689396D" w:rsidR="006C1B10">
              <w:rPr>
                <w:rFonts w:ascii="Calibri" w:hAnsi="Calibri" w:eastAsia="Times New Roman" w:cs="Calibri"/>
                <w:color w:val="000000" w:themeColor="text1" w:themeTint="FF" w:themeShade="FF"/>
                <w:sz w:val="20"/>
                <w:szCs w:val="20"/>
              </w:rPr>
              <w:t xml:space="preserve"> for each country, separately for men and women. A full description of the method is available as a peer-reviewed article in The Lancet, volume 385, No. 9972, p966–976 (2015). Once the age-and-sex-specific prevalence rates from national surveys were compiled into a dataset, the model was fit to calculate trend estimates from the year 2000 to 2030. The model has two main components: (a) adjusting for missing indicators and age groups, and (b) generating an estimate of trends over time as well as the 95% credible interval around the estimate. Depending on the completeness/comprehensiveness of survey data from a particular country, the model at times makes use of data from other countries to fill information gaps. To fill data gaps, information is “borrowed” from countries in the same UN sub-region. The resulting trend lines are used to derive estimates for single years, so that a number can be reported even if the country did not run a survey in that year. In order to make the results comparable between countries, the prevalence rates are age-standardized to the WHO Standard Population.</w:t>
            </w:r>
            <w:r>
              <w:br/>
            </w:r>
            <w:r>
              <w:br/>
            </w:r>
            <w:r w:rsidRPr="4689396D" w:rsidR="006C1B10">
              <w:rPr>
                <w:rFonts w:ascii="Calibri" w:hAnsi="Calibri" w:eastAsia="Times New Roman" w:cs="Calibri"/>
                <w:color w:val="000000" w:themeColor="text1" w:themeTint="FF" w:themeShade="FF"/>
                <w:sz w:val="20"/>
                <w:szCs w:val="20"/>
              </w:rPr>
              <w:t>Estimates for countries with irregular surveys or many data gaps will have large uncertainty ranges, and such results should be interpreted with caution.</w:t>
            </w:r>
          </w:p>
          <w:p w:rsidRPr="006C1B10" w:rsidR="006C1B10" w:rsidP="4689396D" w:rsidRDefault="006C1B10" w14:paraId="6797C790" w14:textId="71E82B29">
            <w:pPr>
              <w:pStyle w:val="Standard"/>
              <w:spacing w:after="0" w:line="240" w:lineRule="auto"/>
              <w:rPr>
                <w:rFonts w:ascii="Calibri" w:hAnsi="Calibri" w:eastAsia="Times New Roman" w:cs="Calibri"/>
                <w:color w:val="000000" w:themeColor="text1" w:themeTint="FF" w:themeShade="FF"/>
                <w:sz w:val="20"/>
                <w:szCs w:val="20"/>
              </w:rPr>
            </w:pPr>
          </w:p>
          <w:p w:rsidRPr="006C1B10" w:rsidR="006C1B10" w:rsidP="4BAA5A55" w:rsidRDefault="006C1B10" w14:paraId="09CBEE67" w14:textId="636513FA">
            <w:pPr>
              <w:pStyle w:val="Standard"/>
              <w:spacing w:after="0" w:line="240" w:lineRule="auto"/>
              <w:rPr>
                <w:rFonts w:ascii="Calibri" w:hAnsi="Calibri" w:eastAsia="Times New Roman" w:cs="Calibri"/>
                <w:color w:val="auto"/>
                <w:sz w:val="20"/>
                <w:szCs w:val="20"/>
              </w:rPr>
            </w:pPr>
            <w:r w:rsidRPr="4BAA5A55" w:rsidR="183995F5">
              <w:rPr>
                <w:rFonts w:ascii="Calibri" w:hAnsi="Calibri" w:eastAsia="Times New Roman" w:cs="Calibri"/>
                <w:color w:val="auto"/>
                <w:sz w:val="20"/>
                <w:szCs w:val="20"/>
              </w:rPr>
              <w:t xml:space="preserve">Rationale: </w:t>
            </w:r>
            <w:r>
              <w:br/>
            </w:r>
            <w:r w:rsidRPr="4BAA5A55" w:rsidR="183995F5">
              <w:rPr>
                <w:rFonts w:ascii="Calibri" w:hAnsi="Calibri" w:eastAsia="Times New Roman" w:cs="Calibri"/>
                <w:color w:val="auto"/>
                <w:sz w:val="20"/>
                <w:szCs w:val="20"/>
              </w:rPr>
              <w:t>Tobacco use is a major contributor to illness and death from non-communicable diseases (NCDs). There is no proven safe level of tobacco use or of second-hand smoke exposure. All daily and non-daily users of tobacco are at risk of a variety of poor health outcomes across the life-course, including NCDs. Reducing the prevalence of current tobacco use will make a large contribution to reducing premature mortality from NCDs (Target 3.4). Routine and regular monitoring of this indicator is necessary to enable accurate monitoring and evaluation of the impact of implementation of the WHO Framework Convention on Tobacco Control (WHO FCTC), or tobacco control policies in the countries that are not yet Parties to the WHO FCTC, over time. Tobacco use prevalence levels are an appropriate indicator of implementation of SDG Target 3.a “Strengthen the implementation of the World Health Organization Framework Convention on Tobacco Control in all countries, as appropriate”.</w:t>
            </w:r>
          </w:p>
          <w:p w:rsidRPr="006C1B10" w:rsidR="006C1B10" w:rsidP="4689396D" w:rsidRDefault="006C1B10" w14:paraId="0D8506B0" w14:textId="6550288D">
            <w:pPr>
              <w:pStyle w:val="Standard"/>
              <w:spacing w:after="0" w:line="240" w:lineRule="auto"/>
              <w:rPr>
                <w:rFonts w:ascii="Calibri" w:hAnsi="Calibri" w:eastAsia="Times New Roman" w:cs="Calibri"/>
                <w:color w:val="FF0000"/>
                <w:sz w:val="20"/>
                <w:szCs w:val="20"/>
              </w:rPr>
            </w:pPr>
          </w:p>
          <w:p w:rsidRPr="006C1B10" w:rsidR="006C1B10" w:rsidP="4689396D" w:rsidRDefault="006C1B10" w14:paraId="509879B8" w14:textId="66A54A6E">
            <w:pPr>
              <w:pStyle w:val="Standard"/>
              <w:spacing w:after="0" w:line="240" w:lineRule="auto"/>
              <w:rPr>
                <w:rFonts w:ascii="Calibri" w:hAnsi="Calibri" w:eastAsia="Times New Roman" w:cs="Calibri"/>
                <w:color w:val="auto"/>
                <w:sz w:val="20"/>
                <w:szCs w:val="20"/>
              </w:rPr>
            </w:pPr>
            <w:r w:rsidRPr="4689396D" w:rsidR="462318CE">
              <w:rPr>
                <w:rFonts w:ascii="Calibri" w:hAnsi="Calibri" w:eastAsia="Times New Roman" w:cs="Calibri"/>
                <w:color w:val="auto"/>
                <w:sz w:val="20"/>
                <w:szCs w:val="20"/>
              </w:rPr>
              <w:t xml:space="preserve">Disaggregation: </w:t>
            </w:r>
          </w:p>
          <w:p w:rsidRPr="006C1B10" w:rsidR="006C1B10" w:rsidP="4689396D" w:rsidRDefault="006C1B10" w14:paraId="2E514C8F" w14:textId="2074ADCB">
            <w:pPr>
              <w:pStyle w:val="Standard"/>
              <w:spacing w:after="0" w:line="240" w:lineRule="auto"/>
              <w:rPr>
                <w:rFonts w:ascii="Calibri" w:hAnsi="Calibri" w:eastAsia="Times New Roman" w:cs="Calibri"/>
                <w:color w:val="auto"/>
                <w:sz w:val="20"/>
                <w:szCs w:val="20"/>
              </w:rPr>
            </w:pPr>
            <w:r w:rsidRPr="4689396D" w:rsidR="462318CE">
              <w:rPr>
                <w:rFonts w:ascii="Calibri" w:hAnsi="Calibri" w:eastAsia="Times New Roman" w:cs="Calibri"/>
                <w:color w:val="auto"/>
                <w:sz w:val="20"/>
                <w:szCs w:val="20"/>
              </w:rPr>
              <w:t>Sex</w:t>
            </w:r>
          </w:p>
        </w:tc>
      </w:tr>
      <w:tr w:rsidRPr="006C1B10" w:rsidR="006C1B10" w:rsidTr="4BAA5A55" w14:paraId="0B3F51A4" w14:textId="77777777">
        <w:trPr>
          <w:trHeight w:val="1200"/>
        </w:trPr>
        <w:tc>
          <w:tcPr>
            <w:tcW w:w="555" w:type="dxa"/>
            <w:shd w:val="clear" w:color="auto" w:fill="auto"/>
            <w:tcMar/>
          </w:tcPr>
          <w:p w:rsidR="4689396D" w:rsidP="4689396D" w:rsidRDefault="4689396D" w14:paraId="5237E1C3" w14:textId="09F931A5">
            <w:pPr>
              <w:pStyle w:val="Standard"/>
              <w:spacing w:line="240" w:lineRule="auto"/>
              <w:rPr>
                <w:rFonts w:ascii="Calibri" w:hAnsi="Calibri" w:eastAsia="Times New Roman" w:cs="Calibri"/>
                <w:color w:val="000000" w:themeColor="text1" w:themeTint="FF" w:themeShade="FF"/>
                <w:sz w:val="20"/>
                <w:szCs w:val="20"/>
              </w:rPr>
            </w:pPr>
            <w:r w:rsidRPr="4689396D" w:rsidR="4689396D">
              <w:rPr>
                <w:rFonts w:ascii="Calibri" w:hAnsi="Calibri" w:eastAsia="Times New Roman" w:cs="Calibri"/>
                <w:color w:val="000000" w:themeColor="text1" w:themeTint="FF" w:themeShade="FF"/>
                <w:sz w:val="20"/>
                <w:szCs w:val="20"/>
              </w:rPr>
              <w:t>37</w:t>
            </w:r>
          </w:p>
        </w:tc>
        <w:tc>
          <w:tcPr>
            <w:tcW w:w="540" w:type="dxa"/>
            <w:shd w:val="clear" w:color="auto" w:fill="auto"/>
            <w:tcMar/>
          </w:tcPr>
          <w:p w:rsidR="4689396D" w:rsidP="4689396D" w:rsidRDefault="4689396D" w14:paraId="1DDC2465" w14:textId="6786C4BC">
            <w:pPr>
              <w:pStyle w:val="Standard"/>
              <w:spacing w:line="240" w:lineRule="auto"/>
              <w:rPr>
                <w:rFonts w:ascii="Calibri" w:hAnsi="Calibri" w:eastAsia="Times New Roman" w:cs="Calibri"/>
                <w:color w:val="000000" w:themeColor="text1" w:themeTint="FF" w:themeShade="FF"/>
                <w:sz w:val="20"/>
                <w:szCs w:val="20"/>
              </w:rPr>
            </w:pPr>
            <w:r w:rsidRPr="4689396D" w:rsidR="4689396D">
              <w:rPr>
                <w:rFonts w:ascii="Calibri" w:hAnsi="Calibri" w:eastAsia="Times New Roman" w:cs="Calibri"/>
                <w:color w:val="000000" w:themeColor="text1" w:themeTint="FF" w:themeShade="FF"/>
                <w:sz w:val="20"/>
                <w:szCs w:val="20"/>
              </w:rPr>
              <w:t>31</w:t>
            </w:r>
          </w:p>
        </w:tc>
        <w:tc>
          <w:tcPr>
            <w:tcW w:w="525" w:type="dxa"/>
            <w:shd w:val="clear" w:color="auto" w:fill="auto"/>
            <w:tcMar/>
          </w:tcPr>
          <w:p w:rsidR="3274D61C" w:rsidP="4689396D" w:rsidRDefault="3274D61C" w14:paraId="6D6DD6B8" w14:textId="363B8EF0">
            <w:pPr>
              <w:pStyle w:val="Standard"/>
              <w:spacing w:line="240" w:lineRule="auto"/>
              <w:rPr>
                <w:rFonts w:ascii="Calibri" w:hAnsi="Calibri" w:eastAsia="Times New Roman" w:cs="Calibri"/>
                <w:color w:val="000000" w:themeColor="text1" w:themeTint="FF" w:themeShade="FF"/>
                <w:sz w:val="20"/>
                <w:szCs w:val="20"/>
              </w:rPr>
            </w:pPr>
            <w:r w:rsidRPr="4689396D" w:rsidR="3274D61C">
              <w:rPr>
                <w:rFonts w:ascii="Calibri" w:hAnsi="Calibri" w:eastAsia="Times New Roman" w:cs="Calibri"/>
                <w:color w:val="000000" w:themeColor="text1" w:themeTint="FF" w:themeShade="FF"/>
                <w:sz w:val="20"/>
                <w:szCs w:val="20"/>
              </w:rPr>
              <w:t>4</w:t>
            </w:r>
          </w:p>
        </w:tc>
        <w:tc>
          <w:tcPr>
            <w:tcW w:w="1200" w:type="dxa"/>
            <w:shd w:val="clear" w:color="auto" w:fill="auto"/>
            <w:tcMar/>
            <w:hideMark/>
            <w:tcPrChange w:author="Madita S." w:date="2021-08-02T16:20:00Z" w:id="167">
              <w:tcPr>
                <w:tcW w:w="1555" w:type="dxa"/>
                <w:shd w:val="clear" w:color="auto" w:fill="auto"/>
                <w:hideMark/>
              </w:tcPr>
            </w:tcPrChange>
          </w:tcPr>
          <w:p w:rsidRPr="006C1B10" w:rsidR="006C1B10" w:rsidP="00DF5776" w:rsidRDefault="006C1B10" w14:paraId="6D0BF4AE" w14:textId="77777777" w14:noSpellErr="1">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Importance of the indicator in addressing gender issues and its limitation</w:t>
            </w:r>
          </w:p>
        </w:tc>
        <w:tc>
          <w:tcPr>
            <w:tcW w:w="6585" w:type="dxa"/>
            <w:shd w:val="clear" w:color="auto" w:fill="auto"/>
            <w:tcMar/>
            <w:hideMark/>
            <w:tcPrChange w:author="Madita S." w:date="2021-08-02T16:20:00Z" w:id="170">
              <w:tcPr>
                <w:tcW w:w="7229" w:type="dxa"/>
                <w:shd w:val="clear" w:color="auto" w:fill="auto"/>
                <w:hideMark/>
              </w:tcPr>
            </w:tcPrChange>
          </w:tcPr>
          <w:p w:rsidRPr="006C1B10" w:rsidR="006C1B10" w:rsidP="00DF5776" w:rsidRDefault="006C1B10" w14:paraId="7EB6B443" w14:textId="77777777" w14:noSpellErr="1">
            <w:pPr>
              <w:spacing w:after="0" w:line="240" w:lineRule="auto"/>
              <w:rPr>
                <w:rFonts w:ascii="Calibri" w:hAnsi="Calibri" w:eastAsia="Times New Roman" w:cs="Calibri"/>
                <w:color w:val="000000"/>
                <w:sz w:val="20"/>
                <w:szCs w:val="20"/>
              </w:rPr>
            </w:pPr>
          </w:p>
        </w:tc>
      </w:tr>
      <w:tr w:rsidRPr="006C1B10" w:rsidR="006C1B10" w:rsidTr="4BAA5A55" w14:paraId="16A7DA31" w14:textId="77777777">
        <w:trPr>
          <w:trHeight w:val="1545"/>
        </w:trPr>
        <w:tc>
          <w:tcPr>
            <w:tcW w:w="555" w:type="dxa"/>
            <w:shd w:val="clear" w:color="auto" w:fill="auto"/>
            <w:tcMar/>
          </w:tcPr>
          <w:p w:rsidR="4689396D" w:rsidP="4689396D" w:rsidRDefault="4689396D" w14:paraId="372982ED" w14:textId="09F931A5">
            <w:pPr>
              <w:pStyle w:val="Standard"/>
              <w:spacing w:line="240" w:lineRule="auto"/>
              <w:rPr>
                <w:rFonts w:ascii="Calibri" w:hAnsi="Calibri" w:eastAsia="Times New Roman" w:cs="Calibri"/>
                <w:color w:val="000000" w:themeColor="text1" w:themeTint="FF" w:themeShade="FF"/>
                <w:sz w:val="20"/>
                <w:szCs w:val="20"/>
              </w:rPr>
            </w:pPr>
            <w:r w:rsidRPr="4689396D" w:rsidR="4689396D">
              <w:rPr>
                <w:rFonts w:ascii="Calibri" w:hAnsi="Calibri" w:eastAsia="Times New Roman" w:cs="Calibri"/>
                <w:color w:val="000000" w:themeColor="text1" w:themeTint="FF" w:themeShade="FF"/>
                <w:sz w:val="20"/>
                <w:szCs w:val="20"/>
              </w:rPr>
              <w:t>37</w:t>
            </w:r>
          </w:p>
        </w:tc>
        <w:tc>
          <w:tcPr>
            <w:tcW w:w="540" w:type="dxa"/>
            <w:shd w:val="clear" w:color="auto" w:fill="auto"/>
            <w:tcMar/>
          </w:tcPr>
          <w:p w:rsidR="4689396D" w:rsidP="4689396D" w:rsidRDefault="4689396D" w14:paraId="1597F6CC" w14:textId="6786C4BC">
            <w:pPr>
              <w:pStyle w:val="Standard"/>
              <w:spacing w:line="240" w:lineRule="auto"/>
              <w:rPr>
                <w:rFonts w:ascii="Calibri" w:hAnsi="Calibri" w:eastAsia="Times New Roman" w:cs="Calibri"/>
                <w:color w:val="000000" w:themeColor="text1" w:themeTint="FF" w:themeShade="FF"/>
                <w:sz w:val="20"/>
                <w:szCs w:val="20"/>
              </w:rPr>
            </w:pPr>
            <w:r w:rsidRPr="4689396D" w:rsidR="4689396D">
              <w:rPr>
                <w:rFonts w:ascii="Calibri" w:hAnsi="Calibri" w:eastAsia="Times New Roman" w:cs="Calibri"/>
                <w:color w:val="000000" w:themeColor="text1" w:themeTint="FF" w:themeShade="FF"/>
                <w:sz w:val="20"/>
                <w:szCs w:val="20"/>
              </w:rPr>
              <w:t>31</w:t>
            </w:r>
          </w:p>
        </w:tc>
        <w:tc>
          <w:tcPr>
            <w:tcW w:w="525" w:type="dxa"/>
            <w:shd w:val="clear" w:color="auto" w:fill="auto"/>
            <w:tcMar/>
          </w:tcPr>
          <w:p w:rsidR="486AAEE0" w:rsidP="4689396D" w:rsidRDefault="486AAEE0" w14:paraId="3F0CF4F5" w14:textId="6D95590C">
            <w:pPr>
              <w:pStyle w:val="Standard"/>
              <w:spacing w:line="240" w:lineRule="auto"/>
              <w:rPr>
                <w:rFonts w:ascii="Calibri" w:hAnsi="Calibri" w:eastAsia="Times New Roman" w:cs="Calibri"/>
                <w:color w:val="000000" w:themeColor="text1" w:themeTint="FF" w:themeShade="FF"/>
                <w:sz w:val="20"/>
                <w:szCs w:val="20"/>
              </w:rPr>
            </w:pPr>
            <w:r w:rsidRPr="4689396D" w:rsidR="486AAEE0">
              <w:rPr>
                <w:rFonts w:ascii="Calibri" w:hAnsi="Calibri" w:eastAsia="Times New Roman" w:cs="Calibri"/>
                <w:color w:val="000000" w:themeColor="text1" w:themeTint="FF" w:themeShade="FF"/>
                <w:sz w:val="20"/>
                <w:szCs w:val="20"/>
              </w:rPr>
              <w:t>5</w:t>
            </w:r>
          </w:p>
        </w:tc>
        <w:tc>
          <w:tcPr>
            <w:tcW w:w="1200" w:type="dxa"/>
            <w:shd w:val="clear" w:color="auto" w:fill="auto"/>
            <w:tcMar/>
            <w:hideMark/>
            <w:tcPrChange w:author="Madita S." w:date="2021-08-02T16:24:00Z" w:id="173">
              <w:tcPr>
                <w:tcW w:w="1555" w:type="dxa"/>
                <w:shd w:val="clear" w:color="auto" w:fill="auto"/>
                <w:hideMark/>
              </w:tcPr>
            </w:tcPrChange>
          </w:tcPr>
          <w:p w:rsidRPr="006C1B10" w:rsidR="006C1B10" w:rsidP="00DF5776" w:rsidRDefault="006C1B10" w14:paraId="6062A562" w14:textId="77777777" w14:noSpellErr="1">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Sources of discrepancies between global and national figures</w:t>
            </w:r>
          </w:p>
        </w:tc>
        <w:tc>
          <w:tcPr>
            <w:tcW w:w="6585" w:type="dxa"/>
            <w:shd w:val="clear" w:color="auto" w:fill="auto"/>
            <w:tcMar/>
            <w:hideMark/>
            <w:tcPrChange w:author="Madita S." w:date="2021-08-02T16:24:00Z" w:id="176">
              <w:tcPr>
                <w:tcW w:w="7229" w:type="dxa"/>
                <w:shd w:val="clear" w:color="auto" w:fill="auto"/>
                <w:hideMark/>
              </w:tcPr>
            </w:tcPrChange>
          </w:tcPr>
          <w:p w:rsidRPr="006C1B10" w:rsidR="006C1B10" w:rsidP="00DF5776" w:rsidRDefault="006C1B10" w14:paraId="436F9364" w14:textId="74676FE9">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 xml:space="preserve">WHO estimates differ from national estimates in that they are </w:t>
            </w:r>
            <w:r w:rsidRPr="169779EA" w:rsidR="006C1B10">
              <w:rPr>
                <w:rFonts w:ascii="Calibri" w:hAnsi="Calibri" w:eastAsia="Times New Roman" w:cs="Calibri"/>
                <w:color w:val="000000" w:themeColor="text1" w:themeTint="FF" w:themeShade="FF"/>
                <w:sz w:val="20"/>
                <w:szCs w:val="20"/>
              </w:rPr>
              <w:t>(</w:t>
            </w:r>
            <w:proofErr w:type="spellStart"/>
            <w:r w:rsidRPr="169779EA" w:rsidR="006C1B10">
              <w:rPr>
                <w:rFonts w:ascii="Calibri" w:hAnsi="Calibri" w:eastAsia="Times New Roman" w:cs="Calibri"/>
                <w:color w:val="000000" w:themeColor="text1" w:themeTint="FF" w:themeShade="FF"/>
                <w:sz w:val="20"/>
                <w:szCs w:val="20"/>
              </w:rPr>
              <w:t>i</w:t>
            </w:r>
            <w:proofErr w:type="spellEnd"/>
            <w:r w:rsidRPr="169779EA" w:rsidR="006C1B10">
              <w:rPr>
                <w:rFonts w:ascii="Calibri" w:hAnsi="Calibri" w:eastAsia="Times New Roman" w:cs="Calibri"/>
                <w:color w:val="000000" w:themeColor="text1" w:themeTint="FF" w:themeShade="FF"/>
                <w:sz w:val="20"/>
                <w:szCs w:val="20"/>
              </w:rPr>
              <w:t>)</w:t>
            </w:r>
            <w:r w:rsidRPr="169779EA" w:rsidR="0C2CE85B">
              <w:rPr>
                <w:rFonts w:ascii="Calibri" w:hAnsi="Calibri" w:eastAsia="Times New Roman" w:cs="Calibri"/>
                <w:color w:val="000000" w:themeColor="text1" w:themeTint="FF" w:themeShade="FF"/>
                <w:sz w:val="20"/>
                <w:szCs w:val="20"/>
              </w:rPr>
              <w:t xml:space="preserve"> </w:t>
            </w:r>
            <w:r w:rsidRPr="169779EA" w:rsidR="006C1B10">
              <w:rPr>
                <w:rFonts w:ascii="Calibri" w:hAnsi="Calibri" w:eastAsia="Times New Roman" w:cs="Calibri"/>
                <w:color w:val="000000" w:themeColor="text1" w:themeTint="FF" w:themeShade="FF"/>
                <w:sz w:val="20"/>
                <w:szCs w:val="20"/>
              </w:rPr>
              <w:t>age-</w:t>
            </w:r>
            <w:proofErr w:type="spellStart"/>
            <w:r w:rsidRPr="169779EA" w:rsidR="006C1B10">
              <w:rPr>
                <w:rFonts w:ascii="Calibri" w:hAnsi="Calibri" w:eastAsia="Times New Roman" w:cs="Calibri"/>
                <w:color w:val="000000" w:themeColor="text1" w:themeTint="FF" w:themeShade="FF"/>
                <w:sz w:val="20"/>
                <w:szCs w:val="20"/>
              </w:rPr>
              <w:t>standardised</w:t>
            </w:r>
            <w:proofErr w:type="spellEnd"/>
            <w:r w:rsidRPr="169779EA" w:rsidR="006C1B10">
              <w:rPr>
                <w:rFonts w:ascii="Calibri" w:hAnsi="Calibri" w:eastAsia="Times New Roman" w:cs="Calibri"/>
                <w:color w:val="000000" w:themeColor="text1" w:themeTint="FF" w:themeShade="FF"/>
                <w:sz w:val="20"/>
                <w:szCs w:val="20"/>
              </w:rPr>
              <w:t xml:space="preserve"> to improve international comparability and </w:t>
            </w:r>
            <w:r w:rsidRPr="169779EA" w:rsidR="006C1B10">
              <w:rPr>
                <w:rFonts w:ascii="Calibri" w:hAnsi="Calibri" w:eastAsia="Times New Roman" w:cs="Calibri"/>
                <w:color w:val="000000" w:themeColor="text1" w:themeTint="FF" w:themeShade="FF"/>
                <w:sz w:val="20"/>
                <w:szCs w:val="20"/>
              </w:rPr>
              <w:t>(ii)</w:t>
            </w:r>
            <w:r w:rsidRPr="169779EA" w:rsidR="006C1B10">
              <w:rPr>
                <w:rFonts w:ascii="Calibri" w:hAnsi="Calibri" w:eastAsia="Times New Roman" w:cs="Calibri"/>
                <w:color w:val="000000" w:themeColor="text1" w:themeTint="FF" w:themeShade="FF"/>
                <w:sz w:val="20"/>
                <w:szCs w:val="20"/>
              </w:rPr>
              <w:t xml:space="preserve"> calculated using </w:t>
            </w:r>
            <w:r w:rsidRPr="169779EA" w:rsidR="006C1B10">
              <w:rPr>
                <w:rFonts w:ascii="Calibri" w:hAnsi="Calibri" w:eastAsia="Times New Roman" w:cs="Calibri"/>
                <w:color w:val="000000" w:themeColor="text1" w:themeTint="FF" w:themeShade="FF"/>
                <w:sz w:val="20"/>
                <w:szCs w:val="20"/>
              </w:rPr>
              <w:t xml:space="preserve">one standard </w:t>
            </w:r>
            <w:r w:rsidRPr="169779EA" w:rsidR="006C1B10">
              <w:rPr>
                <w:rFonts w:ascii="Calibri" w:hAnsi="Calibri" w:eastAsia="Times New Roman" w:cs="Calibri"/>
                <w:color w:val="000000" w:themeColor="text1" w:themeTint="FF" w:themeShade="FF"/>
                <w:sz w:val="20"/>
                <w:szCs w:val="20"/>
              </w:rPr>
              <w:t>method</w:t>
            </w:r>
            <w:r w:rsidRPr="169779EA" w:rsidR="006C1B10">
              <w:rPr>
                <w:rFonts w:ascii="Calibri" w:hAnsi="Calibri" w:eastAsia="Times New Roman" w:cs="Calibri"/>
                <w:color w:val="000000" w:themeColor="text1" w:themeTint="FF" w:themeShade="FF"/>
                <w:sz w:val="20"/>
                <w:szCs w:val="20"/>
              </w:rPr>
              <w:t xml:space="preserve"> for all countries</w:t>
            </w:r>
            <w:r w:rsidRPr="169779EA" w:rsidR="006C1B10">
              <w:rPr>
                <w:rFonts w:ascii="Calibri" w:hAnsi="Calibri" w:eastAsia="Times New Roman" w:cs="Calibri"/>
                <w:color w:val="000000" w:themeColor="text1" w:themeTint="FF" w:themeShade="FF"/>
                <w:sz w:val="20"/>
                <w:szCs w:val="20"/>
              </w:rPr>
              <w:t xml:space="preserve">. Infrequent surveys or unavailability of recent surveys lead to more reliance on modelling. </w:t>
            </w:r>
            <w:r>
              <w:br/>
            </w:r>
            <w:r>
              <w:br/>
            </w:r>
            <w:r w:rsidRPr="169779EA" w:rsidR="006C1B10">
              <w:rPr>
                <w:rFonts w:ascii="Calibri" w:hAnsi="Calibri" w:eastAsia="Times New Roman" w:cs="Calibri"/>
                <w:color w:val="000000" w:themeColor="text1" w:themeTint="FF" w:themeShade="FF"/>
                <w:sz w:val="20"/>
                <w:szCs w:val="20"/>
              </w:rPr>
              <w:t xml:space="preserve">As the data set for each country improves over time with addition of new surveys, recent estimates may seem inconsistent with earlier estimates. WHO estimates undergo country consultation prior to </w:t>
            </w:r>
            <w:proofErr w:type="gramStart"/>
            <w:r w:rsidRPr="169779EA" w:rsidR="006C1B10">
              <w:rPr>
                <w:rFonts w:ascii="Calibri" w:hAnsi="Calibri" w:eastAsia="Times New Roman" w:cs="Calibri"/>
                <w:color w:val="000000" w:themeColor="text1" w:themeTint="FF" w:themeShade="FF"/>
                <w:sz w:val="20"/>
                <w:szCs w:val="20"/>
              </w:rPr>
              <w:t>release.</w:t>
            </w:r>
            <w:proofErr w:type="gramEnd"/>
          </w:p>
        </w:tc>
      </w:tr>
      <w:tr w:rsidRPr="006C1B10" w:rsidR="006C1B10" w:rsidTr="4BAA5A55" w14:paraId="31C4302A" w14:textId="77777777">
        <w:trPr>
          <w:trHeight w:val="3000"/>
        </w:trPr>
        <w:tc>
          <w:tcPr>
            <w:tcW w:w="555" w:type="dxa"/>
            <w:shd w:val="clear" w:color="auto" w:fill="auto"/>
            <w:tcMar/>
          </w:tcPr>
          <w:p w:rsidR="4689396D" w:rsidP="4689396D" w:rsidRDefault="4689396D" w14:paraId="6D173C17" w14:textId="09F931A5">
            <w:pPr>
              <w:pStyle w:val="Standard"/>
              <w:spacing w:line="240" w:lineRule="auto"/>
              <w:rPr>
                <w:rFonts w:ascii="Calibri" w:hAnsi="Calibri" w:eastAsia="Times New Roman" w:cs="Calibri"/>
                <w:color w:val="000000" w:themeColor="text1" w:themeTint="FF" w:themeShade="FF"/>
                <w:sz w:val="20"/>
                <w:szCs w:val="20"/>
              </w:rPr>
            </w:pPr>
            <w:r w:rsidRPr="4689396D" w:rsidR="4689396D">
              <w:rPr>
                <w:rFonts w:ascii="Calibri" w:hAnsi="Calibri" w:eastAsia="Times New Roman" w:cs="Calibri"/>
                <w:color w:val="000000" w:themeColor="text1" w:themeTint="FF" w:themeShade="FF"/>
                <w:sz w:val="20"/>
                <w:szCs w:val="20"/>
              </w:rPr>
              <w:t>37</w:t>
            </w:r>
          </w:p>
        </w:tc>
        <w:tc>
          <w:tcPr>
            <w:tcW w:w="540" w:type="dxa"/>
            <w:shd w:val="clear" w:color="auto" w:fill="auto"/>
            <w:tcMar/>
          </w:tcPr>
          <w:p w:rsidR="4689396D" w:rsidP="4689396D" w:rsidRDefault="4689396D" w14:paraId="22449B86" w14:textId="6786C4BC">
            <w:pPr>
              <w:pStyle w:val="Standard"/>
              <w:spacing w:line="240" w:lineRule="auto"/>
              <w:rPr>
                <w:rFonts w:ascii="Calibri" w:hAnsi="Calibri" w:eastAsia="Times New Roman" w:cs="Calibri"/>
                <w:color w:val="000000" w:themeColor="text1" w:themeTint="FF" w:themeShade="FF"/>
                <w:sz w:val="20"/>
                <w:szCs w:val="20"/>
              </w:rPr>
            </w:pPr>
            <w:r w:rsidRPr="4689396D" w:rsidR="4689396D">
              <w:rPr>
                <w:rFonts w:ascii="Calibri" w:hAnsi="Calibri" w:eastAsia="Times New Roman" w:cs="Calibri"/>
                <w:color w:val="000000" w:themeColor="text1" w:themeTint="FF" w:themeShade="FF"/>
                <w:sz w:val="20"/>
                <w:szCs w:val="20"/>
              </w:rPr>
              <w:t>31</w:t>
            </w:r>
          </w:p>
        </w:tc>
        <w:tc>
          <w:tcPr>
            <w:tcW w:w="525" w:type="dxa"/>
            <w:shd w:val="clear" w:color="auto" w:fill="auto"/>
            <w:tcMar/>
          </w:tcPr>
          <w:p w:rsidR="486AAEE0" w:rsidP="4689396D" w:rsidRDefault="486AAEE0" w14:paraId="7B8CF659" w14:textId="7CF00FB9">
            <w:pPr>
              <w:pStyle w:val="Standard"/>
              <w:spacing w:line="240" w:lineRule="auto"/>
              <w:rPr>
                <w:rFonts w:ascii="Calibri" w:hAnsi="Calibri" w:eastAsia="Times New Roman" w:cs="Calibri"/>
                <w:color w:val="000000" w:themeColor="text1" w:themeTint="FF" w:themeShade="FF"/>
                <w:sz w:val="20"/>
                <w:szCs w:val="20"/>
              </w:rPr>
            </w:pPr>
            <w:r w:rsidRPr="4689396D" w:rsidR="486AAEE0">
              <w:rPr>
                <w:rFonts w:ascii="Calibri" w:hAnsi="Calibri" w:eastAsia="Times New Roman" w:cs="Calibri"/>
                <w:color w:val="000000" w:themeColor="text1" w:themeTint="FF" w:themeShade="FF"/>
                <w:sz w:val="20"/>
                <w:szCs w:val="20"/>
              </w:rPr>
              <w:t>6</w:t>
            </w:r>
          </w:p>
        </w:tc>
        <w:tc>
          <w:tcPr>
            <w:tcW w:w="1200" w:type="dxa"/>
            <w:shd w:val="clear" w:color="auto" w:fill="auto"/>
            <w:tcMar/>
            <w:hideMark/>
            <w:tcPrChange w:author="Madita S." w:date="2021-08-02T16:20:00Z" w:id="213">
              <w:tcPr>
                <w:tcW w:w="1555" w:type="dxa"/>
                <w:shd w:val="clear" w:color="auto" w:fill="auto"/>
                <w:hideMark/>
              </w:tcPr>
            </w:tcPrChange>
          </w:tcPr>
          <w:p w:rsidRPr="006C1B10" w:rsidR="006C1B10" w:rsidP="00DF5776" w:rsidRDefault="006C1B10" w14:paraId="17E4C0B8" w14:textId="77777777" w14:noSpellErr="1">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Process of obtaining data</w:t>
            </w:r>
          </w:p>
        </w:tc>
        <w:tc>
          <w:tcPr>
            <w:tcW w:w="6585" w:type="dxa"/>
            <w:shd w:val="clear" w:color="auto" w:fill="auto"/>
            <w:tcMar/>
            <w:hideMark/>
            <w:tcPrChange w:author="Madita S." w:date="2021-08-02T16:20:00Z" w:id="216">
              <w:tcPr>
                <w:tcW w:w="7229" w:type="dxa"/>
                <w:shd w:val="clear" w:color="auto" w:fill="auto"/>
                <w:tcMar/>
                <w:hideMark/>
              </w:tcPr>
            </w:tcPrChange>
          </w:tcPr>
          <w:p w:rsidRPr="006C1B10" w:rsidR="006C1B10" w:rsidP="002859D2" w:rsidRDefault="006C1B10" w14:paraId="57B4D260" w14:textId="77777777">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 xml:space="preserve">Description: </w:t>
            </w:r>
            <w:r>
              <w:br/>
            </w:r>
            <w:r>
              <w:br/>
            </w:r>
            <w:r w:rsidRPr="169779EA" w:rsidR="006C1B10">
              <w:rPr>
                <w:rFonts w:ascii="Calibri" w:hAnsi="Calibri" w:eastAsia="Times New Roman" w:cs="Calibri"/>
                <w:color w:val="000000" w:themeColor="text1" w:themeTint="FF" w:themeShade="FF"/>
                <w:sz w:val="20"/>
                <w:szCs w:val="20"/>
              </w:rPr>
              <w:t>Prevalence rates by age-by-sex from national representative population surveys conducted since 1990:</w:t>
            </w:r>
            <w:r>
              <w:br/>
            </w:r>
            <w:r w:rsidRPr="169779EA" w:rsidR="006C1B10">
              <w:rPr>
                <w:rFonts w:ascii="Calibri" w:hAnsi="Calibri" w:eastAsia="Times New Roman" w:cs="Calibri"/>
                <w:color w:val="000000" w:themeColor="text1" w:themeTint="FF" w:themeShade="FF"/>
                <w:sz w:val="20"/>
                <w:szCs w:val="20"/>
              </w:rPr>
              <w:t xml:space="preserve">• officially recognized by the national health </w:t>
            </w:r>
            <w:proofErr w:type="gramStart"/>
            <w:r w:rsidRPr="169779EA" w:rsidR="006C1B10">
              <w:rPr>
                <w:rFonts w:ascii="Calibri" w:hAnsi="Calibri" w:eastAsia="Times New Roman" w:cs="Calibri"/>
                <w:color w:val="000000" w:themeColor="text1" w:themeTint="FF" w:themeShade="FF"/>
                <w:sz w:val="20"/>
                <w:szCs w:val="20"/>
              </w:rPr>
              <w:t>authority;</w:t>
            </w:r>
            <w:proofErr w:type="gramEnd"/>
          </w:p>
          <w:p w:rsidRPr="006C1B10" w:rsidR="006C1B10" w:rsidP="002859D2" w:rsidRDefault="006C1B10" w14:paraId="4EF792A1" w14:textId="77777777" w14:noSpellErr="1">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 of randomly selected participants representative of the general population; and</w:t>
            </w:r>
          </w:p>
          <w:p w:rsidRPr="006C1B10" w:rsidR="006C1B10" w:rsidP="002859D2" w:rsidRDefault="006C1B10" w14:paraId="0AC0F798" w14:textId="77777777" w14:noSpellErr="1">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 reporting at least one indicator measuring current tobacco use, daily tobacco use, current tobacco smoking, daily tobacco smoking, current cigarette smoking or daily cigarette smoking.</w:t>
            </w:r>
          </w:p>
          <w:p w:rsidRPr="006C1B10" w:rsidR="006C1B10" w:rsidP="002859D2" w:rsidRDefault="006C1B10" w14:paraId="19DA725D" w14:textId="77777777" w14:noSpellErr="1">
            <w:pPr>
              <w:spacing w:after="0" w:line="240" w:lineRule="auto"/>
              <w:rPr>
                <w:rFonts w:ascii="Calibri" w:hAnsi="Calibri" w:eastAsia="Times New Roman" w:cs="Calibri"/>
                <w:color w:val="000000"/>
                <w:sz w:val="20"/>
                <w:szCs w:val="20"/>
              </w:rPr>
            </w:pPr>
          </w:p>
          <w:p w:rsidRPr="006C1B10" w:rsidR="006C1B10" w:rsidP="002859D2" w:rsidRDefault="006C1B10" w14:paraId="27E7322D" w14:textId="184B3FC7" w14:noSpellErr="1">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Official survey reports are gathered from Member States by one or more of the following methods:</w:t>
            </w:r>
          </w:p>
          <w:p w:rsidRPr="006C1B10" w:rsidR="006C1B10" w:rsidP="002859D2" w:rsidRDefault="006C1B10" w14:paraId="6B7CA569" w14:textId="77777777">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 xml:space="preserve">• reporting system of the WHO </w:t>
            </w:r>
            <w:proofErr w:type="gramStart"/>
            <w:r w:rsidRPr="169779EA" w:rsidR="006C1B10">
              <w:rPr>
                <w:rFonts w:ascii="Calibri" w:hAnsi="Calibri" w:eastAsia="Times New Roman" w:cs="Calibri"/>
                <w:color w:val="000000" w:themeColor="text1" w:themeTint="FF" w:themeShade="FF"/>
                <w:sz w:val="20"/>
                <w:szCs w:val="20"/>
              </w:rPr>
              <w:t>FCTC;</w:t>
            </w:r>
            <w:proofErr w:type="gramEnd"/>
          </w:p>
          <w:p w:rsidRPr="006C1B10" w:rsidR="006C1B10" w:rsidP="002859D2" w:rsidRDefault="006C1B10" w14:paraId="27E2AEC6" w14:textId="77777777">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 xml:space="preserve">• review of surveys conducted under the aegis of the Global Tobacco Surveillance </w:t>
            </w:r>
            <w:proofErr w:type="gramStart"/>
            <w:r w:rsidRPr="169779EA" w:rsidR="006C1B10">
              <w:rPr>
                <w:rFonts w:ascii="Calibri" w:hAnsi="Calibri" w:eastAsia="Times New Roman" w:cs="Calibri"/>
                <w:color w:val="000000" w:themeColor="text1" w:themeTint="FF" w:themeShade="FF"/>
                <w:sz w:val="20"/>
                <w:szCs w:val="20"/>
              </w:rPr>
              <w:t>System;</w:t>
            </w:r>
            <w:proofErr w:type="gramEnd"/>
          </w:p>
          <w:p w:rsidRPr="006C1B10" w:rsidR="006C1B10" w:rsidP="002859D2" w:rsidRDefault="006C1B10" w14:paraId="3E579EB2" w14:textId="77777777">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 xml:space="preserve">• review of other surveys conducted in collaboration with WHO such as </w:t>
            </w:r>
            <w:proofErr w:type="spellStart"/>
            <w:r w:rsidRPr="169779EA" w:rsidR="006C1B10">
              <w:rPr>
                <w:rFonts w:ascii="Calibri" w:hAnsi="Calibri" w:eastAsia="Times New Roman" w:cs="Calibri"/>
                <w:color w:val="000000" w:themeColor="text1" w:themeTint="FF" w:themeShade="FF"/>
                <w:sz w:val="20"/>
                <w:szCs w:val="20"/>
              </w:rPr>
              <w:t>STEPwise</w:t>
            </w:r>
            <w:proofErr w:type="spellEnd"/>
            <w:r w:rsidRPr="169779EA" w:rsidR="006C1B10">
              <w:rPr>
                <w:rFonts w:ascii="Calibri" w:hAnsi="Calibri" w:eastAsia="Times New Roman" w:cs="Calibri"/>
                <w:color w:val="000000" w:themeColor="text1" w:themeTint="FF" w:themeShade="FF"/>
                <w:sz w:val="20"/>
                <w:szCs w:val="20"/>
              </w:rPr>
              <w:t xml:space="preserve"> surveys and World Health </w:t>
            </w:r>
            <w:proofErr w:type="gramStart"/>
            <w:r w:rsidRPr="169779EA" w:rsidR="006C1B10">
              <w:rPr>
                <w:rFonts w:ascii="Calibri" w:hAnsi="Calibri" w:eastAsia="Times New Roman" w:cs="Calibri"/>
                <w:color w:val="000000" w:themeColor="text1" w:themeTint="FF" w:themeShade="FF"/>
                <w:sz w:val="20"/>
                <w:szCs w:val="20"/>
              </w:rPr>
              <w:t>Surveys;</w:t>
            </w:r>
            <w:proofErr w:type="gramEnd"/>
          </w:p>
          <w:p w:rsidRPr="006C1B10" w:rsidR="006C1B10" w:rsidP="002859D2" w:rsidRDefault="006C1B10" w14:paraId="426FF86B" w14:textId="77777777" w14:noSpellErr="1">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 scanning of international surveillance databases such as those of the Demographic and Health Survey (DHS), Multiple Indicator Cluster Survey (MICS) and the World Bank Living Standards Measurement Survey (LSMS); and</w:t>
            </w:r>
          </w:p>
          <w:p w:rsidR="006C1B10" w:rsidP="002859D2" w:rsidRDefault="006C1B10" w14:paraId="1499C4E2" w14:textId="3DE5C5CB">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 identification and review of country-specific surveys that are not part of international surveillance systems.</w:t>
            </w:r>
            <w:r>
              <w:br/>
            </w:r>
          </w:p>
          <w:p w:rsidR="169779EA" w:rsidP="169779EA" w:rsidRDefault="169779EA" w14:paraId="52A06F1C" w14:textId="6372E8FD">
            <w:pPr>
              <w:pStyle w:val="Standard"/>
              <w:spacing w:after="0" w:line="240" w:lineRule="auto"/>
            </w:pPr>
          </w:p>
          <w:p w:rsidRPr="006C1B10" w:rsidR="006C1B10" w:rsidP="002859D2" w:rsidRDefault="006C1B10" w14:paraId="3DC20712" w14:textId="4289D1A3">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 xml:space="preserve">Collection process: </w:t>
            </w:r>
            <w:r>
              <w:br/>
            </w:r>
            <w:r w:rsidRPr="169779EA" w:rsidR="006C1B10">
              <w:rPr>
                <w:rFonts w:ascii="Calibri" w:hAnsi="Calibri" w:eastAsia="Times New Roman" w:cs="Calibri"/>
                <w:color w:val="000000" w:themeColor="text1" w:themeTint="FF" w:themeShade="FF"/>
                <w:sz w:val="20"/>
                <w:szCs w:val="20"/>
              </w:rPr>
              <w:t xml:space="preserve">Reports either downloaded from websites or emailed by national counterparts. WHO shares and makes public the methodologies for its estimates through the WHO global report on trends in tobacco </w:t>
            </w:r>
            <w:r w:rsidRPr="169779EA" w:rsidR="006C1B10">
              <w:rPr>
                <w:rFonts w:ascii="Calibri" w:hAnsi="Calibri" w:eastAsia="Times New Roman" w:cs="Calibri"/>
                <w:color w:val="000000" w:themeColor="text1" w:themeTint="FF" w:themeShade="FF"/>
                <w:sz w:val="20"/>
                <w:szCs w:val="20"/>
              </w:rPr>
              <w:t xml:space="preserve">use </w:t>
            </w:r>
            <w:r w:rsidRPr="169779EA" w:rsidR="006C1B10">
              <w:rPr>
                <w:rFonts w:ascii="Calibri" w:hAnsi="Calibri" w:eastAsia="Times New Roman" w:cs="Calibri"/>
                <w:color w:val="000000" w:themeColor="text1" w:themeTint="FF" w:themeShade="FF"/>
                <w:sz w:val="20"/>
                <w:szCs w:val="20"/>
              </w:rPr>
              <w:t xml:space="preserve">2000-2025 and the WHO Report on the Global Tobacco </w:t>
            </w:r>
            <w:proofErr w:type="gramStart"/>
            <w:r w:rsidRPr="169779EA" w:rsidR="006C1B10">
              <w:rPr>
                <w:rFonts w:ascii="Calibri" w:hAnsi="Calibri" w:eastAsia="Times New Roman" w:cs="Calibri"/>
                <w:color w:val="000000" w:themeColor="text1" w:themeTint="FF" w:themeShade="FF"/>
                <w:sz w:val="20"/>
                <w:szCs w:val="20"/>
              </w:rPr>
              <w:t>Epidemic.</w:t>
            </w:r>
            <w:proofErr w:type="gramEnd"/>
            <w:r w:rsidRPr="169779EA" w:rsidR="006C1B10">
              <w:rPr>
                <w:rFonts w:ascii="Calibri" w:hAnsi="Calibri" w:eastAsia="Times New Roman" w:cs="Calibri"/>
                <w:color w:val="000000" w:themeColor="text1" w:themeTint="FF" w:themeShade="FF"/>
                <w:sz w:val="20"/>
                <w:szCs w:val="20"/>
              </w:rPr>
              <w:t xml:space="preserve"> The WHO estimates undergo country consultation prior to publication.</w:t>
            </w:r>
          </w:p>
        </w:tc>
      </w:tr>
      <w:tr w:rsidRPr="006C1B10" w:rsidR="006C1B10" w:rsidTr="4BAA5A55" w14:paraId="73A913E6" w14:textId="77777777">
        <w:trPr>
          <w:trHeight w:val="1200"/>
        </w:trPr>
        <w:tc>
          <w:tcPr>
            <w:tcW w:w="555" w:type="dxa"/>
            <w:shd w:val="clear" w:color="auto" w:fill="auto"/>
            <w:tcMar/>
          </w:tcPr>
          <w:p w:rsidR="4689396D" w:rsidP="4689396D" w:rsidRDefault="4689396D" w14:paraId="331EFBB5" w14:textId="09F931A5">
            <w:pPr>
              <w:pStyle w:val="Standard"/>
              <w:spacing w:line="240" w:lineRule="auto"/>
              <w:rPr>
                <w:rFonts w:ascii="Calibri" w:hAnsi="Calibri" w:eastAsia="Times New Roman" w:cs="Calibri"/>
                <w:color w:val="000000" w:themeColor="text1" w:themeTint="FF" w:themeShade="FF"/>
                <w:sz w:val="20"/>
                <w:szCs w:val="20"/>
              </w:rPr>
            </w:pPr>
            <w:r w:rsidRPr="4689396D" w:rsidR="4689396D">
              <w:rPr>
                <w:rFonts w:ascii="Calibri" w:hAnsi="Calibri" w:eastAsia="Times New Roman" w:cs="Calibri"/>
                <w:color w:val="000000" w:themeColor="text1" w:themeTint="FF" w:themeShade="FF"/>
                <w:sz w:val="20"/>
                <w:szCs w:val="20"/>
              </w:rPr>
              <w:t>37</w:t>
            </w:r>
          </w:p>
        </w:tc>
        <w:tc>
          <w:tcPr>
            <w:tcW w:w="540" w:type="dxa"/>
            <w:shd w:val="clear" w:color="auto" w:fill="auto"/>
            <w:tcMar/>
          </w:tcPr>
          <w:p w:rsidR="4689396D" w:rsidP="4689396D" w:rsidRDefault="4689396D" w14:paraId="43352109" w14:textId="6786C4BC">
            <w:pPr>
              <w:pStyle w:val="Standard"/>
              <w:spacing w:line="240" w:lineRule="auto"/>
              <w:rPr>
                <w:rFonts w:ascii="Calibri" w:hAnsi="Calibri" w:eastAsia="Times New Roman" w:cs="Calibri"/>
                <w:color w:val="000000" w:themeColor="text1" w:themeTint="FF" w:themeShade="FF"/>
                <w:sz w:val="20"/>
                <w:szCs w:val="20"/>
              </w:rPr>
            </w:pPr>
            <w:r w:rsidRPr="4689396D" w:rsidR="4689396D">
              <w:rPr>
                <w:rFonts w:ascii="Calibri" w:hAnsi="Calibri" w:eastAsia="Times New Roman" w:cs="Calibri"/>
                <w:color w:val="000000" w:themeColor="text1" w:themeTint="FF" w:themeShade="FF"/>
                <w:sz w:val="20"/>
                <w:szCs w:val="20"/>
              </w:rPr>
              <w:t>31</w:t>
            </w:r>
          </w:p>
        </w:tc>
        <w:tc>
          <w:tcPr>
            <w:tcW w:w="525" w:type="dxa"/>
            <w:shd w:val="clear" w:color="auto" w:fill="auto"/>
            <w:tcMar/>
          </w:tcPr>
          <w:p w:rsidR="076D0077" w:rsidP="4689396D" w:rsidRDefault="076D0077" w14:paraId="793C5B83" w14:textId="6A30FCA3">
            <w:pPr>
              <w:pStyle w:val="Standard"/>
              <w:spacing w:line="240" w:lineRule="auto"/>
              <w:rPr>
                <w:rFonts w:ascii="Calibri" w:hAnsi="Calibri" w:eastAsia="Times New Roman" w:cs="Calibri"/>
                <w:color w:val="000000" w:themeColor="text1" w:themeTint="FF" w:themeShade="FF"/>
                <w:sz w:val="20"/>
                <w:szCs w:val="20"/>
              </w:rPr>
            </w:pPr>
            <w:r w:rsidRPr="4689396D" w:rsidR="076D0077">
              <w:rPr>
                <w:rFonts w:ascii="Calibri" w:hAnsi="Calibri" w:eastAsia="Times New Roman" w:cs="Calibri"/>
                <w:color w:val="000000" w:themeColor="text1" w:themeTint="FF" w:themeShade="FF"/>
                <w:sz w:val="20"/>
                <w:szCs w:val="20"/>
              </w:rPr>
              <w:t>7</w:t>
            </w:r>
          </w:p>
        </w:tc>
        <w:tc>
          <w:tcPr>
            <w:tcW w:w="1200" w:type="dxa"/>
            <w:shd w:val="clear" w:color="auto" w:fill="auto"/>
            <w:tcMar/>
            <w:hideMark/>
            <w:tcPrChange w:author="Madita S." w:date="2021-08-02T16:20:00Z" w:id="290">
              <w:tcPr>
                <w:tcW w:w="1555" w:type="dxa"/>
                <w:shd w:val="clear" w:color="auto" w:fill="auto"/>
                <w:hideMark/>
              </w:tcPr>
            </w:tcPrChange>
          </w:tcPr>
          <w:p w:rsidRPr="006C1B10" w:rsidR="006C1B10" w:rsidP="00DF5776" w:rsidRDefault="006C1B10" w14:paraId="4851C7CD" w14:textId="77777777" w14:noSpellErr="1">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Treatment of missing values</w:t>
            </w:r>
          </w:p>
        </w:tc>
        <w:tc>
          <w:tcPr>
            <w:tcW w:w="6585" w:type="dxa"/>
            <w:shd w:val="clear" w:color="auto" w:fill="auto"/>
            <w:tcMar/>
            <w:hideMark/>
            <w:tcPrChange w:author="Madita S." w:date="2021-08-02T16:20:00Z" w:id="293">
              <w:tcPr>
                <w:tcW w:w="7229" w:type="dxa"/>
                <w:shd w:val="clear" w:color="auto" w:fill="auto"/>
                <w:tcMar/>
                <w:hideMark/>
              </w:tcPr>
            </w:tcPrChange>
          </w:tcPr>
          <w:p w:rsidRPr="006C1B10" w:rsidR="006C1B10" w:rsidP="169779EA" w:rsidRDefault="006C1B10" w14:paraId="6DF6A2A2" w14:textId="394533C9">
            <w:pPr>
              <w:pStyle w:val="Listenabsatz"/>
              <w:numPr>
                <w:ilvl w:val="0"/>
                <w:numId w:val="1"/>
              </w:numPr>
              <w:spacing w:after="0" w:line="240" w:lineRule="auto"/>
              <w:rPr>
                <w:rFonts w:ascii="Calibri" w:hAnsi="Calibri" w:eastAsia="Times New Roman" w:cs="Calibri"/>
                <w:color w:val="000000" w:themeColor="text1" w:themeTint="FF" w:themeShade="FF"/>
                <w:sz w:val="20"/>
                <w:szCs w:val="20"/>
              </w:rPr>
            </w:pPr>
            <w:r w:rsidRPr="169779EA" w:rsidR="006C1B10">
              <w:rPr>
                <w:rFonts w:ascii="Calibri" w:hAnsi="Calibri" w:eastAsia="Times New Roman" w:cs="Calibri"/>
                <w:color w:val="000000" w:themeColor="text1" w:themeTint="FF" w:themeShade="FF"/>
                <w:sz w:val="20"/>
                <w:szCs w:val="20"/>
              </w:rPr>
              <w:t xml:space="preserve">At country level: </w:t>
            </w:r>
          </w:p>
          <w:p w:rsidRPr="006C1B10" w:rsidR="006C1B10" w:rsidP="169779EA" w:rsidRDefault="006C1B10" w14:paraId="208255D7" w14:textId="1E7B04FA">
            <w:pPr>
              <w:pStyle w:val="Standard"/>
              <w:spacing w:after="0" w:line="240" w:lineRule="auto"/>
              <w:ind w:left="0"/>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 xml:space="preserve">For countries with less than two </w:t>
            </w:r>
            <w:r w:rsidRPr="169779EA" w:rsidR="006C1B10">
              <w:rPr>
                <w:rFonts w:ascii="Calibri" w:hAnsi="Calibri" w:eastAsia="Times New Roman" w:cs="Calibri"/>
                <w:color w:val="000000" w:themeColor="text1" w:themeTint="FF" w:themeShade="FF"/>
                <w:sz w:val="20"/>
                <w:szCs w:val="20"/>
              </w:rPr>
              <w:t xml:space="preserve">national </w:t>
            </w:r>
            <w:r w:rsidRPr="169779EA" w:rsidR="006C1B10">
              <w:rPr>
                <w:rFonts w:ascii="Calibri" w:hAnsi="Calibri" w:eastAsia="Times New Roman" w:cs="Calibri"/>
                <w:color w:val="000000" w:themeColor="text1" w:themeTint="FF" w:themeShade="FF"/>
                <w:sz w:val="20"/>
                <w:szCs w:val="20"/>
              </w:rPr>
              <w:t>surveys completed in different years since 1990, no estimate is calculated, since no trend can be determined. For countries with data from two or more surveys, data gaps, if any, are filled as described in the Computation Method.</w:t>
            </w:r>
          </w:p>
          <w:p w:rsidRPr="006C1B10" w:rsidR="006C1B10" w:rsidP="00DF5776" w:rsidRDefault="006C1B10" w14:paraId="4F0D6611" w14:textId="77777777" w14:noSpellErr="1">
            <w:pPr>
              <w:spacing w:after="0" w:line="240" w:lineRule="auto"/>
              <w:rPr>
                <w:rFonts w:ascii="Calibri" w:hAnsi="Calibri" w:eastAsia="Times New Roman" w:cs="Calibri"/>
                <w:color w:val="000000"/>
                <w:sz w:val="20"/>
                <w:szCs w:val="20"/>
              </w:rPr>
            </w:pPr>
          </w:p>
          <w:p w:rsidRPr="006C1B10" w:rsidR="006C1B10" w:rsidP="169779EA" w:rsidRDefault="006C1B10" w14:paraId="1C2E4ECD" w14:textId="53366E9C" w14:noSpellErr="1">
            <w:pPr>
              <w:pStyle w:val="Listenabsatz"/>
              <w:numPr>
                <w:ilvl w:val="0"/>
                <w:numId w:val="1"/>
              </w:num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At regional and global levels</w:t>
            </w:r>
          </w:p>
          <w:p w:rsidRPr="006C1B10" w:rsidR="006C1B10" w:rsidP="00DF5776" w:rsidRDefault="006C1B10" w14:paraId="046AD85F" w14:textId="7AC7E557">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 xml:space="preserve">Countries where no estimate can be calculated are included in regional and global averages by assuming their prevalence rates for men and women are equal to the average rates for men and women seen in the UN subregion1 in which they are located. Where fewer than 50% of a UN subregion’s population was surveyed, UN subregions are grouped with </w:t>
            </w:r>
            <w:proofErr w:type="spellStart"/>
            <w:r w:rsidRPr="169779EA" w:rsidR="006C1B10">
              <w:rPr>
                <w:rFonts w:ascii="Calibri" w:hAnsi="Calibri" w:eastAsia="Times New Roman" w:cs="Calibri"/>
                <w:color w:val="000000" w:themeColor="text1" w:themeTint="FF" w:themeShade="FF"/>
                <w:sz w:val="20"/>
                <w:szCs w:val="20"/>
              </w:rPr>
              <w:t>neighbouring</w:t>
            </w:r>
            <w:proofErr w:type="spellEnd"/>
            <w:r w:rsidRPr="169779EA" w:rsidR="006C1B10">
              <w:rPr>
                <w:rFonts w:ascii="Calibri" w:hAnsi="Calibri" w:eastAsia="Times New Roman" w:cs="Calibri"/>
                <w:color w:val="000000" w:themeColor="text1" w:themeTint="FF" w:themeShade="FF"/>
                <w:sz w:val="20"/>
                <w:szCs w:val="20"/>
              </w:rPr>
              <w:t xml:space="preserve"> subregions until at least 50% of the grouped population has contributed data to the region’s average rates.</w:t>
            </w:r>
          </w:p>
        </w:tc>
      </w:tr>
      <w:tr w:rsidRPr="006C1B10" w:rsidR="006C1B10" w:rsidTr="4BAA5A55" w14:paraId="6BFD7F63" w14:textId="77777777">
        <w:trPr>
          <w:trHeight w:val="900"/>
        </w:trPr>
        <w:tc>
          <w:tcPr>
            <w:tcW w:w="555" w:type="dxa"/>
            <w:shd w:val="clear" w:color="auto" w:fill="auto"/>
            <w:tcMar/>
          </w:tcPr>
          <w:p w:rsidR="4689396D" w:rsidP="4689396D" w:rsidRDefault="4689396D" w14:paraId="1813329F" w14:textId="09F931A5">
            <w:pPr>
              <w:pStyle w:val="Standard"/>
              <w:spacing w:line="240" w:lineRule="auto"/>
              <w:rPr>
                <w:rFonts w:ascii="Calibri" w:hAnsi="Calibri" w:eastAsia="Times New Roman" w:cs="Calibri"/>
                <w:color w:val="000000" w:themeColor="text1" w:themeTint="FF" w:themeShade="FF"/>
                <w:sz w:val="20"/>
                <w:szCs w:val="20"/>
              </w:rPr>
            </w:pPr>
            <w:r w:rsidRPr="4689396D" w:rsidR="4689396D">
              <w:rPr>
                <w:rFonts w:ascii="Calibri" w:hAnsi="Calibri" w:eastAsia="Times New Roman" w:cs="Calibri"/>
                <w:color w:val="000000" w:themeColor="text1" w:themeTint="FF" w:themeShade="FF"/>
                <w:sz w:val="20"/>
                <w:szCs w:val="20"/>
              </w:rPr>
              <w:t>37</w:t>
            </w:r>
          </w:p>
        </w:tc>
        <w:tc>
          <w:tcPr>
            <w:tcW w:w="540" w:type="dxa"/>
            <w:shd w:val="clear" w:color="auto" w:fill="auto"/>
            <w:tcMar/>
          </w:tcPr>
          <w:p w:rsidR="4689396D" w:rsidP="4689396D" w:rsidRDefault="4689396D" w14:paraId="1E71FC39" w14:textId="6786C4BC">
            <w:pPr>
              <w:pStyle w:val="Standard"/>
              <w:spacing w:line="240" w:lineRule="auto"/>
              <w:rPr>
                <w:rFonts w:ascii="Calibri" w:hAnsi="Calibri" w:eastAsia="Times New Roman" w:cs="Calibri"/>
                <w:color w:val="000000" w:themeColor="text1" w:themeTint="FF" w:themeShade="FF"/>
                <w:sz w:val="20"/>
                <w:szCs w:val="20"/>
              </w:rPr>
            </w:pPr>
            <w:r w:rsidRPr="4689396D" w:rsidR="4689396D">
              <w:rPr>
                <w:rFonts w:ascii="Calibri" w:hAnsi="Calibri" w:eastAsia="Times New Roman" w:cs="Calibri"/>
                <w:color w:val="000000" w:themeColor="text1" w:themeTint="FF" w:themeShade="FF"/>
                <w:sz w:val="20"/>
                <w:szCs w:val="20"/>
              </w:rPr>
              <w:t>31</w:t>
            </w:r>
          </w:p>
        </w:tc>
        <w:tc>
          <w:tcPr>
            <w:tcW w:w="525" w:type="dxa"/>
            <w:shd w:val="clear" w:color="auto" w:fill="auto"/>
            <w:tcMar/>
          </w:tcPr>
          <w:p w:rsidR="076D0077" w:rsidP="4689396D" w:rsidRDefault="076D0077" w14:paraId="4177DF13" w14:textId="77BCD337">
            <w:pPr>
              <w:pStyle w:val="Standard"/>
              <w:spacing w:line="240" w:lineRule="auto"/>
              <w:rPr>
                <w:rFonts w:ascii="Calibri" w:hAnsi="Calibri" w:eastAsia="Times New Roman" w:cs="Calibri"/>
                <w:color w:val="000000" w:themeColor="text1" w:themeTint="FF" w:themeShade="FF"/>
                <w:sz w:val="20"/>
                <w:szCs w:val="20"/>
              </w:rPr>
            </w:pPr>
            <w:r w:rsidRPr="4689396D" w:rsidR="076D0077">
              <w:rPr>
                <w:rFonts w:ascii="Calibri" w:hAnsi="Calibri" w:eastAsia="Times New Roman" w:cs="Calibri"/>
                <w:color w:val="000000" w:themeColor="text1" w:themeTint="FF" w:themeShade="FF"/>
                <w:sz w:val="20"/>
                <w:szCs w:val="20"/>
              </w:rPr>
              <w:t>8</w:t>
            </w:r>
          </w:p>
        </w:tc>
        <w:tc>
          <w:tcPr>
            <w:tcW w:w="1200" w:type="dxa"/>
            <w:shd w:val="clear" w:color="auto" w:fill="auto"/>
            <w:tcMar/>
            <w:hideMark/>
            <w:tcPrChange w:author="Madita S." w:date="2021-08-02T16:20:00Z" w:id="324">
              <w:tcPr>
                <w:tcW w:w="1555" w:type="dxa"/>
                <w:shd w:val="clear" w:color="auto" w:fill="auto"/>
                <w:hideMark/>
              </w:tcPr>
            </w:tcPrChange>
          </w:tcPr>
          <w:p w:rsidRPr="006C1B10" w:rsidR="006C1B10" w:rsidP="00DF5776" w:rsidRDefault="006C1B10" w14:paraId="49D6EEA5" w14:textId="77777777" w14:noSpellErr="1">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Data availability and assessment of countries’ capacity</w:t>
            </w:r>
          </w:p>
        </w:tc>
        <w:tc>
          <w:tcPr>
            <w:tcW w:w="6585" w:type="dxa"/>
            <w:shd w:val="clear" w:color="auto" w:fill="auto"/>
            <w:tcMar/>
            <w:hideMark/>
            <w:tcPrChange w:author="Madita S." w:date="2021-08-02T16:20:00Z" w:id="327">
              <w:tcPr>
                <w:tcW w:w="7229" w:type="dxa"/>
                <w:shd w:val="clear" w:color="auto" w:fill="auto"/>
                <w:hideMark/>
              </w:tcPr>
            </w:tcPrChange>
          </w:tcPr>
          <w:p w:rsidRPr="006C1B10" w:rsidR="006C1B10" w:rsidP="00DF5776" w:rsidRDefault="006C1B10" w14:paraId="558E1073" w14:textId="42F8C52F">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The indicator is available for all countries from 2000 to the current year, depending on availability of empirical data for each country.</w:t>
            </w:r>
          </w:p>
        </w:tc>
      </w:tr>
      <w:tr w:rsidRPr="006C1B10" w:rsidR="006C1B10" w:rsidTr="4BAA5A55" w14:paraId="0EC979AE" w14:textId="77777777">
        <w:trPr>
          <w:trHeight w:val="1403"/>
        </w:trPr>
        <w:tc>
          <w:tcPr>
            <w:tcW w:w="555" w:type="dxa"/>
            <w:shd w:val="clear" w:color="auto" w:fill="auto"/>
            <w:tcMar/>
          </w:tcPr>
          <w:p w:rsidR="4689396D" w:rsidP="4689396D" w:rsidRDefault="4689396D" w14:paraId="14835162" w14:textId="09F931A5">
            <w:pPr>
              <w:pStyle w:val="Standard"/>
              <w:spacing w:line="240" w:lineRule="auto"/>
              <w:rPr>
                <w:rFonts w:ascii="Calibri" w:hAnsi="Calibri" w:eastAsia="Times New Roman" w:cs="Calibri"/>
                <w:color w:val="000000" w:themeColor="text1" w:themeTint="FF" w:themeShade="FF"/>
                <w:sz w:val="20"/>
                <w:szCs w:val="20"/>
              </w:rPr>
            </w:pPr>
            <w:r w:rsidRPr="4689396D" w:rsidR="4689396D">
              <w:rPr>
                <w:rFonts w:ascii="Calibri" w:hAnsi="Calibri" w:eastAsia="Times New Roman" w:cs="Calibri"/>
                <w:color w:val="000000" w:themeColor="text1" w:themeTint="FF" w:themeShade="FF"/>
                <w:sz w:val="20"/>
                <w:szCs w:val="20"/>
              </w:rPr>
              <w:t>37</w:t>
            </w:r>
          </w:p>
        </w:tc>
        <w:tc>
          <w:tcPr>
            <w:tcW w:w="540" w:type="dxa"/>
            <w:shd w:val="clear" w:color="auto" w:fill="auto"/>
            <w:tcMar/>
          </w:tcPr>
          <w:p w:rsidR="4689396D" w:rsidP="4689396D" w:rsidRDefault="4689396D" w14:paraId="261476E3" w14:textId="6786C4BC">
            <w:pPr>
              <w:pStyle w:val="Standard"/>
              <w:spacing w:line="240" w:lineRule="auto"/>
              <w:rPr>
                <w:rFonts w:ascii="Calibri" w:hAnsi="Calibri" w:eastAsia="Times New Roman" w:cs="Calibri"/>
                <w:color w:val="000000" w:themeColor="text1" w:themeTint="FF" w:themeShade="FF"/>
                <w:sz w:val="20"/>
                <w:szCs w:val="20"/>
              </w:rPr>
            </w:pPr>
            <w:r w:rsidRPr="4689396D" w:rsidR="4689396D">
              <w:rPr>
                <w:rFonts w:ascii="Calibri" w:hAnsi="Calibri" w:eastAsia="Times New Roman" w:cs="Calibri"/>
                <w:color w:val="000000" w:themeColor="text1" w:themeTint="FF" w:themeShade="FF"/>
                <w:sz w:val="20"/>
                <w:szCs w:val="20"/>
              </w:rPr>
              <w:t>31</w:t>
            </w:r>
          </w:p>
        </w:tc>
        <w:tc>
          <w:tcPr>
            <w:tcW w:w="525" w:type="dxa"/>
            <w:shd w:val="clear" w:color="auto" w:fill="auto"/>
            <w:tcMar/>
          </w:tcPr>
          <w:p w:rsidR="73EC5FFD" w:rsidP="4689396D" w:rsidRDefault="73EC5FFD" w14:paraId="2030E568" w14:textId="1ED6A8A9">
            <w:pPr>
              <w:pStyle w:val="Standard"/>
              <w:spacing w:line="240" w:lineRule="auto"/>
              <w:rPr>
                <w:rFonts w:ascii="Calibri" w:hAnsi="Calibri" w:eastAsia="Times New Roman" w:cs="Calibri"/>
                <w:color w:val="000000" w:themeColor="text1" w:themeTint="FF" w:themeShade="FF"/>
                <w:sz w:val="20"/>
                <w:szCs w:val="20"/>
              </w:rPr>
            </w:pPr>
            <w:r w:rsidRPr="4689396D" w:rsidR="73EC5FFD">
              <w:rPr>
                <w:rFonts w:ascii="Calibri" w:hAnsi="Calibri" w:eastAsia="Times New Roman" w:cs="Calibri"/>
                <w:color w:val="000000" w:themeColor="text1" w:themeTint="FF" w:themeShade="FF"/>
                <w:sz w:val="20"/>
                <w:szCs w:val="20"/>
              </w:rPr>
              <w:t>9</w:t>
            </w:r>
          </w:p>
        </w:tc>
        <w:tc>
          <w:tcPr>
            <w:tcW w:w="1200" w:type="dxa"/>
            <w:shd w:val="clear" w:color="auto" w:fill="auto"/>
            <w:tcMar/>
            <w:hideMark/>
            <w:tcPrChange w:author="Madita S." w:date="2021-08-02T16:23:00Z" w:id="333">
              <w:tcPr>
                <w:tcW w:w="1555" w:type="dxa"/>
                <w:shd w:val="clear" w:color="auto" w:fill="auto"/>
                <w:hideMark/>
              </w:tcPr>
            </w:tcPrChange>
          </w:tcPr>
          <w:p w:rsidRPr="006C1B10" w:rsidR="006C1B10" w:rsidP="00DF5776" w:rsidRDefault="006C1B10" w14:paraId="4F70FADC" w14:textId="77777777" w14:noSpellErr="1">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Expected time of release</w:t>
            </w:r>
          </w:p>
        </w:tc>
        <w:tc>
          <w:tcPr>
            <w:tcW w:w="6585" w:type="dxa"/>
            <w:shd w:val="clear" w:color="auto" w:fill="auto"/>
            <w:tcMar/>
            <w:hideMark/>
            <w:tcPrChange w:author="Madita S." w:date="2021-08-02T16:23:00Z" w:id="336">
              <w:tcPr>
                <w:tcW w:w="7229" w:type="dxa"/>
                <w:shd w:val="clear" w:color="auto" w:fill="auto"/>
                <w:hideMark/>
              </w:tcPr>
            </w:tcPrChange>
          </w:tcPr>
          <w:p w:rsidRPr="006C1B10" w:rsidR="006C1B10" w:rsidP="00DF5776" w:rsidRDefault="006C1B10" w14:paraId="3C54B30C" w14:textId="5849130A">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 xml:space="preserve">Data collection: </w:t>
            </w:r>
            <w:r>
              <w:br/>
            </w:r>
            <w:r w:rsidRPr="169779EA" w:rsidR="006C1B10">
              <w:rPr>
                <w:rFonts w:ascii="Calibri" w:hAnsi="Calibri" w:eastAsia="Times New Roman" w:cs="Calibri"/>
                <w:color w:val="000000" w:themeColor="text1" w:themeTint="FF" w:themeShade="FF"/>
                <w:sz w:val="20"/>
                <w:szCs w:val="20"/>
              </w:rPr>
              <w:t>Continual data collection.</w:t>
            </w:r>
            <w:r>
              <w:br/>
            </w:r>
            <w:r>
              <w:br/>
            </w:r>
            <w:r w:rsidRPr="169779EA" w:rsidR="006C1B10">
              <w:rPr>
                <w:rFonts w:ascii="Calibri" w:hAnsi="Calibri" w:eastAsia="Times New Roman" w:cs="Calibri"/>
                <w:color w:val="000000" w:themeColor="text1" w:themeTint="FF" w:themeShade="FF"/>
                <w:sz w:val="20"/>
                <w:szCs w:val="20"/>
              </w:rPr>
              <w:t xml:space="preserve">Data release: </w:t>
            </w:r>
            <w:r>
              <w:br/>
            </w:r>
            <w:r w:rsidRPr="169779EA" w:rsidR="006C1B10">
              <w:rPr>
                <w:rFonts w:ascii="Calibri" w:hAnsi="Calibri" w:eastAsia="Times New Roman" w:cs="Calibri"/>
                <w:color w:val="000000" w:themeColor="text1" w:themeTint="FF" w:themeShade="FF"/>
                <w:sz w:val="20"/>
                <w:szCs w:val="20"/>
              </w:rPr>
              <w:t>Biennial release via the WHO Global Report on Trends in Tobacco Smoking 2000-2025, the WHO Global Health Observatory and the Implementation Database of the WHO FCTC.</w:t>
            </w:r>
          </w:p>
        </w:tc>
      </w:tr>
      <w:tr w:rsidR="4689396D" w:rsidTr="4BAA5A55" w14:paraId="115E1658">
        <w:trPr>
          <w:trHeight w:val="1403"/>
        </w:trPr>
        <w:tc>
          <w:tcPr>
            <w:tcW w:w="555" w:type="dxa"/>
            <w:shd w:val="clear" w:color="auto" w:fill="auto"/>
            <w:tcMar/>
          </w:tcPr>
          <w:p w:rsidR="4689396D" w:rsidP="4689396D" w:rsidRDefault="4689396D" w14:paraId="37B26E23" w14:textId="09F931A5">
            <w:pPr>
              <w:pStyle w:val="Standard"/>
              <w:spacing w:line="240" w:lineRule="auto"/>
              <w:rPr>
                <w:rFonts w:ascii="Calibri" w:hAnsi="Calibri" w:eastAsia="Times New Roman" w:cs="Calibri"/>
                <w:color w:val="000000" w:themeColor="text1" w:themeTint="FF" w:themeShade="FF"/>
                <w:sz w:val="20"/>
                <w:szCs w:val="20"/>
              </w:rPr>
            </w:pPr>
            <w:r w:rsidRPr="4689396D" w:rsidR="4689396D">
              <w:rPr>
                <w:rFonts w:ascii="Calibri" w:hAnsi="Calibri" w:eastAsia="Times New Roman" w:cs="Calibri"/>
                <w:color w:val="000000" w:themeColor="text1" w:themeTint="FF" w:themeShade="FF"/>
                <w:sz w:val="20"/>
                <w:szCs w:val="20"/>
              </w:rPr>
              <w:t>37</w:t>
            </w:r>
          </w:p>
        </w:tc>
        <w:tc>
          <w:tcPr>
            <w:tcW w:w="540" w:type="dxa"/>
            <w:shd w:val="clear" w:color="auto" w:fill="auto"/>
            <w:tcMar/>
          </w:tcPr>
          <w:p w:rsidR="4689396D" w:rsidP="4689396D" w:rsidRDefault="4689396D" w14:paraId="575494C7" w14:textId="6786C4BC">
            <w:pPr>
              <w:pStyle w:val="Standard"/>
              <w:spacing w:line="240" w:lineRule="auto"/>
              <w:rPr>
                <w:rFonts w:ascii="Calibri" w:hAnsi="Calibri" w:eastAsia="Times New Roman" w:cs="Calibri"/>
                <w:color w:val="000000" w:themeColor="text1" w:themeTint="FF" w:themeShade="FF"/>
                <w:sz w:val="20"/>
                <w:szCs w:val="20"/>
              </w:rPr>
            </w:pPr>
            <w:r w:rsidRPr="4689396D" w:rsidR="4689396D">
              <w:rPr>
                <w:rFonts w:ascii="Calibri" w:hAnsi="Calibri" w:eastAsia="Times New Roman" w:cs="Calibri"/>
                <w:color w:val="000000" w:themeColor="text1" w:themeTint="FF" w:themeShade="FF"/>
                <w:sz w:val="20"/>
                <w:szCs w:val="20"/>
              </w:rPr>
              <w:t>31</w:t>
            </w:r>
          </w:p>
        </w:tc>
        <w:tc>
          <w:tcPr>
            <w:tcW w:w="525" w:type="dxa"/>
            <w:shd w:val="clear" w:color="auto" w:fill="auto"/>
            <w:tcMar/>
          </w:tcPr>
          <w:p w:rsidR="7E6FA0B5" w:rsidP="4689396D" w:rsidRDefault="7E6FA0B5" w14:paraId="0ABDE347" w14:textId="392664B1">
            <w:pPr>
              <w:pStyle w:val="Standard"/>
              <w:spacing w:line="240" w:lineRule="auto"/>
              <w:rPr>
                <w:rFonts w:ascii="Calibri" w:hAnsi="Calibri" w:eastAsia="Times New Roman" w:cs="Calibri"/>
                <w:color w:val="000000" w:themeColor="text1" w:themeTint="FF" w:themeShade="FF"/>
                <w:sz w:val="20"/>
                <w:szCs w:val="20"/>
              </w:rPr>
            </w:pPr>
            <w:r w:rsidRPr="4689396D" w:rsidR="7E6FA0B5">
              <w:rPr>
                <w:rFonts w:ascii="Calibri" w:hAnsi="Calibri" w:eastAsia="Times New Roman" w:cs="Calibri"/>
                <w:color w:val="000000" w:themeColor="text1" w:themeTint="FF" w:themeShade="FF"/>
                <w:sz w:val="20"/>
                <w:szCs w:val="20"/>
              </w:rPr>
              <w:t>10</w:t>
            </w:r>
          </w:p>
        </w:tc>
        <w:tc>
          <w:tcPr>
            <w:tcW w:w="1200" w:type="dxa"/>
            <w:shd w:val="clear" w:color="auto" w:fill="auto"/>
            <w:tcMar/>
            <w:hideMark/>
          </w:tcPr>
          <w:p w:rsidR="7E6FA0B5" w:rsidP="4689396D" w:rsidRDefault="7E6FA0B5" w14:paraId="4742D966" w14:textId="6BB63784">
            <w:pPr>
              <w:pStyle w:val="Standard"/>
              <w:spacing w:line="240" w:lineRule="auto"/>
              <w:rPr>
                <w:rFonts w:ascii="Calibri" w:hAnsi="Calibri" w:eastAsia="Times New Roman" w:cs="Calibri"/>
                <w:color w:val="000000" w:themeColor="text1" w:themeTint="FF" w:themeShade="FF"/>
                <w:sz w:val="20"/>
                <w:szCs w:val="20"/>
              </w:rPr>
            </w:pPr>
            <w:r w:rsidRPr="4689396D" w:rsidR="7E6FA0B5">
              <w:rPr>
                <w:rFonts w:ascii="Calibri" w:hAnsi="Calibri" w:eastAsia="Times New Roman" w:cs="Calibri"/>
                <w:color w:val="000000" w:themeColor="text1" w:themeTint="FF" w:themeShade="FF"/>
                <w:sz w:val="20"/>
                <w:szCs w:val="20"/>
              </w:rPr>
              <w:t xml:space="preserve">Data source </w:t>
            </w:r>
          </w:p>
        </w:tc>
        <w:tc>
          <w:tcPr>
            <w:tcW w:w="6585" w:type="dxa"/>
            <w:shd w:val="clear" w:color="auto" w:fill="auto"/>
            <w:tcMar/>
            <w:hideMark/>
          </w:tcPr>
          <w:p w:rsidR="5B0BDDB1" w:rsidP="4BAA5A55" w:rsidRDefault="5B0BDDB1" w14:paraId="77384B78" w14:textId="25B43DF2">
            <w:pPr>
              <w:spacing w:before="0" w:beforeAutospacing="on" w:after="0" w:afterAutospacing="on"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BAA5A55" w:rsidR="56BB5222">
              <w:rPr>
                <w:rStyle w:val="normaltextrun"/>
                <w:rFonts w:ascii="Calibri" w:hAnsi="Calibri" w:eastAsia="Calibri" w:cs="Calibri"/>
                <w:b w:val="0"/>
                <w:bCs w:val="0"/>
                <w:i w:val="0"/>
                <w:iCs w:val="0"/>
                <w:caps w:val="0"/>
                <w:smallCaps w:val="0"/>
                <w:noProof w:val="0"/>
                <w:color w:val="000000" w:themeColor="text1" w:themeTint="FF" w:themeShade="FF"/>
                <w:sz w:val="20"/>
                <w:szCs w:val="20"/>
                <w:lang w:val="en-US"/>
              </w:rPr>
              <w:t>Data extracted from SDG database, </w:t>
            </w:r>
            <w:hyperlink r:id="Rbb4a83cded6049a3">
              <w:r w:rsidRPr="4BAA5A55" w:rsidR="56BB5222">
                <w:rPr>
                  <w:rStyle w:val="Hyperlink"/>
                  <w:rFonts w:ascii="Calibri" w:hAnsi="Calibri" w:eastAsia="Calibri" w:cs="Calibri"/>
                  <w:b w:val="0"/>
                  <w:bCs w:val="0"/>
                  <w:i w:val="0"/>
                  <w:iCs w:val="0"/>
                  <w:caps w:val="0"/>
                  <w:smallCaps w:val="0"/>
                  <w:noProof w:val="0"/>
                  <w:sz w:val="20"/>
                  <w:szCs w:val="20"/>
                  <w:lang w:val="en-US"/>
                </w:rPr>
                <w:t>https://unstats.un.org/sdgs/indicators/database/</w:t>
              </w:r>
            </w:hyperlink>
            <w:r w:rsidRPr="4BAA5A55" w:rsidR="56BB5222">
              <w:rPr>
                <w:rStyle w:val="normaltextrun"/>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r w:rsidRPr="4BAA5A55" w:rsidR="56BB5222">
              <w:rPr>
                <w:rStyle w:val="normaltextrun"/>
                <w:rFonts w:ascii="Calibri" w:hAnsi="Calibri" w:eastAsia="Calibri" w:cs="Calibri"/>
                <w:b w:val="0"/>
                <w:bCs w:val="0"/>
                <w:i w:val="0"/>
                <w:iCs w:val="0"/>
                <w:caps w:val="0"/>
                <w:smallCaps w:val="0"/>
                <w:noProof w:val="0"/>
                <w:color w:val="000000" w:themeColor="text1" w:themeTint="FF" w:themeShade="FF"/>
                <w:sz w:val="20"/>
                <w:szCs w:val="20"/>
                <w:lang w:val="en-US"/>
              </w:rPr>
              <w:t>(on 28 May 2021)</w:t>
            </w:r>
          </w:p>
          <w:p w:rsidR="5B0BDDB1" w:rsidP="4689396D" w:rsidRDefault="5B0BDDB1" w14:paraId="74B4057B" w14:textId="5E071E8D">
            <w:pPr>
              <w:pStyle w:val="paragraph"/>
              <w:spacing w:before="0" w:beforeAutospacing="off" w:after="0" w:afterAutospacing="off"/>
              <w:rPr>
                <w:rStyle w:val="normaltextrun"/>
                <w:rFonts w:ascii="Calibri" w:hAnsi="Calibri" w:cs="Calibri"/>
                <w:color w:val="000000" w:themeColor="text1" w:themeTint="FF" w:themeShade="FF"/>
                <w:sz w:val="20"/>
                <w:szCs w:val="20"/>
                <w:lang w:val="en-US"/>
              </w:rPr>
            </w:pPr>
          </w:p>
          <w:p w:rsidR="4689396D" w:rsidP="4689396D" w:rsidRDefault="4689396D" w14:paraId="528D469F" w14:textId="3B13E1DA">
            <w:pPr>
              <w:pStyle w:val="paragraph"/>
              <w:spacing w:before="0" w:beforeAutospacing="off" w:after="0" w:afterAutospacing="off"/>
              <w:rPr>
                <w:rStyle w:val="normaltextrun"/>
                <w:rFonts w:ascii="Calibri" w:hAnsi="Calibri" w:cs="Calibri"/>
                <w:color w:val="000000" w:themeColor="text1" w:themeTint="FF" w:themeShade="FF"/>
                <w:sz w:val="20"/>
                <w:szCs w:val="20"/>
                <w:lang w:val="en-US"/>
              </w:rPr>
            </w:pPr>
          </w:p>
          <w:p w:rsidR="7E6FA0B5" w:rsidP="4689396D" w:rsidRDefault="7E6FA0B5" w14:paraId="32C8568C" w14:textId="6E83025D">
            <w:pPr>
              <w:pStyle w:val="paragraph"/>
              <w:spacing w:before="0" w:beforeAutospacing="off" w:after="0" w:afterAutospacing="off"/>
              <w:rPr>
                <w:rFonts w:ascii="Calibri" w:hAnsi="Calibri" w:cs="Calibri"/>
                <w:sz w:val="20"/>
                <w:szCs w:val="20"/>
                <w:lang w:val="en-US"/>
              </w:rPr>
            </w:pPr>
            <w:r w:rsidRPr="4689396D" w:rsidR="7E6FA0B5">
              <w:rPr>
                <w:rStyle w:val="normaltextrun"/>
                <w:rFonts w:ascii="Calibri" w:hAnsi="Calibri" w:cs="Calibri"/>
                <w:color w:val="000000" w:themeColor="text1" w:themeTint="FF" w:themeShade="FF"/>
                <w:sz w:val="20"/>
                <w:szCs w:val="20"/>
                <w:lang w:val="en-US"/>
              </w:rPr>
              <w:t xml:space="preserve">Metadata extracted from SDG database, </w:t>
            </w:r>
            <w:hyperlink r:id="R8f7d505e9c7a4235">
              <w:r w:rsidRPr="4689396D" w:rsidR="7E6FA0B5">
                <w:rPr>
                  <w:rStyle w:val="Hyperlink"/>
                  <w:rFonts w:ascii="Calibri" w:hAnsi="Calibri" w:cs="Calibri"/>
                  <w:sz w:val="20"/>
                  <w:szCs w:val="20"/>
                  <w:lang w:val="en-US"/>
                </w:rPr>
                <w:t>https://unstats.un.org/sdgs/metadata/files/Metadata-03-0a-01.pdf </w:t>
              </w:r>
            </w:hyperlink>
          </w:p>
          <w:p w:rsidR="7E6FA0B5" w:rsidP="4689396D" w:rsidRDefault="7E6FA0B5" w14:paraId="133C19F0" w14:textId="3CD6C127">
            <w:pPr>
              <w:pStyle w:val="paragraph"/>
              <w:spacing w:before="0" w:beforeAutospacing="off" w:after="0" w:afterAutospacing="off"/>
              <w:rPr>
                <w:rFonts w:ascii="Calibri" w:hAnsi="Calibri" w:cs="Calibri"/>
                <w:sz w:val="20"/>
                <w:szCs w:val="20"/>
                <w:lang w:val="en-US"/>
              </w:rPr>
            </w:pPr>
            <w:r w:rsidRPr="4689396D" w:rsidR="7E6FA0B5">
              <w:rPr>
                <w:rStyle w:val="normaltextrun"/>
                <w:rFonts w:ascii="Calibri" w:hAnsi="Calibri" w:cs="Calibri"/>
                <w:color w:val="000000" w:themeColor="text1" w:themeTint="FF" w:themeShade="FF"/>
                <w:sz w:val="20"/>
                <w:szCs w:val="20"/>
                <w:lang w:val="en-US"/>
              </w:rPr>
              <w:t>(on 16 June 2021) </w:t>
            </w:r>
          </w:p>
        </w:tc>
      </w:tr>
    </w:tbl>
    <w:p w:rsidRPr="006C1B10" w:rsidR="004E3C3F" w:rsidRDefault="004E3C3F" w14:paraId="7A5A3BE0" w14:textId="77777777" w14:noSpellErr="1">
      <w:pPr>
        <w:rPr>
          <w:rFonts w:ascii="Calibri" w:hAnsi="Calibri" w:cs="Calibri"/>
          <w:sz w:val="20"/>
          <w:szCs w:val="20"/>
        </w:rPr>
      </w:pPr>
    </w:p>
    <w:sectPr w:rsidRPr="006C1B10" w:rsidR="004E3C3F" w:rsidSect="00FD0BD4">
      <w:pgSz w:w="12240" w:h="15840"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40899"/>
    <w:multiLevelType w:val="hybridMultilevel"/>
    <w:tmpl w:val="04C0758E"/>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F3"/>
    <w:rsid w:val="002859D2"/>
    <w:rsid w:val="0036680E"/>
    <w:rsid w:val="004E3C3F"/>
    <w:rsid w:val="00685AF3"/>
    <w:rsid w:val="006C1B10"/>
    <w:rsid w:val="00E5219B"/>
    <w:rsid w:val="00EF09E8"/>
    <w:rsid w:val="00FD0BD4"/>
    <w:rsid w:val="010D9149"/>
    <w:rsid w:val="076D0077"/>
    <w:rsid w:val="0C2CE85B"/>
    <w:rsid w:val="120D50BC"/>
    <w:rsid w:val="1235FD38"/>
    <w:rsid w:val="14E4A37B"/>
    <w:rsid w:val="169779EA"/>
    <w:rsid w:val="183995F5"/>
    <w:rsid w:val="1936B47E"/>
    <w:rsid w:val="19B8149E"/>
    <w:rsid w:val="268327E5"/>
    <w:rsid w:val="3096B462"/>
    <w:rsid w:val="31682227"/>
    <w:rsid w:val="322D4EB7"/>
    <w:rsid w:val="3274D61C"/>
    <w:rsid w:val="35741F0E"/>
    <w:rsid w:val="35F741C3"/>
    <w:rsid w:val="3BDEC3DE"/>
    <w:rsid w:val="3EEA5A7D"/>
    <w:rsid w:val="3EEA5A7D"/>
    <w:rsid w:val="462318CE"/>
    <w:rsid w:val="4689396D"/>
    <w:rsid w:val="486AAEE0"/>
    <w:rsid w:val="4BAA5A55"/>
    <w:rsid w:val="56BB5222"/>
    <w:rsid w:val="5B0BDDB1"/>
    <w:rsid w:val="6173E4AB"/>
    <w:rsid w:val="64DA2041"/>
    <w:rsid w:val="697EF690"/>
    <w:rsid w:val="6C7ABCD9"/>
    <w:rsid w:val="73EC5FFD"/>
    <w:rsid w:val="75B56C2A"/>
    <w:rsid w:val="7A423E2A"/>
    <w:rsid w:val="7E6FA0B5"/>
    <w:rsid w:val="7F71C0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44F2"/>
  <w15:chartTrackingRefBased/>
  <w15:docId w15:val="{369A80D5-9AD1-453A-9845-BD62B49A4A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685AF3"/>
    <w:rPr>
      <w:lang w:val="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paragraph" w:customStyle="1">
    <w:name w:val="paragraph"/>
    <w:basedOn w:val="Standard"/>
    <w:rsid w:val="006C1B10"/>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character" w:styleId="normaltextrun" w:customStyle="1">
    <w:name w:val="normaltextrun"/>
    <w:basedOn w:val="Absatz-Standardschriftart"/>
    <w:rsid w:val="006C1B10"/>
  </w:style>
  <w:style w:type="character" w:styleId="eop" w:customStyle="1">
    <w:name w:val="eop"/>
    <w:basedOn w:val="Absatz-Standardschriftart"/>
    <w:rsid w:val="006C1B10"/>
  </w:style>
  <w:style w:type="paragraph" w:styleId="Listenabsatz">
    <w:name w:val="List Paragraph"/>
    <w:basedOn w:val="Standard"/>
    <w:uiPriority w:val="34"/>
    <w:qFormat/>
    <w:rsid w:val="006C1B10"/>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bsatz-Standardschriftar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824928">
      <w:bodyDiv w:val="1"/>
      <w:marLeft w:val="0"/>
      <w:marRight w:val="0"/>
      <w:marTop w:val="0"/>
      <w:marBottom w:val="0"/>
      <w:divBdr>
        <w:top w:val="none" w:sz="0" w:space="0" w:color="auto"/>
        <w:left w:val="none" w:sz="0" w:space="0" w:color="auto"/>
        <w:bottom w:val="none" w:sz="0" w:space="0" w:color="auto"/>
        <w:right w:val="none" w:sz="0" w:space="0" w:color="auto"/>
      </w:divBdr>
      <w:divsChild>
        <w:div w:id="884759140">
          <w:marLeft w:val="0"/>
          <w:marRight w:val="0"/>
          <w:marTop w:val="0"/>
          <w:marBottom w:val="0"/>
          <w:divBdr>
            <w:top w:val="none" w:sz="0" w:space="0" w:color="auto"/>
            <w:left w:val="none" w:sz="0" w:space="0" w:color="auto"/>
            <w:bottom w:val="none" w:sz="0" w:space="0" w:color="auto"/>
            <w:right w:val="none" w:sz="0" w:space="0" w:color="auto"/>
          </w:divBdr>
        </w:div>
        <w:div w:id="1169561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people" Target="people.xml" Id="rId6" /><Relationship Type="http://schemas.openxmlformats.org/officeDocument/2006/relationships/fontTable" Target="fontTable.xm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hyperlink" Target="https://unstats.un.org/sdgs/metadata/files/Metadata-03-0a-01.pdf&#160;" TargetMode="External" Id="R8f7d505e9c7a4235" /><Relationship Type="http://schemas.openxmlformats.org/officeDocument/2006/relationships/hyperlink" Target="https://unstats.un.org/sdgs/indicators/database/" TargetMode="External" Id="Rbb4a83cded6049a3"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4E46F276-0995-439F-B62A-D4AFC63622AA}"/>
</file>

<file path=customXml/itemProps2.xml><?xml version="1.0" encoding="utf-8"?>
<ds:datastoreItem xmlns:ds="http://schemas.openxmlformats.org/officeDocument/2006/customXml" ds:itemID="{CA3364CF-6433-44C0-9DF7-551C8FA2D6F2}"/>
</file>

<file path=customXml/itemProps3.xml><?xml version="1.0" encoding="utf-8"?>
<ds:datastoreItem xmlns:ds="http://schemas.openxmlformats.org/officeDocument/2006/customXml" ds:itemID="{6A6E7DC0-B9DF-4E16-9412-93225B68CD9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Madita S.</dc:creator>
  <keywords/>
  <dc:description/>
  <lastModifiedBy>Madita Schulte</lastModifiedBy>
  <revision>6</revision>
  <dcterms:created xsi:type="dcterms:W3CDTF">2021-07-28T06:05:00.0000000Z</dcterms:created>
  <dcterms:modified xsi:type="dcterms:W3CDTF">2021-08-13T15:17:03.8785628Z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